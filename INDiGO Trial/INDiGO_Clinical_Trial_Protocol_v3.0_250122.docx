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43EB8" w14:textId="77777777" w:rsidR="00425A78" w:rsidRPr="006067AA" w:rsidRDefault="00425A78" w:rsidP="003B5308">
      <w:pPr>
        <w:pStyle w:val="CommentSubject"/>
        <w:spacing w:line="240" w:lineRule="auto"/>
        <w:rPr>
          <w:rFonts w:ascii="Verdana" w:hAnsi="Verdana"/>
          <w:bCs w:val="0"/>
          <w:noProof/>
          <w:lang w:val="de-DE" w:eastAsia="de-DE"/>
        </w:rPr>
      </w:pPr>
    </w:p>
    <w:p w14:paraId="5176C13B" w14:textId="77777777" w:rsidR="002D367F" w:rsidRPr="00B90CC6" w:rsidRDefault="001A342B" w:rsidP="00233AA8">
      <w:pPr>
        <w:pStyle w:val="BodyText"/>
        <w:spacing w:after="240" w:line="240" w:lineRule="auto"/>
        <w:jc w:val="center"/>
        <w:rPr>
          <w:rFonts w:cs="Arial"/>
          <w:b/>
          <w:bCs/>
          <w:sz w:val="24"/>
          <w:szCs w:val="24"/>
          <w:lang w:val="en-GB"/>
        </w:rPr>
      </w:pPr>
      <w:r w:rsidRPr="00B90CC6">
        <w:rPr>
          <w:rFonts w:cs="Arial"/>
          <w:b/>
          <w:bCs/>
          <w:caps/>
          <w:sz w:val="24"/>
          <w:szCs w:val="24"/>
          <w:lang w:val="en-GB"/>
        </w:rPr>
        <w:t xml:space="preserve">Clinical </w:t>
      </w:r>
      <w:r w:rsidR="00604F19" w:rsidRPr="00B90CC6">
        <w:rPr>
          <w:rFonts w:cs="Arial"/>
          <w:b/>
          <w:bCs/>
          <w:caps/>
          <w:sz w:val="24"/>
          <w:szCs w:val="24"/>
          <w:lang w:val="en-GB"/>
        </w:rPr>
        <w:t xml:space="preserve">Trial </w:t>
      </w:r>
      <w:r w:rsidR="00425A78" w:rsidRPr="00B90CC6">
        <w:rPr>
          <w:rFonts w:cs="Arial"/>
          <w:b/>
          <w:bCs/>
          <w:caps/>
          <w:sz w:val="24"/>
          <w:szCs w:val="24"/>
          <w:lang w:val="en-GB"/>
        </w:rPr>
        <w:t>P</w:t>
      </w:r>
      <w:r w:rsidR="002E02D5" w:rsidRPr="00B90CC6">
        <w:rPr>
          <w:rFonts w:cs="Arial"/>
          <w:b/>
          <w:bCs/>
          <w:caps/>
          <w:sz w:val="24"/>
          <w:szCs w:val="24"/>
          <w:lang w:val="en-GB"/>
        </w:rPr>
        <w:t>rotocol</w:t>
      </w:r>
      <w:r w:rsidR="00425A78" w:rsidRPr="00B90CC6">
        <w:rPr>
          <w:rFonts w:cs="Arial"/>
          <w:b/>
          <w:bCs/>
          <w:sz w:val="24"/>
          <w:szCs w:val="24"/>
          <w:lang w:val="en-GB"/>
        </w:rPr>
        <w:t xml:space="preserve"> </w:t>
      </w:r>
    </w:p>
    <w:p w14:paraId="53DFCA9A" w14:textId="77777777" w:rsidR="00425A78" w:rsidRPr="00B90CC6" w:rsidRDefault="00425A78">
      <w:pPr>
        <w:pStyle w:val="Title"/>
        <w:pBdr>
          <w:bottom w:val="single" w:sz="4" w:space="1" w:color="auto"/>
        </w:pBdr>
        <w:spacing w:before="0" w:after="0" w:line="360" w:lineRule="auto"/>
        <w:rPr>
          <w:rFonts w:cs="Arial"/>
          <w:sz w:val="20"/>
          <w:szCs w:val="20"/>
          <w:lang w:val="en-GB"/>
        </w:rPr>
      </w:pPr>
    </w:p>
    <w:p w14:paraId="4B6C4B70" w14:textId="77777777" w:rsidR="00425A78" w:rsidRPr="00B90CC6" w:rsidRDefault="00425A78">
      <w:pPr>
        <w:pStyle w:val="BodyText"/>
        <w:spacing w:before="120" w:after="120" w:line="240" w:lineRule="auto"/>
        <w:jc w:val="center"/>
        <w:rPr>
          <w:rFonts w:cs="Arial"/>
          <w:b/>
          <w:szCs w:val="22"/>
          <w:lang w:val="en-GB"/>
        </w:rPr>
      </w:pPr>
      <w:r w:rsidRPr="00B90CC6">
        <w:rPr>
          <w:rFonts w:cs="Arial"/>
          <w:b/>
          <w:szCs w:val="22"/>
          <w:lang w:val="en-GB"/>
        </w:rPr>
        <w:t xml:space="preserve">Title </w:t>
      </w:r>
    </w:p>
    <w:p w14:paraId="4922FA37" w14:textId="77777777" w:rsidR="002C011F" w:rsidRPr="002C011F" w:rsidRDefault="002C011F" w:rsidP="002C011F">
      <w:pPr>
        <w:spacing w:after="120"/>
        <w:jc w:val="center"/>
        <w:rPr>
          <w:rFonts w:cs="Arial"/>
          <w:bCs/>
          <w:szCs w:val="22"/>
        </w:rPr>
      </w:pPr>
      <w:r w:rsidRPr="002C011F">
        <w:rPr>
          <w:rFonts w:cs="Arial"/>
          <w:bCs/>
          <w:szCs w:val="22"/>
        </w:rPr>
        <w:t>Micronutrient interventions to improve infant neurocognitive development and growth in early infancy.</w:t>
      </w:r>
    </w:p>
    <w:p w14:paraId="7CC99907" w14:textId="77777777" w:rsidR="00425A78" w:rsidRPr="00B90CC6" w:rsidRDefault="00425A78">
      <w:pPr>
        <w:pStyle w:val="BodyText"/>
        <w:pBdr>
          <w:top w:val="single" w:sz="4" w:space="1" w:color="auto"/>
        </w:pBdr>
        <w:spacing w:before="0" w:line="240" w:lineRule="auto"/>
        <w:jc w:val="center"/>
        <w:rPr>
          <w:rFonts w:cs="Arial"/>
          <w:b/>
          <w:sz w:val="20"/>
        </w:rPr>
      </w:pPr>
    </w:p>
    <w:p w14:paraId="5D00A6C4" w14:textId="5840552F" w:rsidR="00425A78" w:rsidRPr="00B90CC6" w:rsidRDefault="00425A78" w:rsidP="00F11FC6">
      <w:pPr>
        <w:pStyle w:val="Title"/>
        <w:spacing w:before="240" w:line="480" w:lineRule="auto"/>
        <w:rPr>
          <w:rFonts w:cs="Arial"/>
          <w:b/>
          <w:sz w:val="22"/>
          <w:szCs w:val="22"/>
          <w:lang w:val="en-GB"/>
        </w:rPr>
      </w:pPr>
      <w:r w:rsidRPr="00B90CC6">
        <w:rPr>
          <w:rFonts w:cs="Arial"/>
          <w:b/>
          <w:sz w:val="22"/>
          <w:szCs w:val="22"/>
          <w:lang w:val="en-GB"/>
        </w:rPr>
        <w:t xml:space="preserve">Protocol No: </w:t>
      </w:r>
      <w:r w:rsidR="006572AA">
        <w:rPr>
          <w:rFonts w:cs="Arial"/>
          <w:b/>
          <w:sz w:val="22"/>
          <w:szCs w:val="22"/>
          <w:lang w:val="en-GB"/>
        </w:rPr>
        <w:t>2.0</w:t>
      </w:r>
    </w:p>
    <w:p w14:paraId="1E4B04EC" w14:textId="63FD28F8" w:rsidR="002C011F" w:rsidRPr="002814D1" w:rsidRDefault="003824E5" w:rsidP="002C011F">
      <w:pPr>
        <w:pStyle w:val="BodyTextIndent"/>
        <w:tabs>
          <w:tab w:val="left" w:pos="3686"/>
        </w:tabs>
        <w:spacing w:before="120" w:after="0" w:line="480" w:lineRule="auto"/>
        <w:ind w:left="3686" w:hanging="3686"/>
        <w:jc w:val="both"/>
        <w:rPr>
          <w:rFonts w:cs="Arial"/>
          <w:sz w:val="20"/>
        </w:rPr>
      </w:pPr>
      <w:r w:rsidRPr="00B90CC6">
        <w:rPr>
          <w:rFonts w:cs="Arial"/>
          <w:b/>
          <w:bCs/>
          <w:sz w:val="20"/>
        </w:rPr>
        <w:t>SCC No:</w:t>
      </w:r>
      <w:r w:rsidRPr="00B90CC6">
        <w:rPr>
          <w:rFonts w:cs="Arial"/>
          <w:b/>
          <w:bCs/>
          <w:sz w:val="20"/>
        </w:rPr>
        <w:tab/>
      </w:r>
      <w:r w:rsidR="001220F4">
        <w:rPr>
          <w:rFonts w:cs="Arial"/>
          <w:sz w:val="20"/>
        </w:rPr>
        <w:t>25071</w:t>
      </w:r>
    </w:p>
    <w:p w14:paraId="2D1F1BCA" w14:textId="77777777" w:rsidR="002C011F" w:rsidRPr="002814D1" w:rsidRDefault="003B5308" w:rsidP="00D25D19">
      <w:pPr>
        <w:pStyle w:val="BodyTextIndent"/>
        <w:tabs>
          <w:tab w:val="left" w:pos="3686"/>
        </w:tabs>
        <w:spacing w:before="120" w:after="0" w:line="240" w:lineRule="auto"/>
        <w:ind w:left="3686" w:hanging="3686"/>
        <w:rPr>
          <w:rFonts w:cs="Arial"/>
          <w:bCs/>
          <w:iCs/>
          <w:sz w:val="20"/>
        </w:rPr>
      </w:pPr>
      <w:r w:rsidRPr="002814D1">
        <w:rPr>
          <w:rFonts w:cs="Arial"/>
          <w:b/>
          <w:bCs/>
          <w:sz w:val="20"/>
        </w:rPr>
        <w:t xml:space="preserve">Alias </w:t>
      </w:r>
      <w:r w:rsidR="00425A78" w:rsidRPr="002814D1">
        <w:rPr>
          <w:rFonts w:cs="Arial"/>
          <w:sz w:val="20"/>
        </w:rPr>
        <w:tab/>
      </w:r>
      <w:r w:rsidR="002C011F" w:rsidRPr="002814D1">
        <w:rPr>
          <w:rFonts w:cs="Arial"/>
          <w:b/>
          <w:bCs/>
          <w:sz w:val="20"/>
        </w:rPr>
        <w:t>The INDiGO Trial</w:t>
      </w:r>
      <w:r w:rsidR="002C011F" w:rsidRPr="002814D1">
        <w:rPr>
          <w:rFonts w:cs="Arial"/>
          <w:sz w:val="20"/>
        </w:rPr>
        <w:t xml:space="preserve"> (</w:t>
      </w:r>
      <w:r w:rsidR="002C011F" w:rsidRPr="002814D1">
        <w:rPr>
          <w:rFonts w:cs="Arial"/>
          <w:b/>
          <w:bCs/>
          <w:sz w:val="20"/>
          <w:u w:val="single"/>
        </w:rPr>
        <w:t>I</w:t>
      </w:r>
      <w:r w:rsidR="002C011F" w:rsidRPr="002814D1">
        <w:rPr>
          <w:rFonts w:cs="Arial"/>
          <w:sz w:val="20"/>
        </w:rPr>
        <w:t xml:space="preserve">mproving Infant </w:t>
      </w:r>
      <w:r w:rsidR="002C011F" w:rsidRPr="002814D1">
        <w:rPr>
          <w:rFonts w:cs="Arial"/>
          <w:b/>
          <w:bCs/>
          <w:sz w:val="20"/>
          <w:u w:val="single"/>
        </w:rPr>
        <w:t>N</w:t>
      </w:r>
      <w:r w:rsidR="002C011F" w:rsidRPr="002814D1">
        <w:rPr>
          <w:rFonts w:cs="Arial"/>
          <w:sz w:val="20"/>
        </w:rPr>
        <w:t xml:space="preserve">eurocognitive </w:t>
      </w:r>
      <w:r w:rsidR="002C011F" w:rsidRPr="002814D1">
        <w:rPr>
          <w:rFonts w:cs="Arial"/>
          <w:b/>
          <w:bCs/>
          <w:sz w:val="20"/>
          <w:u w:val="single"/>
        </w:rPr>
        <w:t>D</w:t>
      </w:r>
      <w:r w:rsidR="002C011F" w:rsidRPr="002814D1">
        <w:rPr>
          <w:rFonts w:cs="Arial"/>
          <w:sz w:val="20"/>
        </w:rPr>
        <w:t xml:space="preserve">evelopment and </w:t>
      </w:r>
      <w:r w:rsidR="002C011F" w:rsidRPr="002814D1">
        <w:rPr>
          <w:rFonts w:cs="Arial"/>
          <w:b/>
          <w:bCs/>
          <w:sz w:val="20"/>
          <w:u w:val="single"/>
        </w:rPr>
        <w:t>G</w:t>
      </w:r>
      <w:r w:rsidR="002C011F" w:rsidRPr="002814D1">
        <w:rPr>
          <w:rFonts w:cs="Arial"/>
          <w:sz w:val="20"/>
        </w:rPr>
        <w:t xml:space="preserve">rowth </w:t>
      </w:r>
      <w:r w:rsidR="002C011F" w:rsidRPr="002814D1">
        <w:rPr>
          <w:rFonts w:cs="Arial"/>
          <w:b/>
          <w:bCs/>
          <w:sz w:val="20"/>
          <w:u w:val="single"/>
        </w:rPr>
        <w:t>O</w:t>
      </w:r>
      <w:r w:rsidR="002C011F" w:rsidRPr="002814D1">
        <w:rPr>
          <w:rFonts w:cs="Arial"/>
          <w:sz w:val="20"/>
        </w:rPr>
        <w:t>utcomes with Micronutrients)</w:t>
      </w:r>
    </w:p>
    <w:p w14:paraId="701F1D69" w14:textId="77777777" w:rsidR="007C37BE" w:rsidRDefault="00425A78" w:rsidP="006D4136">
      <w:pPr>
        <w:tabs>
          <w:tab w:val="left" w:pos="3686"/>
        </w:tabs>
        <w:spacing w:before="120" w:line="480" w:lineRule="auto"/>
        <w:ind w:left="3686" w:hanging="3686"/>
        <w:jc w:val="both"/>
        <w:rPr>
          <w:rFonts w:cs="Arial"/>
          <w:b/>
          <w:sz w:val="20"/>
          <w:lang w:val="en-GB"/>
        </w:rPr>
      </w:pPr>
      <w:r w:rsidRPr="002814D1">
        <w:rPr>
          <w:rFonts w:cs="Arial"/>
          <w:b/>
          <w:bCs/>
          <w:sz w:val="20"/>
        </w:rPr>
        <w:t>Other Number(s)</w:t>
      </w:r>
      <w:r w:rsidRPr="002814D1">
        <w:rPr>
          <w:rFonts w:cs="Arial"/>
          <w:sz w:val="20"/>
        </w:rPr>
        <w:tab/>
      </w:r>
      <w:r w:rsidR="002C011F" w:rsidRPr="00713F26">
        <w:rPr>
          <w:rFonts w:cs="Arial"/>
          <w:sz w:val="20"/>
        </w:rPr>
        <w:t xml:space="preserve">KCL </w:t>
      </w:r>
      <w:r w:rsidR="00713F26" w:rsidRPr="00713F26">
        <w:rPr>
          <w:rFonts w:cs="Arial"/>
          <w:sz w:val="20"/>
        </w:rPr>
        <w:t xml:space="preserve">REMAS </w:t>
      </w:r>
      <w:proofErr w:type="gramStart"/>
      <w:r w:rsidR="00713F26" w:rsidRPr="00713F26">
        <w:rPr>
          <w:rFonts w:cs="Arial"/>
          <w:sz w:val="20"/>
        </w:rPr>
        <w:t>#</w:t>
      </w:r>
      <w:r w:rsidR="002C011F" w:rsidRPr="00713F26">
        <w:rPr>
          <w:rFonts w:cs="Arial"/>
          <w:sz w:val="20"/>
        </w:rPr>
        <w:t xml:space="preserve"> </w:t>
      </w:r>
      <w:r w:rsidR="006D4136" w:rsidRPr="006D4136">
        <w:rPr>
          <w:rFonts w:ascii="ArialMT" w:hAnsi="ArialMT" w:cs="ArialMT"/>
          <w:sz w:val="16"/>
          <w:szCs w:val="16"/>
          <w:lang w:val="en-GB" w:eastAsia="en-GB"/>
        </w:rPr>
        <w:t xml:space="preserve"> </w:t>
      </w:r>
      <w:r w:rsidR="00197299">
        <w:rPr>
          <w:rFonts w:cs="Arial"/>
          <w:b/>
          <w:sz w:val="20"/>
          <w:lang w:val="en-GB"/>
        </w:rPr>
        <w:t>23914</w:t>
      </w:r>
      <w:proofErr w:type="gramEnd"/>
    </w:p>
    <w:p w14:paraId="7B5E3466" w14:textId="3DD03390" w:rsidR="002C011F" w:rsidRPr="002814D1" w:rsidRDefault="00425A78" w:rsidP="006D4136">
      <w:pPr>
        <w:tabs>
          <w:tab w:val="left" w:pos="3686"/>
        </w:tabs>
        <w:spacing w:before="120" w:line="480" w:lineRule="auto"/>
        <w:ind w:left="3686" w:hanging="3686"/>
        <w:jc w:val="both"/>
        <w:rPr>
          <w:rFonts w:cs="Arial"/>
          <w:b/>
          <w:iCs/>
          <w:sz w:val="20"/>
        </w:rPr>
      </w:pPr>
      <w:r w:rsidRPr="002814D1">
        <w:rPr>
          <w:rFonts w:cs="Arial"/>
          <w:b/>
          <w:bCs/>
          <w:sz w:val="20"/>
        </w:rPr>
        <w:t>Protocol Version – Date</w:t>
      </w:r>
      <w:r w:rsidRPr="002814D1">
        <w:rPr>
          <w:rFonts w:cs="Arial"/>
          <w:sz w:val="20"/>
        </w:rPr>
        <w:tab/>
      </w:r>
      <w:r w:rsidR="007C37BE">
        <w:rPr>
          <w:rFonts w:cs="Arial"/>
          <w:sz w:val="20"/>
        </w:rPr>
        <w:t>3</w:t>
      </w:r>
      <w:r w:rsidR="006572AA">
        <w:rPr>
          <w:rFonts w:cs="Arial"/>
          <w:sz w:val="20"/>
        </w:rPr>
        <w:t>.0</w:t>
      </w:r>
      <w:r w:rsidR="002C011F" w:rsidRPr="00713F26">
        <w:rPr>
          <w:rFonts w:cs="Arial"/>
          <w:sz w:val="20"/>
        </w:rPr>
        <w:t xml:space="preserve"> </w:t>
      </w:r>
      <w:r w:rsidR="00763699">
        <w:rPr>
          <w:rFonts w:cs="Arial"/>
          <w:sz w:val="20"/>
        </w:rPr>
        <w:t>–</w:t>
      </w:r>
      <w:r w:rsidR="002C011F" w:rsidRPr="00713F26">
        <w:rPr>
          <w:rFonts w:cs="Arial"/>
          <w:sz w:val="20"/>
        </w:rPr>
        <w:t xml:space="preserve"> </w:t>
      </w:r>
      <w:r w:rsidR="007C37BE">
        <w:rPr>
          <w:rFonts w:cs="Arial"/>
          <w:sz w:val="20"/>
        </w:rPr>
        <w:t>January 25</w:t>
      </w:r>
      <w:proofErr w:type="gramStart"/>
      <w:r w:rsidR="007C37BE">
        <w:rPr>
          <w:rFonts w:cs="Arial"/>
          <w:sz w:val="20"/>
        </w:rPr>
        <w:t xml:space="preserve"> 2022</w:t>
      </w:r>
      <w:proofErr w:type="gramEnd"/>
    </w:p>
    <w:p w14:paraId="224AEE60" w14:textId="7DF08E0B" w:rsidR="002C011F" w:rsidRPr="002814D1" w:rsidRDefault="00425A78" w:rsidP="002C011F">
      <w:pPr>
        <w:tabs>
          <w:tab w:val="left" w:pos="3686"/>
          <w:tab w:val="right" w:pos="10490"/>
        </w:tabs>
        <w:spacing w:before="120" w:line="480" w:lineRule="auto"/>
        <w:ind w:left="3686" w:hanging="3686"/>
        <w:rPr>
          <w:rFonts w:cs="Arial"/>
          <w:bCs/>
          <w:sz w:val="20"/>
        </w:rPr>
      </w:pPr>
      <w:r w:rsidRPr="002814D1">
        <w:rPr>
          <w:rFonts w:cs="Arial"/>
          <w:b/>
          <w:bCs/>
          <w:sz w:val="20"/>
        </w:rPr>
        <w:t>Sponsor</w:t>
      </w:r>
      <w:r w:rsidRPr="002814D1">
        <w:rPr>
          <w:rFonts w:cs="Arial"/>
          <w:sz w:val="20"/>
        </w:rPr>
        <w:tab/>
      </w:r>
      <w:r w:rsidR="002C011F" w:rsidRPr="002814D1">
        <w:rPr>
          <w:rFonts w:cs="Arial"/>
          <w:bCs/>
          <w:sz w:val="20"/>
        </w:rPr>
        <w:t>King’s College London</w:t>
      </w:r>
      <w:r w:rsidR="002949C1">
        <w:rPr>
          <w:rFonts w:cs="Arial"/>
          <w:bCs/>
          <w:sz w:val="20"/>
        </w:rPr>
        <w:t xml:space="preserve"> (KCL)</w:t>
      </w:r>
    </w:p>
    <w:p w14:paraId="2FA7A574" w14:textId="77777777" w:rsidR="002C011F" w:rsidRPr="002814D1" w:rsidRDefault="002C011F" w:rsidP="002C011F">
      <w:pPr>
        <w:tabs>
          <w:tab w:val="left" w:pos="3686"/>
          <w:tab w:val="right" w:pos="10490"/>
        </w:tabs>
        <w:spacing w:before="120" w:line="480" w:lineRule="auto"/>
        <w:ind w:left="3686" w:hanging="3686"/>
        <w:rPr>
          <w:rFonts w:cs="Arial"/>
          <w:iCs/>
          <w:sz w:val="20"/>
        </w:rPr>
      </w:pPr>
      <w:r w:rsidRPr="002814D1">
        <w:rPr>
          <w:rFonts w:cs="Arial"/>
          <w:b/>
          <w:bCs/>
          <w:sz w:val="20"/>
        </w:rPr>
        <w:tab/>
      </w:r>
      <w:r w:rsidRPr="002814D1">
        <w:rPr>
          <w:rFonts w:cs="Arial"/>
          <w:sz w:val="20"/>
        </w:rPr>
        <w:t>London, UK</w:t>
      </w:r>
      <w:r w:rsidRPr="002814D1">
        <w:rPr>
          <w:rFonts w:cs="Arial"/>
          <w:i/>
          <w:sz w:val="20"/>
          <w:lang w:val="en-GB"/>
        </w:rPr>
        <w:t xml:space="preserve"> </w:t>
      </w:r>
    </w:p>
    <w:p w14:paraId="4E5C7477" w14:textId="3041DFE3" w:rsidR="00493D7F" w:rsidRDefault="00425A78" w:rsidP="002C011F">
      <w:pPr>
        <w:tabs>
          <w:tab w:val="left" w:pos="3686"/>
          <w:tab w:val="right" w:pos="10490"/>
        </w:tabs>
        <w:spacing w:before="120" w:line="480" w:lineRule="auto"/>
        <w:ind w:left="3686" w:hanging="3686"/>
        <w:rPr>
          <w:rFonts w:cs="Arial"/>
          <w:sz w:val="20"/>
        </w:rPr>
      </w:pPr>
      <w:r w:rsidRPr="002814D1">
        <w:rPr>
          <w:rFonts w:cs="Arial"/>
          <w:b/>
          <w:bCs/>
          <w:sz w:val="20"/>
        </w:rPr>
        <w:t>Principal Investigator</w:t>
      </w:r>
      <w:r w:rsidRPr="002814D1">
        <w:rPr>
          <w:rFonts w:cs="Arial"/>
          <w:sz w:val="20"/>
        </w:rPr>
        <w:tab/>
      </w:r>
      <w:r w:rsidR="002C011F" w:rsidRPr="002814D1">
        <w:rPr>
          <w:rFonts w:cs="Arial"/>
          <w:sz w:val="20"/>
        </w:rPr>
        <w:t>Dr Sophie Moore</w:t>
      </w:r>
    </w:p>
    <w:p w14:paraId="54108634" w14:textId="17A22C57" w:rsidR="00713F26" w:rsidRDefault="00713F26" w:rsidP="002C011F">
      <w:pPr>
        <w:tabs>
          <w:tab w:val="left" w:pos="3686"/>
          <w:tab w:val="right" w:pos="10490"/>
        </w:tabs>
        <w:spacing w:before="120" w:line="480" w:lineRule="auto"/>
        <w:ind w:left="3686" w:hanging="3686"/>
        <w:rPr>
          <w:rFonts w:cs="Arial"/>
          <w:b/>
          <w:sz w:val="20"/>
        </w:rPr>
      </w:pPr>
      <w:r w:rsidRPr="00713F26">
        <w:rPr>
          <w:rFonts w:cs="Arial"/>
          <w:b/>
          <w:noProof/>
          <w:sz w:val="20"/>
        </w:rPr>
        <mc:AlternateContent>
          <mc:Choice Requires="wps">
            <w:drawing>
              <wp:anchor distT="45720" distB="45720" distL="114300" distR="114300" simplePos="0" relativeHeight="251660288" behindDoc="0" locked="0" layoutInCell="1" allowOverlap="1" wp14:anchorId="51285713" wp14:editId="13FEDEA0">
                <wp:simplePos x="0" y="0"/>
                <wp:positionH relativeFrom="column">
                  <wp:posOffset>-43180</wp:posOffset>
                </wp:positionH>
                <wp:positionV relativeFrom="paragraph">
                  <wp:posOffset>462280</wp:posOffset>
                </wp:positionV>
                <wp:extent cx="6400800" cy="1404620"/>
                <wp:effectExtent l="0" t="0" r="1905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04620"/>
                        </a:xfrm>
                        <a:prstGeom prst="rect">
                          <a:avLst/>
                        </a:prstGeom>
                        <a:solidFill>
                          <a:srgbClr val="FFFFFF"/>
                        </a:solidFill>
                        <a:ln w="9525">
                          <a:solidFill>
                            <a:srgbClr val="000000"/>
                          </a:solidFill>
                          <a:miter lim="800000"/>
                          <a:headEnd/>
                          <a:tailEnd/>
                        </a:ln>
                      </wps:spPr>
                      <wps:txbx>
                        <w:txbxContent>
                          <w:p w14:paraId="0624F568" w14:textId="53BB0D1A" w:rsidR="009A3B21" w:rsidRPr="00713F26" w:rsidRDefault="009A3B21" w:rsidP="00713F26">
                            <w:pPr>
                              <w:jc w:val="center"/>
                              <w:rPr>
                                <w:b/>
                              </w:rPr>
                            </w:pPr>
                            <w:proofErr w:type="gramStart"/>
                            <w:r w:rsidRPr="00713F26">
                              <w:rPr>
                                <w:b/>
                                <w:highlight w:val="yellow"/>
                              </w:rPr>
                              <w:t>For the purpose of</w:t>
                            </w:r>
                            <w:proofErr w:type="gramEnd"/>
                            <w:r w:rsidRPr="00713F26">
                              <w:rPr>
                                <w:b/>
                                <w:highlight w:val="yellow"/>
                              </w:rPr>
                              <w:t xml:space="preserve"> review at the Scientific Coordinating and Ethics Committee’s in The Gambia, this is not the final version with full signatories from the Sponsor Institute (King’s College London). </w:t>
                            </w:r>
                            <w:r>
                              <w:rPr>
                                <w:b/>
                                <w:highlight w:val="yellow"/>
                              </w:rPr>
                              <w:t xml:space="preserve">All sections pending KCL input are highlighted in yellow throughout. All other sections are complete. </w:t>
                            </w:r>
                            <w:r w:rsidRPr="00713F26">
                              <w:rPr>
                                <w:b/>
                                <w:highlight w:val="yellow"/>
                              </w:rPr>
                              <w:t>A final, fully executed version will be submitted as a protocol amendment, prior to the start of the study.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85713" id="_x0000_t202" coordsize="21600,21600" o:spt="202" path="m,l,21600r21600,l21600,xe">
                <v:stroke joinstyle="miter"/>
                <v:path gradientshapeok="t" o:connecttype="rect"/>
              </v:shapetype>
              <v:shape id="Text Box 2" o:spid="_x0000_s1026" type="#_x0000_t202" style="position:absolute;left:0;text-align:left;margin-left:-3.4pt;margin-top:36.4pt;width:7in;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">
                <v:textbox style="mso-fit-shape-to-text:t">
                  <w:txbxContent>
                    <w:p w14:paraId="0624F568" w14:textId="53BB0D1A" w:rsidR="009A3B21" w:rsidRPr="00713F26" w:rsidRDefault="009A3B21" w:rsidP="00713F26">
                      <w:pPr>
                        <w:jc w:val="center"/>
                        <w:rPr>
                          <w:b/>
                        </w:rPr>
                      </w:pPr>
                      <w:proofErr w:type="gramStart"/>
                      <w:r w:rsidRPr="00713F26">
                        <w:rPr>
                          <w:b/>
                          <w:highlight w:val="yellow"/>
                        </w:rPr>
                        <w:t>For the purpose of</w:t>
                      </w:r>
                      <w:proofErr w:type="gramEnd"/>
                      <w:r w:rsidRPr="00713F26">
                        <w:rPr>
                          <w:b/>
                          <w:highlight w:val="yellow"/>
                        </w:rPr>
                        <w:t xml:space="preserve"> review at the Scientific Coordinating and Ethics Committee’s in The Gambia, this is not the final version with full signatories from the Sponsor Institute (King’s College London). </w:t>
                      </w:r>
                      <w:r>
                        <w:rPr>
                          <w:b/>
                          <w:highlight w:val="yellow"/>
                        </w:rPr>
                        <w:t xml:space="preserve">All sections pending KCL input are highlighted in yellow throughout. All other sections are complete. </w:t>
                      </w:r>
                      <w:r w:rsidRPr="00713F26">
                        <w:rPr>
                          <w:b/>
                          <w:highlight w:val="yellow"/>
                        </w:rPr>
                        <w:t>A final, fully executed version will be submitted as a protocol amendment, prior to the start of the study.</w:t>
                      </w:r>
                    </w:p>
                  </w:txbxContent>
                </v:textbox>
                <w10:wrap type="square"/>
              </v:shape>
            </w:pict>
          </mc:Fallback>
        </mc:AlternateContent>
      </w:r>
    </w:p>
    <w:p w14:paraId="18F95521" w14:textId="21A6D0BA" w:rsidR="00713F26" w:rsidRDefault="00713F26" w:rsidP="002C011F">
      <w:pPr>
        <w:tabs>
          <w:tab w:val="left" w:pos="3686"/>
          <w:tab w:val="right" w:pos="10490"/>
        </w:tabs>
        <w:spacing w:before="120" w:line="480" w:lineRule="auto"/>
        <w:ind w:left="3686" w:hanging="3686"/>
        <w:rPr>
          <w:rFonts w:cs="Arial"/>
          <w:b/>
          <w:sz w:val="20"/>
        </w:rPr>
      </w:pPr>
    </w:p>
    <w:p w14:paraId="30439D78" w14:textId="52E6DD47" w:rsidR="00713F26" w:rsidRDefault="00713F26" w:rsidP="002C011F">
      <w:pPr>
        <w:tabs>
          <w:tab w:val="left" w:pos="3686"/>
          <w:tab w:val="right" w:pos="10490"/>
        </w:tabs>
        <w:spacing w:before="120" w:line="480" w:lineRule="auto"/>
        <w:ind w:left="3686" w:hanging="3686"/>
        <w:rPr>
          <w:rFonts w:cs="Arial"/>
          <w:b/>
          <w:sz w:val="20"/>
        </w:rPr>
      </w:pPr>
    </w:p>
    <w:p w14:paraId="2CFCCD33" w14:textId="683513DD" w:rsidR="00713F26" w:rsidRPr="002814D1" w:rsidRDefault="00713F26" w:rsidP="002C011F">
      <w:pPr>
        <w:tabs>
          <w:tab w:val="left" w:pos="3686"/>
          <w:tab w:val="right" w:pos="10490"/>
        </w:tabs>
        <w:spacing w:before="120" w:line="480" w:lineRule="auto"/>
        <w:ind w:left="3686" w:hanging="3686"/>
        <w:rPr>
          <w:rFonts w:cs="Arial"/>
          <w:b/>
          <w:sz w:val="20"/>
        </w:rPr>
      </w:pPr>
    </w:p>
    <w:p w14:paraId="4BECD3F8" w14:textId="77777777" w:rsidR="00425A78" w:rsidRPr="00B90CC6" w:rsidRDefault="00425A78">
      <w:pPr>
        <w:pStyle w:val="Footer"/>
        <w:tabs>
          <w:tab w:val="clear" w:pos="4320"/>
          <w:tab w:val="clear" w:pos="8640"/>
        </w:tabs>
        <w:spacing w:line="240" w:lineRule="auto"/>
        <w:rPr>
          <w:rFonts w:cs="Arial"/>
          <w:sz w:val="20"/>
        </w:rPr>
      </w:pPr>
      <w:r w:rsidRPr="00B90CC6">
        <w:rPr>
          <w:rFonts w:cs="Arial"/>
          <w:sz w:val="20"/>
        </w:rPr>
        <w:br w:type="page"/>
      </w:r>
    </w:p>
    <w:p w14:paraId="578CA9A8" w14:textId="77777777" w:rsidR="00604F19" w:rsidRPr="00B90CC6" w:rsidRDefault="00604F19" w:rsidP="00604F19">
      <w:pPr>
        <w:pStyle w:val="SchemaTitle"/>
        <w:spacing w:line="240" w:lineRule="auto"/>
        <w:rPr>
          <w:rFonts w:cs="Arial"/>
          <w:caps w:val="0"/>
        </w:rPr>
      </w:pPr>
      <w:bookmarkStart w:id="2" w:name="_Toc376511436"/>
      <w:r w:rsidRPr="00B90CC6">
        <w:rPr>
          <w:rFonts w:cs="Arial"/>
          <w:caps w:val="0"/>
        </w:rPr>
        <w:lastRenderedPageBreak/>
        <w:t>Signature page</w:t>
      </w:r>
      <w:bookmarkEnd w:id="2"/>
    </w:p>
    <w:p w14:paraId="4A5586B2" w14:textId="77777777" w:rsidR="00604F19" w:rsidRPr="00B90CC6" w:rsidRDefault="00604F19" w:rsidP="00604F19">
      <w:pPr>
        <w:pStyle w:val="BodyText"/>
        <w:spacing w:before="0" w:line="240" w:lineRule="auto"/>
        <w:rPr>
          <w:rFonts w:cs="Arial"/>
          <w:sz w:val="20"/>
        </w:rPr>
      </w:pPr>
    </w:p>
    <w:p w14:paraId="4E1D2D62" w14:textId="77777777" w:rsidR="00604F19" w:rsidRPr="00B90CC6" w:rsidRDefault="00604F19" w:rsidP="00604F19">
      <w:pPr>
        <w:pStyle w:val="BodyText"/>
        <w:spacing w:before="0" w:line="240" w:lineRule="auto"/>
        <w:rPr>
          <w:rFonts w:cs="Arial"/>
          <w:sz w:val="20"/>
        </w:rPr>
      </w:pPr>
      <w:r w:rsidRPr="00B90CC6">
        <w:rPr>
          <w:rFonts w:cs="Arial"/>
          <w:sz w:val="20"/>
        </w:rPr>
        <w:t xml:space="preserve">The clinical trial will be carried out in accordance with the protocol, the ICH </w:t>
      </w:r>
      <w:r w:rsidRPr="00B90CC6">
        <w:rPr>
          <w:rFonts w:cs="Arial"/>
          <w:sz w:val="20"/>
          <w:lang w:val="en-GB"/>
        </w:rPr>
        <w:t>Harmonised</w:t>
      </w:r>
      <w:r w:rsidRPr="00B90CC6">
        <w:rPr>
          <w:rFonts w:cs="Arial"/>
          <w:sz w:val="20"/>
        </w:rPr>
        <w:t xml:space="preserve"> Tripartite Guideline for Good Clinical Practice,</w:t>
      </w:r>
      <w:r w:rsidRPr="00B90CC6">
        <w:rPr>
          <w:rFonts w:cs="Arial"/>
          <w:iCs/>
          <w:sz w:val="20"/>
        </w:rPr>
        <w:t xml:space="preserve"> </w:t>
      </w:r>
      <w:r w:rsidRPr="00B90CC6">
        <w:rPr>
          <w:rFonts w:cs="Arial"/>
          <w:sz w:val="20"/>
        </w:rPr>
        <w:t>&lt;&lt;</w:t>
      </w:r>
      <w:r w:rsidRPr="00B90CC6">
        <w:rPr>
          <w:rFonts w:cs="Arial"/>
          <w:i/>
          <w:iCs/>
          <w:sz w:val="20"/>
        </w:rPr>
        <w:t xml:space="preserve">insert </w:t>
      </w:r>
      <w:r w:rsidRPr="00B90CC6">
        <w:rPr>
          <w:rFonts w:cs="Arial"/>
          <w:i/>
          <w:sz w:val="20"/>
        </w:rPr>
        <w:t>other regulations if applicable</w:t>
      </w:r>
      <w:r w:rsidRPr="00B90CC6">
        <w:rPr>
          <w:rFonts w:cs="Arial"/>
          <w:i/>
          <w:iCs/>
          <w:sz w:val="20"/>
        </w:rPr>
        <w:t>&gt;&gt;</w:t>
      </w:r>
      <w:r w:rsidRPr="00B90CC6">
        <w:rPr>
          <w:rFonts w:cs="Arial"/>
          <w:sz w:val="20"/>
        </w:rPr>
        <w:t xml:space="preserve">, and in accordance </w:t>
      </w:r>
      <w:proofErr w:type="gramStart"/>
      <w:r w:rsidRPr="00B90CC6">
        <w:rPr>
          <w:rFonts w:cs="Arial"/>
          <w:sz w:val="20"/>
        </w:rPr>
        <w:t>to</w:t>
      </w:r>
      <w:proofErr w:type="gramEnd"/>
      <w:r w:rsidRPr="00B90CC6">
        <w:rPr>
          <w:rFonts w:cs="Arial"/>
          <w:sz w:val="20"/>
        </w:rPr>
        <w:t xml:space="preserve"> local legal and regulatory requirements. </w:t>
      </w:r>
    </w:p>
    <w:p w14:paraId="5062F6D2" w14:textId="77777777" w:rsidR="00604F19" w:rsidRPr="00B90CC6" w:rsidRDefault="00604F19" w:rsidP="00604F19">
      <w:pPr>
        <w:pStyle w:val="BodyText"/>
        <w:spacing w:before="0" w:line="240" w:lineRule="auto"/>
        <w:rPr>
          <w:rFonts w:cs="Arial"/>
          <w:sz w:val="20"/>
        </w:rPr>
      </w:pPr>
    </w:p>
    <w:p w14:paraId="7FA3B78B" w14:textId="77777777" w:rsidR="008726C8" w:rsidRPr="00B90CC6" w:rsidRDefault="008726C8" w:rsidP="00604F19">
      <w:pPr>
        <w:pStyle w:val="BodyText"/>
        <w:spacing w:before="0" w:line="240" w:lineRule="auto"/>
        <w:rPr>
          <w:rFonts w:cs="Arial"/>
          <w:sz w:val="20"/>
        </w:rPr>
      </w:pPr>
    </w:p>
    <w:p w14:paraId="46C546DB" w14:textId="77777777" w:rsidR="00604F19" w:rsidRPr="00B90CC6" w:rsidRDefault="00604F19" w:rsidP="00604F19">
      <w:pPr>
        <w:pStyle w:val="BodyText"/>
        <w:spacing w:before="0" w:line="240" w:lineRule="auto"/>
        <w:rPr>
          <w:rFonts w:cs="Arial"/>
          <w:sz w:val="20"/>
        </w:rPr>
      </w:pPr>
    </w:p>
    <w:tbl>
      <w:tblPr>
        <w:tblW w:w="9498" w:type="dxa"/>
        <w:tblInd w:w="108" w:type="dxa"/>
        <w:tblLook w:val="01E0" w:firstRow="1" w:lastRow="1" w:firstColumn="1" w:lastColumn="1" w:noHBand="0" w:noVBand="0"/>
      </w:tblPr>
      <w:tblGrid>
        <w:gridCol w:w="3660"/>
        <w:gridCol w:w="3625"/>
        <w:gridCol w:w="2295"/>
      </w:tblGrid>
      <w:tr w:rsidR="00604F19" w:rsidRPr="00B90CC6" w14:paraId="6814482C" w14:textId="77777777" w:rsidTr="00AB6360">
        <w:trPr>
          <w:trHeight w:val="928"/>
        </w:trPr>
        <w:tc>
          <w:tcPr>
            <w:tcW w:w="3828" w:type="dxa"/>
          </w:tcPr>
          <w:p w14:paraId="193C270A" w14:textId="77777777" w:rsidR="00604F19" w:rsidRPr="00B90CC6" w:rsidRDefault="00604F19" w:rsidP="00AB6360">
            <w:pPr>
              <w:pStyle w:val="BodyText"/>
              <w:spacing w:before="0" w:line="240" w:lineRule="auto"/>
              <w:rPr>
                <w:rFonts w:cs="Arial"/>
                <w:b/>
                <w:sz w:val="20"/>
              </w:rPr>
            </w:pPr>
            <w:r w:rsidRPr="00B90CC6">
              <w:rPr>
                <w:rFonts w:cs="Arial"/>
                <w:b/>
                <w:sz w:val="20"/>
              </w:rPr>
              <w:t xml:space="preserve">Principal Investigator: </w:t>
            </w:r>
          </w:p>
          <w:p w14:paraId="33B25831" w14:textId="77DC296A" w:rsidR="00604F19" w:rsidRDefault="00604F19" w:rsidP="00AB6360">
            <w:pPr>
              <w:pStyle w:val="BodyText"/>
              <w:spacing w:before="0" w:line="240" w:lineRule="auto"/>
              <w:rPr>
                <w:rFonts w:cs="Arial"/>
                <w:sz w:val="20"/>
              </w:rPr>
            </w:pPr>
          </w:p>
          <w:p w14:paraId="542DCEC1" w14:textId="7C6196B4" w:rsidR="002C011F" w:rsidRDefault="002C011F" w:rsidP="00AB6360">
            <w:pPr>
              <w:pStyle w:val="BodyText"/>
              <w:spacing w:before="0" w:line="240" w:lineRule="auto"/>
              <w:rPr>
                <w:rFonts w:cs="Arial"/>
                <w:sz w:val="20"/>
              </w:rPr>
            </w:pPr>
          </w:p>
          <w:p w14:paraId="46DF7A5D" w14:textId="06662F1C" w:rsidR="002C011F" w:rsidRDefault="002C011F" w:rsidP="00AB6360">
            <w:pPr>
              <w:pStyle w:val="BodyText"/>
              <w:spacing w:before="0" w:line="240" w:lineRule="auto"/>
              <w:rPr>
                <w:rFonts w:cs="Arial"/>
                <w:sz w:val="20"/>
              </w:rPr>
            </w:pPr>
          </w:p>
          <w:p w14:paraId="1929F92D" w14:textId="77777777" w:rsidR="002C011F" w:rsidRPr="00B90CC6" w:rsidRDefault="002C011F" w:rsidP="00AB6360">
            <w:pPr>
              <w:pStyle w:val="BodyText"/>
              <w:spacing w:before="0" w:line="240" w:lineRule="auto"/>
              <w:rPr>
                <w:rFonts w:cs="Arial"/>
                <w:sz w:val="20"/>
              </w:rPr>
            </w:pPr>
          </w:p>
          <w:p w14:paraId="5BEE140F" w14:textId="5FC005B8" w:rsidR="00835BE1" w:rsidRPr="00B90CC6" w:rsidRDefault="002C011F" w:rsidP="00AB6360">
            <w:pPr>
              <w:pStyle w:val="BodyText"/>
              <w:spacing w:before="0" w:line="240" w:lineRule="auto"/>
              <w:rPr>
                <w:rFonts w:cs="Arial"/>
                <w:sz w:val="20"/>
              </w:rPr>
            </w:pPr>
            <w:r>
              <w:rPr>
                <w:rFonts w:cs="Arial"/>
                <w:sz w:val="20"/>
              </w:rPr>
              <w:t>Sophie Moore</w:t>
            </w:r>
          </w:p>
          <w:p w14:paraId="57846F7F" w14:textId="77777777" w:rsidR="00604F19" w:rsidRPr="00B90CC6" w:rsidRDefault="00604F19" w:rsidP="00AB6360">
            <w:pPr>
              <w:pStyle w:val="BodyText"/>
              <w:pBdr>
                <w:bottom w:val="single" w:sz="4" w:space="0" w:color="auto"/>
              </w:pBdr>
              <w:tabs>
                <w:tab w:val="right" w:pos="3578"/>
              </w:tabs>
              <w:spacing w:before="0" w:line="240" w:lineRule="auto"/>
              <w:rPr>
                <w:rFonts w:cs="Arial"/>
                <w:sz w:val="20"/>
              </w:rPr>
            </w:pPr>
            <w:r w:rsidRPr="00B90CC6">
              <w:rPr>
                <w:rFonts w:cs="Arial"/>
                <w:sz w:val="20"/>
              </w:rPr>
              <w:tab/>
            </w:r>
          </w:p>
          <w:p w14:paraId="0EB63222" w14:textId="77777777" w:rsidR="00604F19" w:rsidRPr="00B90CC6" w:rsidRDefault="00604F19" w:rsidP="002877FD">
            <w:pPr>
              <w:pStyle w:val="BodyText"/>
              <w:spacing w:before="0" w:line="240" w:lineRule="auto"/>
              <w:rPr>
                <w:rFonts w:cs="Arial"/>
                <w:i/>
                <w:sz w:val="20"/>
              </w:rPr>
            </w:pPr>
            <w:r w:rsidRPr="00B90CC6">
              <w:rPr>
                <w:rFonts w:cs="Arial"/>
                <w:i/>
                <w:sz w:val="20"/>
              </w:rPr>
              <w:t>Name</w:t>
            </w:r>
          </w:p>
        </w:tc>
        <w:tc>
          <w:tcPr>
            <w:tcW w:w="2976" w:type="dxa"/>
          </w:tcPr>
          <w:p w14:paraId="7EADF167" w14:textId="77777777" w:rsidR="00604F19" w:rsidRPr="00B90CC6" w:rsidRDefault="00604F19" w:rsidP="00AB6360">
            <w:pPr>
              <w:pStyle w:val="BodyText"/>
              <w:spacing w:before="0" w:line="240" w:lineRule="auto"/>
              <w:rPr>
                <w:rFonts w:cs="Arial"/>
                <w:b/>
                <w:sz w:val="20"/>
              </w:rPr>
            </w:pPr>
            <w:r w:rsidRPr="00B90CC6">
              <w:rPr>
                <w:rFonts w:cs="Arial"/>
                <w:b/>
                <w:sz w:val="20"/>
              </w:rPr>
              <w:t>Signature:</w:t>
            </w:r>
          </w:p>
          <w:p w14:paraId="24FCF821" w14:textId="5A223A71" w:rsidR="002C011F" w:rsidRDefault="002C011F" w:rsidP="00AB6360">
            <w:pPr>
              <w:pStyle w:val="BodyText"/>
              <w:tabs>
                <w:tab w:val="right" w:pos="2727"/>
              </w:tabs>
              <w:spacing w:before="0" w:line="240" w:lineRule="auto"/>
              <w:rPr>
                <w:rFonts w:cs="Arial"/>
                <w:b/>
                <w:sz w:val="20"/>
                <w:u w:val="single"/>
              </w:rPr>
            </w:pPr>
            <w:r>
              <w:rPr>
                <w:rFonts w:cs="Arial"/>
                <w:b/>
                <w:noProof/>
                <w:sz w:val="20"/>
                <w:u w:val="single"/>
              </w:rPr>
              <w:drawing>
                <wp:inline distT="0" distB="0" distL="0" distR="0" wp14:anchorId="6E28F842" wp14:editId="47433202">
                  <wp:extent cx="2249645" cy="88582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_Sig.jpg"/>
                          <pic:cNvPicPr/>
                        </pic:nvPicPr>
                        <pic:blipFill>
                          <a:blip r:embed="rId11">
                            <a:extLst>
                              <a:ext uri="{28A0092B-C50C-407E-A947-70E740481C1C}">
                                <a14:useLocalDpi xmlns:a14="http://schemas.microsoft.com/office/drawing/2010/main" val="0"/>
                              </a:ext>
                            </a:extLst>
                          </a:blip>
                          <a:stretch>
                            <a:fillRect/>
                          </a:stretch>
                        </pic:blipFill>
                        <pic:spPr>
                          <a:xfrm>
                            <a:off x="0" y="0"/>
                            <a:ext cx="2252077" cy="886782"/>
                          </a:xfrm>
                          <a:prstGeom prst="rect">
                            <a:avLst/>
                          </a:prstGeom>
                        </pic:spPr>
                      </pic:pic>
                    </a:graphicData>
                  </a:graphic>
                </wp:inline>
              </w:drawing>
            </w:r>
          </w:p>
          <w:p w14:paraId="02C90CBA" w14:textId="77E25056" w:rsidR="00604F19" w:rsidRPr="00B90CC6" w:rsidRDefault="00604F19" w:rsidP="00AB6360">
            <w:pPr>
              <w:pStyle w:val="BodyText"/>
              <w:tabs>
                <w:tab w:val="right" w:pos="2727"/>
              </w:tabs>
              <w:spacing w:before="0" w:line="240" w:lineRule="auto"/>
              <w:rPr>
                <w:rFonts w:cs="Arial"/>
                <w:sz w:val="20"/>
                <w:u w:val="single"/>
              </w:rPr>
            </w:pPr>
          </w:p>
        </w:tc>
        <w:tc>
          <w:tcPr>
            <w:tcW w:w="2694" w:type="dxa"/>
          </w:tcPr>
          <w:p w14:paraId="75F9F3C3" w14:textId="77777777" w:rsidR="00604F19" w:rsidRPr="00B90CC6" w:rsidRDefault="00604F19" w:rsidP="00AB6360">
            <w:pPr>
              <w:pStyle w:val="BodyText"/>
              <w:spacing w:before="0" w:line="240" w:lineRule="auto"/>
              <w:rPr>
                <w:rFonts w:cs="Arial"/>
                <w:b/>
                <w:sz w:val="20"/>
              </w:rPr>
            </w:pPr>
            <w:r w:rsidRPr="00B90CC6">
              <w:rPr>
                <w:rFonts w:cs="Arial"/>
                <w:b/>
                <w:sz w:val="20"/>
              </w:rPr>
              <w:t>Date:</w:t>
            </w:r>
          </w:p>
          <w:p w14:paraId="110988E4" w14:textId="77777777" w:rsidR="00604F19" w:rsidRPr="00B90CC6" w:rsidRDefault="00604F19" w:rsidP="00AB6360">
            <w:pPr>
              <w:pStyle w:val="BodyText"/>
              <w:spacing w:before="0" w:line="240" w:lineRule="auto"/>
              <w:rPr>
                <w:rFonts w:cs="Arial"/>
                <w:b/>
                <w:sz w:val="20"/>
              </w:rPr>
            </w:pPr>
          </w:p>
          <w:p w14:paraId="35D53F69" w14:textId="2D5F5F9E" w:rsidR="00835BE1" w:rsidRDefault="00835BE1" w:rsidP="00AB6360">
            <w:pPr>
              <w:pStyle w:val="BodyText"/>
              <w:spacing w:before="0" w:line="240" w:lineRule="auto"/>
              <w:rPr>
                <w:rFonts w:cs="Arial"/>
                <w:b/>
                <w:sz w:val="20"/>
              </w:rPr>
            </w:pPr>
          </w:p>
          <w:p w14:paraId="0472E596" w14:textId="26D395F7" w:rsidR="003E1780" w:rsidRDefault="003E1780" w:rsidP="00AB6360">
            <w:pPr>
              <w:pStyle w:val="BodyText"/>
              <w:spacing w:before="0" w:line="240" w:lineRule="auto"/>
              <w:rPr>
                <w:rFonts w:cs="Arial"/>
                <w:b/>
                <w:sz w:val="20"/>
              </w:rPr>
            </w:pPr>
          </w:p>
          <w:p w14:paraId="1E2CD9A2" w14:textId="77777777" w:rsidR="003E1780" w:rsidRDefault="003E1780" w:rsidP="00AB6360">
            <w:pPr>
              <w:pStyle w:val="BodyText"/>
              <w:spacing w:before="0" w:line="240" w:lineRule="auto"/>
              <w:rPr>
                <w:rFonts w:cs="Arial"/>
                <w:b/>
                <w:sz w:val="20"/>
              </w:rPr>
            </w:pPr>
          </w:p>
          <w:p w14:paraId="4ED04428" w14:textId="46E8A950" w:rsidR="003E1780" w:rsidRPr="00713F26" w:rsidRDefault="00A53673" w:rsidP="003E1780">
            <w:pPr>
              <w:pStyle w:val="BodyText"/>
              <w:spacing w:before="0" w:line="240" w:lineRule="auto"/>
              <w:rPr>
                <w:rFonts w:cs="Arial"/>
                <w:sz w:val="20"/>
              </w:rPr>
            </w:pPr>
            <w:r>
              <w:rPr>
                <w:rFonts w:cs="Arial"/>
                <w:sz w:val="20"/>
              </w:rPr>
              <w:t>18th October</w:t>
            </w:r>
            <w:r w:rsidR="003E1780" w:rsidRPr="00713F26">
              <w:rPr>
                <w:rFonts w:cs="Arial"/>
                <w:sz w:val="20"/>
              </w:rPr>
              <w:t xml:space="preserve"> 2021</w:t>
            </w:r>
          </w:p>
          <w:p w14:paraId="50EE7BE8" w14:textId="77777777" w:rsidR="00604F19" w:rsidRPr="00B90CC6" w:rsidRDefault="00604F19" w:rsidP="00AB6360">
            <w:pPr>
              <w:pStyle w:val="BodyText"/>
              <w:tabs>
                <w:tab w:val="right" w:pos="2160"/>
              </w:tabs>
              <w:spacing w:before="0" w:line="240" w:lineRule="auto"/>
              <w:rPr>
                <w:rFonts w:cs="Arial"/>
                <w:sz w:val="20"/>
                <w:u w:val="single"/>
              </w:rPr>
            </w:pPr>
            <w:r w:rsidRPr="00B90CC6">
              <w:rPr>
                <w:rFonts w:cs="Arial"/>
                <w:sz w:val="20"/>
                <w:u w:val="single"/>
              </w:rPr>
              <w:tab/>
            </w:r>
          </w:p>
        </w:tc>
      </w:tr>
    </w:tbl>
    <w:p w14:paraId="6D21B877" w14:textId="77777777" w:rsidR="00604F19" w:rsidRPr="00B90CC6" w:rsidRDefault="00604F19" w:rsidP="00604F19">
      <w:pPr>
        <w:spacing w:line="240" w:lineRule="auto"/>
        <w:rPr>
          <w:rFonts w:cs="Arial"/>
          <w:iCs/>
          <w:sz w:val="20"/>
        </w:rPr>
      </w:pPr>
    </w:p>
    <w:p w14:paraId="41AEB06E" w14:textId="77777777" w:rsidR="00835BE1" w:rsidRPr="00B90CC6" w:rsidRDefault="00835BE1" w:rsidP="00604F19">
      <w:pPr>
        <w:spacing w:line="240" w:lineRule="auto"/>
        <w:rPr>
          <w:rFonts w:cs="Arial"/>
          <w:iCs/>
          <w:sz w:val="20"/>
        </w:rPr>
      </w:pPr>
    </w:p>
    <w:p w14:paraId="65B347E5" w14:textId="77777777" w:rsidR="00835BE1" w:rsidRPr="00B90CC6" w:rsidRDefault="00835BE1" w:rsidP="00604F19">
      <w:pPr>
        <w:spacing w:line="240" w:lineRule="auto"/>
        <w:rPr>
          <w:rFonts w:cs="Arial"/>
          <w:iCs/>
          <w:sz w:val="20"/>
        </w:rPr>
      </w:pPr>
    </w:p>
    <w:p w14:paraId="29DA1786" w14:textId="77777777" w:rsidR="00604F19" w:rsidRPr="00B90CC6" w:rsidRDefault="00604F19" w:rsidP="00604F19">
      <w:pPr>
        <w:spacing w:line="240" w:lineRule="auto"/>
        <w:rPr>
          <w:rFonts w:cs="Arial"/>
          <w:iCs/>
          <w:sz w:val="20"/>
        </w:rPr>
      </w:pPr>
    </w:p>
    <w:tbl>
      <w:tblPr>
        <w:tblW w:w="9498" w:type="dxa"/>
        <w:tblInd w:w="108" w:type="dxa"/>
        <w:tblLook w:val="01E0" w:firstRow="1" w:lastRow="1" w:firstColumn="1" w:lastColumn="1" w:noHBand="0" w:noVBand="0"/>
      </w:tblPr>
      <w:tblGrid>
        <w:gridCol w:w="3828"/>
        <w:gridCol w:w="2976"/>
        <w:gridCol w:w="2694"/>
      </w:tblGrid>
      <w:tr w:rsidR="00604F19" w:rsidRPr="00B90CC6" w14:paraId="3FA29483" w14:textId="77777777" w:rsidTr="00AB6360">
        <w:trPr>
          <w:trHeight w:val="928"/>
        </w:trPr>
        <w:tc>
          <w:tcPr>
            <w:tcW w:w="3828" w:type="dxa"/>
          </w:tcPr>
          <w:p w14:paraId="2EC548C5" w14:textId="77777777" w:rsidR="00604F19" w:rsidRPr="00B90CC6" w:rsidRDefault="00604F19" w:rsidP="00AB6360">
            <w:pPr>
              <w:pStyle w:val="BodyText"/>
              <w:spacing w:before="0" w:line="240" w:lineRule="auto"/>
              <w:rPr>
                <w:rFonts w:cs="Arial"/>
                <w:b/>
                <w:sz w:val="20"/>
              </w:rPr>
            </w:pPr>
            <w:r w:rsidRPr="003E1780">
              <w:rPr>
                <w:rFonts w:cs="Arial"/>
                <w:b/>
                <w:sz w:val="20"/>
                <w:highlight w:val="yellow"/>
              </w:rPr>
              <w:t>Sponsor’s representative:</w:t>
            </w:r>
            <w:r w:rsidRPr="00B90CC6">
              <w:rPr>
                <w:rFonts w:cs="Arial"/>
                <w:b/>
                <w:sz w:val="20"/>
              </w:rPr>
              <w:t xml:space="preserve"> </w:t>
            </w:r>
          </w:p>
          <w:p w14:paraId="61858648" w14:textId="77777777" w:rsidR="00604F19" w:rsidRPr="00B90CC6" w:rsidRDefault="00604F19" w:rsidP="00AB6360">
            <w:pPr>
              <w:pStyle w:val="BodyText"/>
              <w:spacing w:before="0" w:line="240" w:lineRule="auto"/>
              <w:rPr>
                <w:rFonts w:cs="Arial"/>
                <w:sz w:val="20"/>
              </w:rPr>
            </w:pPr>
          </w:p>
          <w:p w14:paraId="5A7D5464" w14:textId="77777777" w:rsidR="00835BE1" w:rsidRPr="00B90CC6" w:rsidRDefault="00835BE1" w:rsidP="00AB6360">
            <w:pPr>
              <w:pStyle w:val="BodyText"/>
              <w:spacing w:before="0" w:line="240" w:lineRule="auto"/>
              <w:rPr>
                <w:rFonts w:cs="Arial"/>
                <w:sz w:val="20"/>
              </w:rPr>
            </w:pPr>
          </w:p>
          <w:p w14:paraId="151B712C" w14:textId="77777777" w:rsidR="00604F19" w:rsidRPr="00B90CC6" w:rsidRDefault="00604F19" w:rsidP="00AB6360">
            <w:pPr>
              <w:pStyle w:val="BodyText"/>
              <w:pBdr>
                <w:bottom w:val="single" w:sz="4" w:space="0" w:color="auto"/>
              </w:pBdr>
              <w:tabs>
                <w:tab w:val="right" w:pos="3578"/>
              </w:tabs>
              <w:spacing w:before="0" w:line="240" w:lineRule="auto"/>
              <w:rPr>
                <w:rFonts w:cs="Arial"/>
                <w:sz w:val="20"/>
              </w:rPr>
            </w:pPr>
            <w:r w:rsidRPr="00B90CC6">
              <w:rPr>
                <w:rFonts w:cs="Arial"/>
                <w:sz w:val="20"/>
              </w:rPr>
              <w:tab/>
            </w:r>
          </w:p>
          <w:p w14:paraId="58D16D97" w14:textId="77777777" w:rsidR="00604F19" w:rsidRPr="00B90CC6" w:rsidRDefault="00604F19" w:rsidP="00AB6360">
            <w:pPr>
              <w:pStyle w:val="BodyText"/>
              <w:spacing w:before="0" w:line="240" w:lineRule="auto"/>
              <w:rPr>
                <w:rFonts w:cs="Arial"/>
                <w:i/>
                <w:sz w:val="20"/>
              </w:rPr>
            </w:pPr>
            <w:r w:rsidRPr="00B90CC6">
              <w:rPr>
                <w:rFonts w:cs="Arial"/>
                <w:i/>
                <w:sz w:val="20"/>
              </w:rPr>
              <w:t>Name</w:t>
            </w:r>
          </w:p>
        </w:tc>
        <w:tc>
          <w:tcPr>
            <w:tcW w:w="2976" w:type="dxa"/>
          </w:tcPr>
          <w:p w14:paraId="75661411" w14:textId="77777777" w:rsidR="00604F19" w:rsidRPr="00B90CC6" w:rsidRDefault="00604F19" w:rsidP="00713F26">
            <w:pPr>
              <w:pStyle w:val="BodyText"/>
              <w:shd w:val="clear" w:color="auto" w:fill="FFFF00"/>
              <w:spacing w:before="0" w:line="240" w:lineRule="auto"/>
              <w:rPr>
                <w:rFonts w:cs="Arial"/>
                <w:b/>
                <w:sz w:val="20"/>
              </w:rPr>
            </w:pPr>
            <w:r w:rsidRPr="00B90CC6">
              <w:rPr>
                <w:rFonts w:cs="Arial"/>
                <w:b/>
                <w:sz w:val="20"/>
              </w:rPr>
              <w:t>Signature:</w:t>
            </w:r>
          </w:p>
          <w:p w14:paraId="681CC4B0" w14:textId="77777777" w:rsidR="00604F19" w:rsidRPr="00B90CC6" w:rsidRDefault="00604F19" w:rsidP="00AB6360">
            <w:pPr>
              <w:pStyle w:val="BodyText"/>
              <w:tabs>
                <w:tab w:val="right" w:pos="2727"/>
              </w:tabs>
              <w:spacing w:before="0" w:line="240" w:lineRule="auto"/>
              <w:rPr>
                <w:rFonts w:cs="Arial"/>
                <w:b/>
                <w:sz w:val="20"/>
                <w:u w:val="single"/>
              </w:rPr>
            </w:pPr>
          </w:p>
          <w:p w14:paraId="32B27F29" w14:textId="77777777" w:rsidR="00835BE1" w:rsidRPr="00B90CC6" w:rsidRDefault="00835BE1" w:rsidP="00AB6360">
            <w:pPr>
              <w:pStyle w:val="BodyText"/>
              <w:tabs>
                <w:tab w:val="right" w:pos="2727"/>
              </w:tabs>
              <w:spacing w:before="0" w:line="240" w:lineRule="auto"/>
              <w:rPr>
                <w:rFonts w:cs="Arial"/>
                <w:b/>
                <w:sz w:val="20"/>
                <w:u w:val="single"/>
              </w:rPr>
            </w:pPr>
          </w:p>
          <w:p w14:paraId="04C51EF7" w14:textId="77777777" w:rsidR="00604F19" w:rsidRPr="00B90CC6" w:rsidRDefault="00604F19" w:rsidP="00AB6360">
            <w:pPr>
              <w:pStyle w:val="BodyText"/>
              <w:tabs>
                <w:tab w:val="right" w:pos="2727"/>
              </w:tabs>
              <w:spacing w:before="0" w:line="240" w:lineRule="auto"/>
              <w:rPr>
                <w:rFonts w:cs="Arial"/>
                <w:sz w:val="20"/>
                <w:u w:val="single"/>
              </w:rPr>
            </w:pPr>
            <w:r w:rsidRPr="00B90CC6">
              <w:rPr>
                <w:rFonts w:cs="Arial"/>
                <w:sz w:val="20"/>
                <w:u w:val="single"/>
              </w:rPr>
              <w:tab/>
            </w:r>
          </w:p>
        </w:tc>
        <w:tc>
          <w:tcPr>
            <w:tcW w:w="2694" w:type="dxa"/>
          </w:tcPr>
          <w:p w14:paraId="19419FC2" w14:textId="77777777" w:rsidR="00604F19" w:rsidRPr="00B90CC6" w:rsidRDefault="00604F19" w:rsidP="00713F26">
            <w:pPr>
              <w:pStyle w:val="BodyText"/>
              <w:shd w:val="clear" w:color="auto" w:fill="FFFF00"/>
              <w:spacing w:before="0" w:line="240" w:lineRule="auto"/>
              <w:rPr>
                <w:rFonts w:cs="Arial"/>
                <w:b/>
                <w:sz w:val="20"/>
              </w:rPr>
            </w:pPr>
            <w:r w:rsidRPr="00B90CC6">
              <w:rPr>
                <w:rFonts w:cs="Arial"/>
                <w:b/>
                <w:sz w:val="20"/>
              </w:rPr>
              <w:t>Date:</w:t>
            </w:r>
          </w:p>
          <w:p w14:paraId="059A8788" w14:textId="77777777" w:rsidR="00604F19" w:rsidRPr="00B90CC6" w:rsidRDefault="00604F19" w:rsidP="00AB6360">
            <w:pPr>
              <w:pStyle w:val="BodyText"/>
              <w:spacing w:before="0" w:line="240" w:lineRule="auto"/>
              <w:rPr>
                <w:rFonts w:cs="Arial"/>
                <w:b/>
                <w:sz w:val="20"/>
              </w:rPr>
            </w:pPr>
          </w:p>
          <w:p w14:paraId="144E2CC6" w14:textId="77777777" w:rsidR="00835BE1" w:rsidRPr="00B90CC6" w:rsidRDefault="00835BE1" w:rsidP="00AB6360">
            <w:pPr>
              <w:pStyle w:val="BodyText"/>
              <w:spacing w:before="0" w:line="240" w:lineRule="auto"/>
              <w:rPr>
                <w:rFonts w:cs="Arial"/>
                <w:b/>
                <w:sz w:val="20"/>
              </w:rPr>
            </w:pPr>
          </w:p>
          <w:p w14:paraId="16185C88" w14:textId="77777777" w:rsidR="00604F19" w:rsidRPr="00B90CC6" w:rsidRDefault="00604F19" w:rsidP="00AB6360">
            <w:pPr>
              <w:pStyle w:val="BodyText"/>
              <w:tabs>
                <w:tab w:val="right" w:pos="2160"/>
              </w:tabs>
              <w:spacing w:before="0" w:line="240" w:lineRule="auto"/>
              <w:rPr>
                <w:rFonts w:cs="Arial"/>
                <w:sz w:val="20"/>
                <w:u w:val="single"/>
              </w:rPr>
            </w:pPr>
            <w:r w:rsidRPr="00B90CC6">
              <w:rPr>
                <w:rFonts w:cs="Arial"/>
                <w:sz w:val="20"/>
                <w:u w:val="single"/>
              </w:rPr>
              <w:tab/>
            </w:r>
          </w:p>
        </w:tc>
      </w:tr>
    </w:tbl>
    <w:p w14:paraId="5B284DE4" w14:textId="77777777" w:rsidR="00604F19" w:rsidRPr="00B90CC6" w:rsidRDefault="00604F19" w:rsidP="00604F19">
      <w:pPr>
        <w:spacing w:line="240" w:lineRule="auto"/>
        <w:rPr>
          <w:rFonts w:cs="Arial"/>
          <w:iCs/>
          <w:sz w:val="20"/>
        </w:rPr>
      </w:pPr>
    </w:p>
    <w:p w14:paraId="3440F7AD" w14:textId="77777777" w:rsidR="00425A78" w:rsidRPr="00B90CC6" w:rsidRDefault="00425A78" w:rsidP="00753079">
      <w:pPr>
        <w:rPr>
          <w:rFonts w:cs="Arial"/>
          <w:sz w:val="20"/>
        </w:rPr>
      </w:pPr>
      <w:r w:rsidRPr="00B90CC6">
        <w:rPr>
          <w:rFonts w:cs="Arial"/>
          <w:sz w:val="20"/>
        </w:rPr>
        <w:br w:type="page"/>
      </w:r>
    </w:p>
    <w:p w14:paraId="3B6A6524" w14:textId="77777777" w:rsidR="00604F19" w:rsidRPr="00B90CC6" w:rsidRDefault="00604F19" w:rsidP="00604F19">
      <w:pPr>
        <w:tabs>
          <w:tab w:val="left" w:pos="2977"/>
        </w:tabs>
        <w:spacing w:after="120" w:line="240" w:lineRule="auto"/>
        <w:rPr>
          <w:rFonts w:cs="Arial"/>
          <w:sz w:val="20"/>
        </w:rPr>
      </w:pPr>
      <w:bookmarkStart w:id="3" w:name="_Toc136318279"/>
    </w:p>
    <w:bookmarkEnd w:id="3"/>
    <w:p w14:paraId="7BB6DFE1" w14:textId="77777777" w:rsidR="00425A78" w:rsidRPr="00B90CC6" w:rsidRDefault="00425A78">
      <w:pPr>
        <w:pStyle w:val="BodyText"/>
        <w:rPr>
          <w:rFonts w:cs="Arial"/>
          <w:sz w:val="20"/>
        </w:rPr>
      </w:pPr>
      <w:r w:rsidRPr="00B90CC6">
        <w:rPr>
          <w:rFonts w:cs="Arial"/>
          <w:sz w:val="20"/>
        </w:rPr>
        <w:br w:type="page"/>
      </w:r>
    </w:p>
    <w:p w14:paraId="31B7B7B8" w14:textId="77777777" w:rsidR="00425A78" w:rsidRPr="00B90CC6" w:rsidRDefault="00425A78">
      <w:pPr>
        <w:pStyle w:val="BodyText"/>
        <w:rPr>
          <w:rFonts w:cs="Arial"/>
          <w:b/>
          <w:szCs w:val="22"/>
        </w:rPr>
      </w:pPr>
      <w:r w:rsidRPr="00B90CC6">
        <w:rPr>
          <w:rFonts w:cs="Arial"/>
          <w:b/>
          <w:szCs w:val="22"/>
        </w:rPr>
        <w:lastRenderedPageBreak/>
        <w:t xml:space="preserve">Table of </w:t>
      </w:r>
      <w:r w:rsidR="00107A93" w:rsidRPr="00B90CC6">
        <w:rPr>
          <w:rFonts w:cs="Arial"/>
          <w:b/>
          <w:szCs w:val="22"/>
        </w:rPr>
        <w:t>c</w:t>
      </w:r>
      <w:r w:rsidRPr="00B90CC6">
        <w:rPr>
          <w:rFonts w:cs="Arial"/>
          <w:b/>
          <w:szCs w:val="22"/>
        </w:rPr>
        <w:t>ontents</w:t>
      </w:r>
    </w:p>
    <w:p w14:paraId="700FE6C8" w14:textId="77777777" w:rsidR="00425A78" w:rsidRPr="00B90CC6" w:rsidRDefault="00425A78" w:rsidP="0057282B">
      <w:pPr>
        <w:pStyle w:val="TOC1"/>
        <w:ind w:left="0" w:firstLine="0"/>
        <w:rPr>
          <w:rFonts w:ascii="Arial" w:hAnsi="Arial"/>
        </w:rPr>
      </w:pPr>
      <w:r w:rsidRPr="00B90CC6">
        <w:rPr>
          <w:rFonts w:ascii="Arial" w:hAnsi="Arial"/>
        </w:rPr>
        <w:tab/>
        <w:t>Page</w:t>
      </w:r>
    </w:p>
    <w:p w14:paraId="2D1577CD" w14:textId="77777777" w:rsidR="00B4171C" w:rsidRPr="00B90CC6" w:rsidRDefault="00257978">
      <w:pPr>
        <w:pStyle w:val="TOC1"/>
        <w:rPr>
          <w:rFonts w:ascii="Arial" w:eastAsiaTheme="minorEastAsia" w:hAnsi="Arial"/>
          <w:sz w:val="22"/>
          <w:szCs w:val="22"/>
          <w:lang w:val="en-GB" w:eastAsia="en-GB"/>
        </w:rPr>
      </w:pPr>
      <w:r w:rsidRPr="00B90CC6">
        <w:rPr>
          <w:rFonts w:ascii="Arial" w:hAnsi="Arial"/>
        </w:rPr>
        <w:fldChar w:fldCharType="begin"/>
      </w:r>
      <w:r w:rsidR="00BA666E" w:rsidRPr="00B90CC6">
        <w:rPr>
          <w:rFonts w:ascii="Arial" w:hAnsi="Arial"/>
        </w:rPr>
        <w:instrText xml:space="preserve"> TOC \o "2-3" \h \z \t "Heading 1,1,SchemaTitle,1" </w:instrText>
      </w:r>
      <w:r w:rsidRPr="00B90CC6">
        <w:rPr>
          <w:rFonts w:ascii="Arial" w:hAnsi="Arial"/>
        </w:rPr>
        <w:fldChar w:fldCharType="separate"/>
      </w:r>
      <w:hyperlink w:anchor="_Toc376511436" w:history="1">
        <w:r w:rsidR="00B4171C" w:rsidRPr="00B90CC6">
          <w:rPr>
            <w:rStyle w:val="Hyperlink"/>
          </w:rPr>
          <w:t>Signature page</w:t>
        </w:r>
        <w:r w:rsidR="00B4171C" w:rsidRPr="00B90CC6">
          <w:rPr>
            <w:rFonts w:ascii="Arial" w:hAnsi="Arial"/>
            <w:webHidden/>
          </w:rPr>
          <w:tab/>
        </w:r>
        <w:r w:rsidR="00B4171C" w:rsidRPr="00B90CC6">
          <w:rPr>
            <w:rFonts w:ascii="Arial" w:hAnsi="Arial"/>
            <w:webHidden/>
          </w:rPr>
          <w:fldChar w:fldCharType="begin"/>
        </w:r>
        <w:r w:rsidR="00B4171C" w:rsidRPr="00B90CC6">
          <w:rPr>
            <w:rFonts w:ascii="Arial" w:hAnsi="Arial"/>
            <w:webHidden/>
          </w:rPr>
          <w:instrText xml:space="preserve"> PAGEREF _Toc376511436 \h </w:instrText>
        </w:r>
        <w:r w:rsidR="00B4171C" w:rsidRPr="00B90CC6">
          <w:rPr>
            <w:rFonts w:ascii="Arial" w:hAnsi="Arial"/>
            <w:webHidden/>
          </w:rPr>
        </w:r>
        <w:r w:rsidR="00B4171C" w:rsidRPr="00B90CC6">
          <w:rPr>
            <w:rFonts w:ascii="Arial" w:hAnsi="Arial"/>
            <w:webHidden/>
          </w:rPr>
          <w:fldChar w:fldCharType="separate"/>
        </w:r>
        <w:r w:rsidR="00B4171C" w:rsidRPr="00B90CC6">
          <w:rPr>
            <w:rFonts w:ascii="Arial" w:hAnsi="Arial"/>
            <w:webHidden/>
          </w:rPr>
          <w:t>2</w:t>
        </w:r>
        <w:r w:rsidR="00B4171C" w:rsidRPr="00B90CC6">
          <w:rPr>
            <w:rFonts w:ascii="Arial" w:hAnsi="Arial"/>
            <w:webHidden/>
          </w:rPr>
          <w:fldChar w:fldCharType="end"/>
        </w:r>
      </w:hyperlink>
    </w:p>
    <w:p w14:paraId="2BA1B1BD" w14:textId="77777777" w:rsidR="00B4171C" w:rsidRPr="00B90CC6" w:rsidRDefault="00000000">
      <w:pPr>
        <w:pStyle w:val="TOC1"/>
        <w:rPr>
          <w:rFonts w:ascii="Arial" w:eastAsiaTheme="minorEastAsia" w:hAnsi="Arial"/>
          <w:sz w:val="22"/>
          <w:szCs w:val="22"/>
          <w:lang w:val="en-GB" w:eastAsia="en-GB"/>
        </w:rPr>
      </w:pPr>
      <w:hyperlink w:anchor="_Toc376511437" w:history="1">
        <w:r w:rsidR="00B4171C" w:rsidRPr="00B90CC6">
          <w:rPr>
            <w:rStyle w:val="Hyperlink"/>
          </w:rPr>
          <w:t>Protocol amendment(s)</w:t>
        </w:r>
        <w:r w:rsidR="00B4171C" w:rsidRPr="00B90CC6">
          <w:rPr>
            <w:rFonts w:ascii="Arial" w:hAnsi="Arial"/>
            <w:webHidden/>
          </w:rPr>
          <w:tab/>
        </w:r>
        <w:r w:rsidR="00B4171C" w:rsidRPr="00B90CC6">
          <w:rPr>
            <w:rFonts w:ascii="Arial" w:hAnsi="Arial"/>
            <w:webHidden/>
          </w:rPr>
          <w:fldChar w:fldCharType="begin"/>
        </w:r>
        <w:r w:rsidR="00B4171C" w:rsidRPr="00B90CC6">
          <w:rPr>
            <w:rFonts w:ascii="Arial" w:hAnsi="Arial"/>
            <w:webHidden/>
          </w:rPr>
          <w:instrText xml:space="preserve"> PAGEREF _Toc376511437 \h </w:instrText>
        </w:r>
        <w:r w:rsidR="00B4171C" w:rsidRPr="00B90CC6">
          <w:rPr>
            <w:rFonts w:ascii="Arial" w:hAnsi="Arial"/>
            <w:webHidden/>
          </w:rPr>
        </w:r>
        <w:r w:rsidR="00B4171C" w:rsidRPr="00B90CC6">
          <w:rPr>
            <w:rFonts w:ascii="Arial" w:hAnsi="Arial"/>
            <w:webHidden/>
          </w:rPr>
          <w:fldChar w:fldCharType="separate"/>
        </w:r>
        <w:r w:rsidR="00B4171C" w:rsidRPr="00B90CC6">
          <w:rPr>
            <w:rFonts w:ascii="Arial" w:hAnsi="Arial"/>
            <w:webHidden/>
          </w:rPr>
          <w:t>3</w:t>
        </w:r>
        <w:r w:rsidR="00B4171C" w:rsidRPr="00B90CC6">
          <w:rPr>
            <w:rFonts w:ascii="Arial" w:hAnsi="Arial"/>
            <w:webHidden/>
          </w:rPr>
          <w:fldChar w:fldCharType="end"/>
        </w:r>
      </w:hyperlink>
    </w:p>
    <w:p w14:paraId="752C7753" w14:textId="77777777" w:rsidR="00B4171C" w:rsidRPr="00B90CC6" w:rsidRDefault="00000000">
      <w:pPr>
        <w:pStyle w:val="TOC1"/>
        <w:rPr>
          <w:rFonts w:ascii="Arial" w:eastAsiaTheme="minorEastAsia" w:hAnsi="Arial"/>
          <w:sz w:val="22"/>
          <w:szCs w:val="22"/>
          <w:lang w:val="en-GB" w:eastAsia="en-GB"/>
        </w:rPr>
      </w:pPr>
      <w:hyperlink w:anchor="_Toc376511438" w:history="1">
        <w:r w:rsidR="00B4171C" w:rsidRPr="00B90CC6">
          <w:rPr>
            <w:rStyle w:val="Hyperlink"/>
            <w:bCs/>
          </w:rPr>
          <w:t>Key roles</w:t>
        </w:r>
        <w:r w:rsidR="00B4171C" w:rsidRPr="00B90CC6">
          <w:rPr>
            <w:rFonts w:ascii="Arial" w:hAnsi="Arial"/>
            <w:webHidden/>
          </w:rPr>
          <w:tab/>
        </w:r>
        <w:r w:rsidR="00B4171C" w:rsidRPr="00B90CC6">
          <w:rPr>
            <w:rFonts w:ascii="Arial" w:hAnsi="Arial"/>
            <w:webHidden/>
          </w:rPr>
          <w:fldChar w:fldCharType="begin"/>
        </w:r>
        <w:r w:rsidR="00B4171C" w:rsidRPr="00B90CC6">
          <w:rPr>
            <w:rFonts w:ascii="Arial" w:hAnsi="Arial"/>
            <w:webHidden/>
          </w:rPr>
          <w:instrText xml:space="preserve"> PAGEREF _Toc376511438 \h </w:instrText>
        </w:r>
        <w:r w:rsidR="00B4171C" w:rsidRPr="00B90CC6">
          <w:rPr>
            <w:rFonts w:ascii="Arial" w:hAnsi="Arial"/>
            <w:webHidden/>
          </w:rPr>
        </w:r>
        <w:r w:rsidR="00B4171C" w:rsidRPr="00B90CC6">
          <w:rPr>
            <w:rFonts w:ascii="Arial" w:hAnsi="Arial"/>
            <w:webHidden/>
          </w:rPr>
          <w:fldChar w:fldCharType="separate"/>
        </w:r>
        <w:r w:rsidR="00B4171C" w:rsidRPr="00B90CC6">
          <w:rPr>
            <w:rFonts w:ascii="Arial" w:hAnsi="Arial"/>
            <w:webHidden/>
          </w:rPr>
          <w:t>6</w:t>
        </w:r>
        <w:r w:rsidR="00B4171C" w:rsidRPr="00B90CC6">
          <w:rPr>
            <w:rFonts w:ascii="Arial" w:hAnsi="Arial"/>
            <w:webHidden/>
          </w:rPr>
          <w:fldChar w:fldCharType="end"/>
        </w:r>
      </w:hyperlink>
    </w:p>
    <w:p w14:paraId="45EA98EC" w14:textId="6501CBC8" w:rsidR="00B4171C" w:rsidRPr="00B90CC6" w:rsidRDefault="00000000">
      <w:pPr>
        <w:pStyle w:val="TOC1"/>
        <w:rPr>
          <w:rFonts w:ascii="Arial" w:eastAsiaTheme="minorEastAsia" w:hAnsi="Arial"/>
          <w:sz w:val="22"/>
          <w:szCs w:val="22"/>
          <w:lang w:val="en-GB" w:eastAsia="en-GB"/>
        </w:rPr>
      </w:pPr>
      <w:hyperlink w:anchor="_Toc376511439" w:history="1">
        <w:r w:rsidR="00B4171C" w:rsidRPr="00B90CC6">
          <w:rPr>
            <w:rStyle w:val="Hyperlink"/>
          </w:rPr>
          <w:t>List of abbreviations</w:t>
        </w:r>
        <w:r w:rsidR="00B4171C" w:rsidRPr="00B90CC6">
          <w:rPr>
            <w:rFonts w:ascii="Arial" w:hAnsi="Arial"/>
            <w:webHidden/>
          </w:rPr>
          <w:tab/>
        </w:r>
        <w:r w:rsidR="00545268">
          <w:rPr>
            <w:rFonts w:ascii="Arial" w:hAnsi="Arial"/>
            <w:webHidden/>
          </w:rPr>
          <w:t>8</w:t>
        </w:r>
      </w:hyperlink>
    </w:p>
    <w:p w14:paraId="53F9739E" w14:textId="2B3040D5" w:rsidR="00B4171C" w:rsidRPr="00B90CC6" w:rsidRDefault="00000000">
      <w:pPr>
        <w:pStyle w:val="TOC1"/>
        <w:rPr>
          <w:rFonts w:ascii="Arial" w:eastAsiaTheme="minorEastAsia" w:hAnsi="Arial"/>
          <w:sz w:val="22"/>
          <w:szCs w:val="22"/>
          <w:lang w:val="en-GB" w:eastAsia="en-GB"/>
        </w:rPr>
      </w:pPr>
      <w:hyperlink w:anchor="_Toc376511440" w:history="1">
        <w:r w:rsidR="00B4171C" w:rsidRPr="00B90CC6">
          <w:rPr>
            <w:rStyle w:val="Hyperlink"/>
          </w:rPr>
          <w:t>Protocol summary</w:t>
        </w:r>
        <w:r w:rsidR="00B4171C" w:rsidRPr="00B90CC6">
          <w:rPr>
            <w:rFonts w:ascii="Arial" w:hAnsi="Arial"/>
            <w:webHidden/>
          </w:rPr>
          <w:tab/>
        </w:r>
        <w:r w:rsidR="00E8308F">
          <w:rPr>
            <w:rFonts w:ascii="Arial" w:hAnsi="Arial"/>
            <w:webHidden/>
          </w:rPr>
          <w:t>9</w:t>
        </w:r>
      </w:hyperlink>
    </w:p>
    <w:p w14:paraId="23D56518" w14:textId="61D96BCE" w:rsidR="00B4171C" w:rsidRPr="00B90CC6" w:rsidRDefault="00000000">
      <w:pPr>
        <w:pStyle w:val="TOC1"/>
        <w:rPr>
          <w:rFonts w:ascii="Arial" w:eastAsiaTheme="minorEastAsia" w:hAnsi="Arial"/>
          <w:sz w:val="22"/>
          <w:szCs w:val="22"/>
          <w:lang w:val="en-GB" w:eastAsia="en-GB"/>
        </w:rPr>
      </w:pPr>
      <w:hyperlink w:anchor="_Toc376511441" w:history="1">
        <w:r w:rsidR="00B4171C" w:rsidRPr="00B90CC6">
          <w:rPr>
            <w:rStyle w:val="Hyperlink"/>
          </w:rPr>
          <w:t>1</w:t>
        </w:r>
        <w:r w:rsidR="00B4171C" w:rsidRPr="00B90CC6">
          <w:rPr>
            <w:rFonts w:ascii="Arial" w:eastAsiaTheme="minorEastAsia" w:hAnsi="Arial"/>
            <w:sz w:val="22"/>
            <w:szCs w:val="22"/>
            <w:lang w:val="en-GB" w:eastAsia="en-GB"/>
          </w:rPr>
          <w:tab/>
        </w:r>
        <w:r w:rsidR="00B4171C" w:rsidRPr="00B90CC6">
          <w:rPr>
            <w:rStyle w:val="Hyperlink"/>
          </w:rPr>
          <w:t>Background information and rationale</w:t>
        </w:r>
        <w:r w:rsidR="00B4171C" w:rsidRPr="00B90CC6">
          <w:rPr>
            <w:rFonts w:ascii="Arial" w:hAnsi="Arial"/>
            <w:webHidden/>
          </w:rPr>
          <w:tab/>
        </w:r>
        <w:r w:rsidR="001925C5">
          <w:rPr>
            <w:rFonts w:ascii="Arial" w:hAnsi="Arial"/>
            <w:webHidden/>
          </w:rPr>
          <w:t>12</w:t>
        </w:r>
      </w:hyperlink>
    </w:p>
    <w:p w14:paraId="4C940463" w14:textId="0A52582D" w:rsidR="00B4171C" w:rsidRPr="00B90CC6" w:rsidRDefault="00000000" w:rsidP="00CB2184">
      <w:pPr>
        <w:pStyle w:val="TOC2"/>
        <w:rPr>
          <w:rFonts w:ascii="Arial" w:eastAsiaTheme="minorEastAsia" w:hAnsi="Arial" w:cs="Arial"/>
          <w:sz w:val="22"/>
          <w:szCs w:val="22"/>
          <w:lang w:val="en-GB" w:eastAsia="en-GB"/>
        </w:rPr>
      </w:pPr>
      <w:hyperlink w:anchor="_Toc376511442" w:history="1">
        <w:r w:rsidR="00B4171C" w:rsidRPr="00B90CC6">
          <w:rPr>
            <w:rStyle w:val="Hyperlink"/>
            <w:rFonts w:cs="Arial"/>
          </w:rPr>
          <w:t>1.1</w:t>
        </w:r>
        <w:r w:rsidR="00B4171C" w:rsidRPr="00B90CC6">
          <w:rPr>
            <w:rFonts w:ascii="Arial" w:eastAsiaTheme="minorEastAsia" w:hAnsi="Arial" w:cs="Arial"/>
            <w:sz w:val="22"/>
            <w:szCs w:val="22"/>
            <w:lang w:val="en-GB" w:eastAsia="en-GB"/>
          </w:rPr>
          <w:tab/>
        </w:r>
        <w:r w:rsidR="00B4171C" w:rsidRPr="00B90CC6">
          <w:rPr>
            <w:rStyle w:val="Hyperlink"/>
            <w:rFonts w:cs="Arial"/>
          </w:rPr>
          <w:t>Background information</w:t>
        </w:r>
        <w:r w:rsidR="00B4171C" w:rsidRPr="00B90CC6">
          <w:rPr>
            <w:rFonts w:ascii="Arial" w:hAnsi="Arial" w:cs="Arial"/>
            <w:webHidden/>
          </w:rPr>
          <w:tab/>
        </w:r>
        <w:r w:rsidR="001925C5">
          <w:rPr>
            <w:rFonts w:ascii="Arial" w:hAnsi="Arial" w:cs="Arial"/>
            <w:webHidden/>
          </w:rPr>
          <w:t>12</w:t>
        </w:r>
      </w:hyperlink>
    </w:p>
    <w:p w14:paraId="65792C6B" w14:textId="34255DB8" w:rsidR="00B4171C" w:rsidRPr="00B90CC6" w:rsidRDefault="00000000" w:rsidP="00CB2184">
      <w:pPr>
        <w:pStyle w:val="TOC2"/>
        <w:rPr>
          <w:rFonts w:ascii="Arial" w:eastAsiaTheme="minorEastAsia" w:hAnsi="Arial" w:cs="Arial"/>
          <w:sz w:val="22"/>
          <w:szCs w:val="22"/>
          <w:lang w:val="en-GB" w:eastAsia="en-GB"/>
        </w:rPr>
      </w:pPr>
      <w:hyperlink w:anchor="_Toc376511443" w:history="1">
        <w:r w:rsidR="00B4171C" w:rsidRPr="00B90CC6">
          <w:rPr>
            <w:rStyle w:val="Hyperlink"/>
            <w:rFonts w:cs="Arial"/>
          </w:rPr>
          <w:t>1.2</w:t>
        </w:r>
        <w:r w:rsidR="00B4171C" w:rsidRPr="00B90CC6">
          <w:rPr>
            <w:rFonts w:ascii="Arial" w:eastAsiaTheme="minorEastAsia" w:hAnsi="Arial" w:cs="Arial"/>
            <w:sz w:val="22"/>
            <w:szCs w:val="22"/>
            <w:lang w:val="en-GB" w:eastAsia="en-GB"/>
          </w:rPr>
          <w:tab/>
        </w:r>
        <w:r w:rsidR="00B4171C" w:rsidRPr="00B90CC6">
          <w:rPr>
            <w:rStyle w:val="Hyperlink"/>
            <w:rFonts w:cs="Arial"/>
          </w:rPr>
          <w:t>Rationale</w:t>
        </w:r>
        <w:r w:rsidR="00B4171C" w:rsidRPr="00B90CC6">
          <w:rPr>
            <w:rFonts w:ascii="Arial" w:hAnsi="Arial" w:cs="Arial"/>
            <w:webHidden/>
          </w:rPr>
          <w:tab/>
        </w:r>
        <w:r w:rsidR="001925C5">
          <w:rPr>
            <w:rFonts w:ascii="Arial" w:hAnsi="Arial" w:cs="Arial"/>
            <w:webHidden/>
          </w:rPr>
          <w:t>14</w:t>
        </w:r>
      </w:hyperlink>
    </w:p>
    <w:p w14:paraId="74A9F8A2" w14:textId="4773C115" w:rsidR="00B4171C" w:rsidRPr="00B90CC6" w:rsidRDefault="00000000" w:rsidP="00CB2184">
      <w:pPr>
        <w:pStyle w:val="TOC2"/>
        <w:rPr>
          <w:rFonts w:eastAsiaTheme="minorEastAsia"/>
          <w:sz w:val="22"/>
          <w:szCs w:val="22"/>
          <w:lang w:val="en-GB" w:eastAsia="en-GB"/>
        </w:rPr>
      </w:pPr>
      <w:hyperlink w:anchor="_Toc376511444" w:history="1">
        <w:r w:rsidR="00B4171C" w:rsidRPr="00B90CC6">
          <w:rPr>
            <w:rStyle w:val="Hyperlink"/>
            <w:rFonts w:cs="Arial"/>
          </w:rPr>
          <w:t>1.3</w:t>
        </w:r>
        <w:r w:rsidR="00B4171C" w:rsidRPr="00B90CC6">
          <w:rPr>
            <w:rFonts w:eastAsiaTheme="minorEastAsia"/>
            <w:sz w:val="22"/>
            <w:szCs w:val="22"/>
            <w:lang w:val="en-GB" w:eastAsia="en-GB"/>
          </w:rPr>
          <w:tab/>
        </w:r>
        <w:r w:rsidR="00B4171C" w:rsidRPr="00B90CC6">
          <w:rPr>
            <w:rStyle w:val="Hyperlink"/>
            <w:rFonts w:cs="Arial"/>
          </w:rPr>
          <w:t>Potential risks and benefits</w:t>
        </w:r>
        <w:r w:rsidR="00B4171C" w:rsidRPr="00B90CC6">
          <w:rPr>
            <w:webHidden/>
          </w:rPr>
          <w:tab/>
        </w:r>
        <w:r w:rsidR="001925C5">
          <w:rPr>
            <w:webHidden/>
          </w:rPr>
          <w:t>14</w:t>
        </w:r>
      </w:hyperlink>
    </w:p>
    <w:p w14:paraId="37B4510B" w14:textId="1F0C381C" w:rsidR="00B4171C" w:rsidRPr="00B90CC6" w:rsidRDefault="00000000">
      <w:pPr>
        <w:pStyle w:val="TOC1"/>
        <w:rPr>
          <w:rFonts w:ascii="Arial" w:eastAsiaTheme="minorEastAsia" w:hAnsi="Arial"/>
          <w:sz w:val="22"/>
          <w:szCs w:val="22"/>
          <w:lang w:val="en-GB" w:eastAsia="en-GB"/>
        </w:rPr>
      </w:pPr>
      <w:hyperlink w:anchor="_Toc376511445" w:history="1">
        <w:r w:rsidR="00B4171C" w:rsidRPr="00B90CC6">
          <w:rPr>
            <w:rStyle w:val="Hyperlink"/>
          </w:rPr>
          <w:t>2</w:t>
        </w:r>
        <w:r w:rsidR="00B4171C" w:rsidRPr="00B90CC6">
          <w:rPr>
            <w:rFonts w:ascii="Arial" w:eastAsiaTheme="minorEastAsia" w:hAnsi="Arial"/>
            <w:sz w:val="22"/>
            <w:szCs w:val="22"/>
            <w:lang w:val="en-GB" w:eastAsia="en-GB"/>
          </w:rPr>
          <w:tab/>
        </w:r>
        <w:r w:rsidR="00B4171C" w:rsidRPr="00B90CC6">
          <w:rPr>
            <w:rStyle w:val="Hyperlink"/>
          </w:rPr>
          <w:t>Study objectives</w:t>
        </w:r>
        <w:r w:rsidR="00B4171C" w:rsidRPr="00B90CC6">
          <w:rPr>
            <w:rFonts w:ascii="Arial" w:hAnsi="Arial"/>
            <w:webHidden/>
          </w:rPr>
          <w:tab/>
        </w:r>
        <w:r w:rsidR="001925C5">
          <w:rPr>
            <w:rFonts w:ascii="Arial" w:hAnsi="Arial"/>
            <w:webHidden/>
          </w:rPr>
          <w:t>14</w:t>
        </w:r>
      </w:hyperlink>
    </w:p>
    <w:p w14:paraId="1B95E5F2" w14:textId="1E0DCA42" w:rsidR="00B4171C" w:rsidRPr="00B90CC6" w:rsidRDefault="00000000" w:rsidP="00CB2184">
      <w:pPr>
        <w:pStyle w:val="TOC2"/>
        <w:rPr>
          <w:rFonts w:ascii="Arial" w:eastAsiaTheme="minorEastAsia" w:hAnsi="Arial" w:cs="Arial"/>
          <w:sz w:val="22"/>
          <w:szCs w:val="22"/>
          <w:lang w:val="en-GB" w:eastAsia="en-GB"/>
        </w:rPr>
      </w:pPr>
      <w:hyperlink w:anchor="_Toc376511446" w:history="1">
        <w:r w:rsidR="00B4171C" w:rsidRPr="00B90CC6">
          <w:rPr>
            <w:rStyle w:val="Hyperlink"/>
            <w:rFonts w:cs="Arial"/>
          </w:rPr>
          <w:t>2.1</w:t>
        </w:r>
        <w:r w:rsidR="00B4171C" w:rsidRPr="00B90CC6">
          <w:rPr>
            <w:rFonts w:ascii="Arial" w:eastAsiaTheme="minorEastAsia" w:hAnsi="Arial" w:cs="Arial"/>
            <w:sz w:val="22"/>
            <w:szCs w:val="22"/>
            <w:lang w:val="en-GB" w:eastAsia="en-GB"/>
          </w:rPr>
          <w:tab/>
        </w:r>
        <w:r w:rsidR="00B4171C" w:rsidRPr="00B90CC6">
          <w:rPr>
            <w:rStyle w:val="Hyperlink"/>
            <w:rFonts w:cs="Arial"/>
          </w:rPr>
          <w:t>Study endpoints</w:t>
        </w:r>
        <w:r w:rsidR="00B4171C" w:rsidRPr="00B90CC6">
          <w:rPr>
            <w:rFonts w:ascii="Arial" w:hAnsi="Arial" w:cs="Arial"/>
            <w:webHidden/>
          </w:rPr>
          <w:tab/>
        </w:r>
        <w:r w:rsidR="001925C5">
          <w:rPr>
            <w:rFonts w:ascii="Arial" w:hAnsi="Arial" w:cs="Arial"/>
            <w:webHidden/>
          </w:rPr>
          <w:t>14</w:t>
        </w:r>
      </w:hyperlink>
    </w:p>
    <w:p w14:paraId="60A32B4F" w14:textId="4FC10013" w:rsidR="00B4171C" w:rsidRPr="00B90CC6" w:rsidRDefault="00000000">
      <w:pPr>
        <w:pStyle w:val="TOC1"/>
        <w:rPr>
          <w:rFonts w:ascii="Arial" w:eastAsiaTheme="minorEastAsia" w:hAnsi="Arial"/>
          <w:sz w:val="22"/>
          <w:szCs w:val="22"/>
          <w:lang w:val="en-GB" w:eastAsia="en-GB"/>
        </w:rPr>
      </w:pPr>
      <w:hyperlink w:anchor="_Toc376511447" w:history="1">
        <w:r w:rsidR="00B4171C" w:rsidRPr="00B90CC6">
          <w:rPr>
            <w:rStyle w:val="Hyperlink"/>
          </w:rPr>
          <w:t>3</w:t>
        </w:r>
        <w:r w:rsidR="00B4171C" w:rsidRPr="00B90CC6">
          <w:rPr>
            <w:rFonts w:ascii="Arial" w:eastAsiaTheme="minorEastAsia" w:hAnsi="Arial"/>
            <w:sz w:val="22"/>
            <w:szCs w:val="22"/>
            <w:lang w:val="en-GB" w:eastAsia="en-GB"/>
          </w:rPr>
          <w:tab/>
        </w:r>
        <w:r w:rsidR="00B4171C" w:rsidRPr="00B90CC6">
          <w:rPr>
            <w:rStyle w:val="Hyperlink"/>
          </w:rPr>
          <w:t>Study design</w:t>
        </w:r>
        <w:r w:rsidR="00B4171C" w:rsidRPr="00B90CC6">
          <w:rPr>
            <w:rFonts w:ascii="Arial" w:hAnsi="Arial"/>
            <w:webHidden/>
          </w:rPr>
          <w:tab/>
        </w:r>
        <w:r w:rsidR="001925C5">
          <w:rPr>
            <w:rFonts w:ascii="Arial" w:hAnsi="Arial"/>
            <w:webHidden/>
          </w:rPr>
          <w:t>14</w:t>
        </w:r>
      </w:hyperlink>
    </w:p>
    <w:p w14:paraId="6EC170F4" w14:textId="3A3D748D" w:rsidR="00B4171C" w:rsidRPr="00B90CC6" w:rsidRDefault="00000000" w:rsidP="00CB2184">
      <w:pPr>
        <w:pStyle w:val="TOC2"/>
        <w:rPr>
          <w:rFonts w:eastAsiaTheme="minorEastAsia"/>
          <w:sz w:val="22"/>
          <w:szCs w:val="22"/>
          <w:lang w:val="en-GB" w:eastAsia="en-GB"/>
        </w:rPr>
      </w:pPr>
      <w:hyperlink w:anchor="_Toc376511448" w:history="1">
        <w:r w:rsidR="00B4171C" w:rsidRPr="00B90CC6">
          <w:rPr>
            <w:rStyle w:val="Hyperlink"/>
            <w:rFonts w:cs="Arial"/>
          </w:rPr>
          <w:t>3.1</w:t>
        </w:r>
        <w:r w:rsidR="00B4171C" w:rsidRPr="00B90CC6">
          <w:rPr>
            <w:rFonts w:eastAsiaTheme="minorEastAsia"/>
            <w:sz w:val="22"/>
            <w:szCs w:val="22"/>
            <w:lang w:val="en-GB" w:eastAsia="en-GB"/>
          </w:rPr>
          <w:tab/>
        </w:r>
        <w:r w:rsidR="00B4171C" w:rsidRPr="00B90CC6">
          <w:rPr>
            <w:rStyle w:val="Hyperlink"/>
            <w:rFonts w:cs="Arial"/>
          </w:rPr>
          <w:t>Type of study and design</w:t>
        </w:r>
        <w:r w:rsidR="00B4171C" w:rsidRPr="00B90CC6">
          <w:rPr>
            <w:webHidden/>
          </w:rPr>
          <w:tab/>
        </w:r>
        <w:r w:rsidR="001925C5">
          <w:rPr>
            <w:webHidden/>
          </w:rPr>
          <w:t>14</w:t>
        </w:r>
      </w:hyperlink>
    </w:p>
    <w:p w14:paraId="0E173921" w14:textId="509B449C" w:rsidR="00B4171C" w:rsidRPr="00B90CC6" w:rsidRDefault="00000000" w:rsidP="00CB2184">
      <w:pPr>
        <w:pStyle w:val="TOC2"/>
        <w:rPr>
          <w:rFonts w:eastAsiaTheme="minorEastAsia"/>
          <w:szCs w:val="22"/>
          <w:lang w:val="en-GB" w:eastAsia="en-GB"/>
        </w:rPr>
      </w:pPr>
      <w:hyperlink w:anchor="_Toc376511449" w:history="1">
        <w:r w:rsidR="00B4171C" w:rsidRPr="00B90CC6">
          <w:rPr>
            <w:rStyle w:val="Hyperlink"/>
            <w:rFonts w:cs="Arial"/>
          </w:rPr>
          <w:t>3.2</w:t>
        </w:r>
        <w:r w:rsidR="00B4171C" w:rsidRPr="00B90CC6">
          <w:rPr>
            <w:rFonts w:eastAsiaTheme="minorEastAsia"/>
            <w:szCs w:val="22"/>
            <w:lang w:val="en-GB" w:eastAsia="en-GB"/>
          </w:rPr>
          <w:tab/>
        </w:r>
        <w:r w:rsidR="00B4171C" w:rsidRPr="00B90CC6">
          <w:rPr>
            <w:rStyle w:val="Hyperlink"/>
            <w:rFonts w:cs="Arial"/>
            <w:lang w:val="en-GB"/>
          </w:rPr>
          <w:t>Randomisation</w:t>
        </w:r>
        <w:r w:rsidR="00B4171C" w:rsidRPr="00B90CC6">
          <w:rPr>
            <w:rStyle w:val="Hyperlink"/>
            <w:rFonts w:cs="Arial"/>
          </w:rPr>
          <w:t xml:space="preserve"> and blinding procedures</w:t>
        </w:r>
        <w:r w:rsidR="00B4171C" w:rsidRPr="00B90CC6">
          <w:rPr>
            <w:webHidden/>
          </w:rPr>
          <w:tab/>
        </w:r>
        <w:r w:rsidR="001E620F">
          <w:rPr>
            <w:webHidden/>
          </w:rPr>
          <w:t>15</w:t>
        </w:r>
      </w:hyperlink>
    </w:p>
    <w:p w14:paraId="2BF75D76" w14:textId="2EFCD479" w:rsidR="00B4171C" w:rsidRPr="00B90CC6" w:rsidRDefault="00000000" w:rsidP="00C1653E">
      <w:pPr>
        <w:pStyle w:val="TOC3"/>
        <w:rPr>
          <w:rFonts w:ascii="Arial" w:eastAsiaTheme="minorEastAsia" w:hAnsi="Arial" w:cs="Arial"/>
          <w:sz w:val="22"/>
          <w:szCs w:val="22"/>
          <w:lang w:val="en-GB" w:eastAsia="en-GB"/>
        </w:rPr>
      </w:pPr>
      <w:hyperlink w:anchor="_Toc376511450" w:history="1">
        <w:r w:rsidR="00B4171C" w:rsidRPr="00B90CC6">
          <w:rPr>
            <w:rStyle w:val="Hyperlink"/>
            <w:rFonts w:cs="Arial"/>
          </w:rPr>
          <w:t>3.2.1</w:t>
        </w:r>
        <w:r w:rsidR="00B4171C" w:rsidRPr="00B90CC6">
          <w:rPr>
            <w:rFonts w:ascii="Arial" w:eastAsiaTheme="minorEastAsia" w:hAnsi="Arial" w:cs="Arial"/>
            <w:sz w:val="22"/>
            <w:szCs w:val="22"/>
            <w:lang w:val="en-GB" w:eastAsia="en-GB"/>
          </w:rPr>
          <w:tab/>
        </w:r>
        <w:r w:rsidR="00B4171C" w:rsidRPr="00B90CC6">
          <w:rPr>
            <w:rStyle w:val="Hyperlink"/>
            <w:rFonts w:cs="Arial"/>
            <w:lang w:val="en-GB"/>
          </w:rPr>
          <w:t>Randomisation</w:t>
        </w:r>
        <w:r w:rsidR="00B4171C" w:rsidRPr="00B90CC6">
          <w:rPr>
            <w:rFonts w:ascii="Arial" w:hAnsi="Arial" w:cs="Arial"/>
            <w:webHidden/>
          </w:rPr>
          <w:tab/>
        </w:r>
        <w:r w:rsidR="001E620F">
          <w:rPr>
            <w:rFonts w:ascii="Arial" w:hAnsi="Arial" w:cs="Arial"/>
            <w:webHidden/>
          </w:rPr>
          <w:t>15</w:t>
        </w:r>
      </w:hyperlink>
    </w:p>
    <w:p w14:paraId="4BC953BB" w14:textId="45E8B3F4" w:rsidR="00B4171C" w:rsidRPr="00B90CC6" w:rsidRDefault="00000000" w:rsidP="00C1653E">
      <w:pPr>
        <w:pStyle w:val="TOC3"/>
        <w:rPr>
          <w:rFonts w:eastAsiaTheme="minorEastAsia"/>
          <w:szCs w:val="22"/>
          <w:lang w:val="en-GB" w:eastAsia="en-GB"/>
        </w:rPr>
      </w:pPr>
      <w:hyperlink w:anchor="_Toc376511451" w:history="1">
        <w:r w:rsidR="00B4171C" w:rsidRPr="00B90CC6">
          <w:rPr>
            <w:rStyle w:val="Hyperlink"/>
            <w:rFonts w:cs="Arial"/>
          </w:rPr>
          <w:t>3.2.2</w:t>
        </w:r>
        <w:r w:rsidR="00B4171C" w:rsidRPr="00B90CC6">
          <w:rPr>
            <w:rFonts w:eastAsiaTheme="minorEastAsia"/>
            <w:szCs w:val="22"/>
            <w:lang w:val="en-GB" w:eastAsia="en-GB"/>
          </w:rPr>
          <w:tab/>
        </w:r>
        <w:r w:rsidR="00B4171C" w:rsidRPr="00B90CC6">
          <w:rPr>
            <w:rStyle w:val="Hyperlink"/>
            <w:rFonts w:cs="Arial"/>
          </w:rPr>
          <w:t>Blinding</w:t>
        </w:r>
        <w:r w:rsidR="008F1AB2">
          <w:rPr>
            <w:rStyle w:val="Hyperlink"/>
            <w:rFonts w:cs="Arial"/>
          </w:rPr>
          <w:t xml:space="preserve"> / emergency unblinding</w:t>
        </w:r>
        <w:r w:rsidR="00B4171C" w:rsidRPr="00B90CC6">
          <w:rPr>
            <w:webHidden/>
          </w:rPr>
          <w:tab/>
        </w:r>
        <w:r w:rsidR="001E620F">
          <w:rPr>
            <w:webHidden/>
          </w:rPr>
          <w:t>15</w:t>
        </w:r>
      </w:hyperlink>
    </w:p>
    <w:p w14:paraId="059DFAF0" w14:textId="1C0C1B25" w:rsidR="00B4171C" w:rsidRPr="00B90CC6" w:rsidRDefault="00000000" w:rsidP="00CB2184">
      <w:pPr>
        <w:pStyle w:val="TOC2"/>
        <w:rPr>
          <w:rFonts w:ascii="Arial" w:eastAsiaTheme="minorEastAsia" w:hAnsi="Arial" w:cs="Arial"/>
          <w:sz w:val="22"/>
          <w:szCs w:val="22"/>
          <w:lang w:val="en-GB" w:eastAsia="en-GB"/>
        </w:rPr>
      </w:pPr>
      <w:hyperlink w:anchor="_Toc376511452" w:history="1">
        <w:r w:rsidR="00B4171C" w:rsidRPr="00B90CC6">
          <w:rPr>
            <w:rStyle w:val="Hyperlink"/>
            <w:rFonts w:cs="Arial"/>
          </w:rPr>
          <w:t>3.3</w:t>
        </w:r>
        <w:r w:rsidR="00B4171C" w:rsidRPr="00B90CC6">
          <w:rPr>
            <w:rFonts w:ascii="Arial" w:eastAsiaTheme="minorEastAsia" w:hAnsi="Arial" w:cs="Arial"/>
            <w:sz w:val="22"/>
            <w:szCs w:val="22"/>
            <w:lang w:val="en-GB" w:eastAsia="en-GB"/>
          </w:rPr>
          <w:tab/>
        </w:r>
        <w:r w:rsidR="00B4171C" w:rsidRPr="00B90CC6">
          <w:rPr>
            <w:rStyle w:val="Hyperlink"/>
            <w:rFonts w:cs="Arial"/>
          </w:rPr>
          <w:t>Sub-studies</w:t>
        </w:r>
        <w:r w:rsidR="00B4171C" w:rsidRPr="00B90CC6">
          <w:rPr>
            <w:rFonts w:ascii="Arial" w:hAnsi="Arial" w:cs="Arial"/>
            <w:webHidden/>
          </w:rPr>
          <w:tab/>
        </w:r>
        <w:r w:rsidR="001E620F">
          <w:rPr>
            <w:rFonts w:ascii="Arial" w:hAnsi="Arial" w:cs="Arial"/>
            <w:webHidden/>
          </w:rPr>
          <w:t>15</w:t>
        </w:r>
      </w:hyperlink>
    </w:p>
    <w:p w14:paraId="18B0800A" w14:textId="7B1692E5" w:rsidR="00B4171C" w:rsidRPr="00B90CC6" w:rsidRDefault="00000000" w:rsidP="00CB2184">
      <w:pPr>
        <w:pStyle w:val="TOC2"/>
        <w:rPr>
          <w:rFonts w:eastAsiaTheme="minorEastAsia"/>
          <w:sz w:val="22"/>
          <w:szCs w:val="22"/>
          <w:lang w:val="en-GB" w:eastAsia="en-GB"/>
        </w:rPr>
      </w:pPr>
      <w:hyperlink w:anchor="_Toc376511453" w:history="1">
        <w:r w:rsidR="00B4171C" w:rsidRPr="00B90CC6">
          <w:rPr>
            <w:rStyle w:val="Hyperlink"/>
            <w:rFonts w:cs="Arial"/>
            <w:bCs/>
          </w:rPr>
          <w:t>3.4</w:t>
        </w:r>
        <w:r w:rsidR="00B4171C" w:rsidRPr="00B90CC6">
          <w:rPr>
            <w:rFonts w:eastAsiaTheme="minorEastAsia"/>
            <w:sz w:val="22"/>
            <w:szCs w:val="22"/>
            <w:lang w:val="en-GB" w:eastAsia="en-GB"/>
          </w:rPr>
          <w:tab/>
        </w:r>
        <w:r w:rsidR="00B4171C" w:rsidRPr="00B90CC6">
          <w:rPr>
            <w:rStyle w:val="Hyperlink"/>
            <w:rFonts w:cs="Arial"/>
            <w:bCs/>
          </w:rPr>
          <w:t>Investigational products</w:t>
        </w:r>
        <w:r w:rsidR="00B4171C" w:rsidRPr="00B90CC6">
          <w:rPr>
            <w:webHidden/>
          </w:rPr>
          <w:tab/>
        </w:r>
        <w:r w:rsidR="001E620F">
          <w:rPr>
            <w:webHidden/>
          </w:rPr>
          <w:t>15</w:t>
        </w:r>
      </w:hyperlink>
    </w:p>
    <w:p w14:paraId="462CB19C" w14:textId="68E96AA1" w:rsidR="00B4171C" w:rsidRPr="00B90CC6" w:rsidRDefault="00000000" w:rsidP="00C1653E">
      <w:pPr>
        <w:pStyle w:val="TOC3"/>
        <w:rPr>
          <w:rFonts w:eastAsiaTheme="minorEastAsia"/>
          <w:sz w:val="22"/>
          <w:szCs w:val="22"/>
          <w:lang w:val="en-GB" w:eastAsia="en-GB"/>
        </w:rPr>
      </w:pPr>
      <w:hyperlink w:anchor="_Toc376511454" w:history="1">
        <w:r w:rsidR="00B4171C" w:rsidRPr="00B90CC6">
          <w:rPr>
            <w:rStyle w:val="Hyperlink"/>
            <w:rFonts w:cs="Arial"/>
          </w:rPr>
          <w:t>3.4.1</w:t>
        </w:r>
        <w:r w:rsidR="00B4171C" w:rsidRPr="00B90CC6">
          <w:rPr>
            <w:rFonts w:eastAsiaTheme="minorEastAsia"/>
            <w:sz w:val="22"/>
            <w:szCs w:val="22"/>
            <w:lang w:val="en-GB" w:eastAsia="en-GB"/>
          </w:rPr>
          <w:tab/>
        </w:r>
        <w:r w:rsidR="00B4171C" w:rsidRPr="00B90CC6">
          <w:rPr>
            <w:rStyle w:val="Hyperlink"/>
            <w:rFonts w:cs="Arial"/>
          </w:rPr>
          <w:t>Description of products</w:t>
        </w:r>
        <w:r w:rsidR="00B4171C" w:rsidRPr="00B90CC6">
          <w:rPr>
            <w:webHidden/>
          </w:rPr>
          <w:tab/>
        </w:r>
        <w:r w:rsidR="001E620F">
          <w:rPr>
            <w:webHidden/>
          </w:rPr>
          <w:t>15</w:t>
        </w:r>
      </w:hyperlink>
    </w:p>
    <w:p w14:paraId="3BA68D6E" w14:textId="78FAC60D" w:rsidR="00B4171C" w:rsidRPr="00B90CC6" w:rsidRDefault="00000000" w:rsidP="00C1653E">
      <w:pPr>
        <w:pStyle w:val="TOC3"/>
        <w:rPr>
          <w:rFonts w:eastAsiaTheme="minorEastAsia"/>
          <w:szCs w:val="22"/>
          <w:lang w:val="en-GB" w:eastAsia="en-GB"/>
        </w:rPr>
      </w:pPr>
      <w:hyperlink w:anchor="_Toc376511455" w:history="1">
        <w:r w:rsidR="00B4171C" w:rsidRPr="00B90CC6">
          <w:rPr>
            <w:rStyle w:val="Hyperlink"/>
            <w:rFonts w:cs="Arial"/>
          </w:rPr>
          <w:t>3.4.2</w:t>
        </w:r>
        <w:r w:rsidR="00B4171C" w:rsidRPr="00B90CC6">
          <w:rPr>
            <w:rFonts w:eastAsiaTheme="minorEastAsia"/>
            <w:szCs w:val="22"/>
            <w:lang w:val="en-GB" w:eastAsia="en-GB"/>
          </w:rPr>
          <w:tab/>
        </w:r>
        <w:r w:rsidR="00B4171C" w:rsidRPr="00B90CC6">
          <w:rPr>
            <w:rStyle w:val="Hyperlink"/>
            <w:rFonts w:cs="Arial"/>
          </w:rPr>
          <w:t xml:space="preserve">Formulation, packaging and </w:t>
        </w:r>
        <w:r w:rsidR="00B4171C" w:rsidRPr="00B90CC6">
          <w:rPr>
            <w:rStyle w:val="Hyperlink"/>
            <w:rFonts w:cs="Arial"/>
            <w:lang w:val="en-GB"/>
          </w:rPr>
          <w:t>labelling</w:t>
        </w:r>
        <w:r w:rsidR="00B4171C" w:rsidRPr="00B90CC6">
          <w:rPr>
            <w:webHidden/>
          </w:rPr>
          <w:tab/>
        </w:r>
        <w:r w:rsidR="001E620F">
          <w:rPr>
            <w:webHidden/>
          </w:rPr>
          <w:t>15</w:t>
        </w:r>
      </w:hyperlink>
    </w:p>
    <w:p w14:paraId="7F8C940B" w14:textId="06027A01" w:rsidR="00B4171C" w:rsidRPr="00B90CC6" w:rsidRDefault="00000000" w:rsidP="00C1653E">
      <w:pPr>
        <w:pStyle w:val="TOC3"/>
        <w:rPr>
          <w:rFonts w:eastAsiaTheme="minorEastAsia"/>
          <w:szCs w:val="22"/>
          <w:lang w:val="en-GB" w:eastAsia="en-GB"/>
        </w:rPr>
      </w:pPr>
      <w:hyperlink w:anchor="_Toc376511456" w:history="1">
        <w:r w:rsidR="00B4171C" w:rsidRPr="00B90CC6">
          <w:rPr>
            <w:rStyle w:val="Hyperlink"/>
            <w:rFonts w:cs="Arial"/>
          </w:rPr>
          <w:t>3.4.3</w:t>
        </w:r>
        <w:r w:rsidR="00B4171C" w:rsidRPr="00B90CC6">
          <w:rPr>
            <w:rFonts w:eastAsiaTheme="minorEastAsia"/>
            <w:szCs w:val="22"/>
            <w:lang w:val="en-GB" w:eastAsia="en-GB"/>
          </w:rPr>
          <w:tab/>
        </w:r>
        <w:r w:rsidR="00B4171C" w:rsidRPr="00B90CC6">
          <w:rPr>
            <w:rStyle w:val="Hyperlink"/>
            <w:rFonts w:cs="Arial"/>
          </w:rPr>
          <w:t>Product storage and stability</w:t>
        </w:r>
        <w:r w:rsidR="00B4171C" w:rsidRPr="00B90CC6">
          <w:rPr>
            <w:webHidden/>
          </w:rPr>
          <w:tab/>
        </w:r>
        <w:r w:rsidR="00E24109">
          <w:rPr>
            <w:webHidden/>
          </w:rPr>
          <w:t>16</w:t>
        </w:r>
      </w:hyperlink>
    </w:p>
    <w:p w14:paraId="4F185717" w14:textId="6FC1D6A4" w:rsidR="00B4171C" w:rsidRPr="00B90CC6" w:rsidRDefault="00000000" w:rsidP="00C1653E">
      <w:pPr>
        <w:pStyle w:val="TOC3"/>
        <w:rPr>
          <w:rFonts w:eastAsiaTheme="minorEastAsia"/>
          <w:szCs w:val="22"/>
          <w:lang w:val="en-GB" w:eastAsia="en-GB"/>
        </w:rPr>
      </w:pPr>
      <w:hyperlink w:anchor="_Toc376511457" w:history="1">
        <w:r w:rsidR="00B4171C" w:rsidRPr="00B90CC6">
          <w:rPr>
            <w:rStyle w:val="Hyperlink"/>
            <w:rFonts w:cs="Arial"/>
          </w:rPr>
          <w:t>3.4.4</w:t>
        </w:r>
        <w:r w:rsidR="00B4171C" w:rsidRPr="00B90CC6">
          <w:rPr>
            <w:rFonts w:eastAsiaTheme="minorEastAsia"/>
            <w:szCs w:val="22"/>
            <w:lang w:val="en-GB" w:eastAsia="en-GB"/>
          </w:rPr>
          <w:tab/>
        </w:r>
        <w:r w:rsidR="00B4171C" w:rsidRPr="00B90CC6">
          <w:rPr>
            <w:rStyle w:val="Hyperlink"/>
            <w:rFonts w:cs="Arial"/>
          </w:rPr>
          <w:t>Dosage, preparation and administration of investigational products</w:t>
        </w:r>
        <w:r w:rsidR="00B4171C" w:rsidRPr="00B90CC6">
          <w:rPr>
            <w:webHidden/>
          </w:rPr>
          <w:tab/>
        </w:r>
        <w:r w:rsidR="00E24109">
          <w:rPr>
            <w:webHidden/>
          </w:rPr>
          <w:t>16</w:t>
        </w:r>
      </w:hyperlink>
    </w:p>
    <w:p w14:paraId="73D1F92D" w14:textId="16DE4C84" w:rsidR="00B4171C" w:rsidRPr="00B90CC6" w:rsidRDefault="00000000" w:rsidP="00C1653E">
      <w:pPr>
        <w:pStyle w:val="TOC3"/>
        <w:rPr>
          <w:rFonts w:eastAsiaTheme="minorEastAsia"/>
          <w:szCs w:val="22"/>
          <w:lang w:val="en-GB" w:eastAsia="en-GB"/>
        </w:rPr>
      </w:pPr>
      <w:hyperlink w:anchor="_Toc376511458" w:history="1">
        <w:r w:rsidR="00B4171C" w:rsidRPr="00B90CC6">
          <w:rPr>
            <w:rStyle w:val="Hyperlink"/>
            <w:rFonts w:cs="Arial"/>
          </w:rPr>
          <w:t>3.4.5</w:t>
        </w:r>
        <w:r w:rsidR="00B4171C" w:rsidRPr="00B90CC6">
          <w:rPr>
            <w:rFonts w:eastAsiaTheme="minorEastAsia"/>
            <w:szCs w:val="22"/>
            <w:lang w:val="en-GB" w:eastAsia="en-GB"/>
          </w:rPr>
          <w:tab/>
        </w:r>
        <w:r w:rsidR="00B4171C" w:rsidRPr="00B90CC6">
          <w:rPr>
            <w:rStyle w:val="Hyperlink"/>
            <w:rFonts w:cs="Arial"/>
          </w:rPr>
          <w:t>Concomitant medications/treatments</w:t>
        </w:r>
        <w:r w:rsidR="00B4171C" w:rsidRPr="00B90CC6">
          <w:rPr>
            <w:webHidden/>
          </w:rPr>
          <w:tab/>
        </w:r>
        <w:r w:rsidR="00E24109">
          <w:rPr>
            <w:webHidden/>
          </w:rPr>
          <w:t>16</w:t>
        </w:r>
      </w:hyperlink>
    </w:p>
    <w:p w14:paraId="59511BCC" w14:textId="47AB3C09" w:rsidR="00B4171C" w:rsidRPr="00B90CC6" w:rsidRDefault="00000000">
      <w:pPr>
        <w:pStyle w:val="TOC1"/>
        <w:rPr>
          <w:rFonts w:ascii="Arial" w:eastAsiaTheme="minorEastAsia" w:hAnsi="Arial"/>
          <w:sz w:val="22"/>
          <w:szCs w:val="22"/>
          <w:lang w:val="en-GB" w:eastAsia="en-GB"/>
        </w:rPr>
      </w:pPr>
      <w:hyperlink w:anchor="_Toc376511459" w:history="1">
        <w:r w:rsidR="00B4171C" w:rsidRPr="00B90CC6">
          <w:rPr>
            <w:rStyle w:val="Hyperlink"/>
          </w:rPr>
          <w:t>4</w:t>
        </w:r>
        <w:r w:rsidR="00B4171C" w:rsidRPr="00B90CC6">
          <w:rPr>
            <w:rFonts w:ascii="Arial" w:eastAsiaTheme="minorEastAsia" w:hAnsi="Arial"/>
            <w:sz w:val="22"/>
            <w:szCs w:val="22"/>
            <w:lang w:val="en-GB" w:eastAsia="en-GB"/>
          </w:rPr>
          <w:tab/>
        </w:r>
        <w:r w:rsidR="00B4171C" w:rsidRPr="00B90CC6">
          <w:rPr>
            <w:rStyle w:val="Hyperlink"/>
          </w:rPr>
          <w:t>Selection and withdrawal of participants</w:t>
        </w:r>
        <w:r w:rsidR="00B4171C" w:rsidRPr="00B90CC6">
          <w:rPr>
            <w:rFonts w:ascii="Arial" w:hAnsi="Arial"/>
            <w:webHidden/>
          </w:rPr>
          <w:tab/>
        </w:r>
        <w:r w:rsidR="00E24109">
          <w:rPr>
            <w:rFonts w:ascii="Arial" w:hAnsi="Arial"/>
            <w:webHidden/>
          </w:rPr>
          <w:t>16</w:t>
        </w:r>
      </w:hyperlink>
    </w:p>
    <w:p w14:paraId="17A4430B" w14:textId="002093CE" w:rsidR="00B4171C" w:rsidRPr="00B90CC6" w:rsidRDefault="00000000" w:rsidP="00CB2184">
      <w:pPr>
        <w:pStyle w:val="TOC2"/>
        <w:rPr>
          <w:rFonts w:eastAsiaTheme="minorEastAsia"/>
          <w:sz w:val="22"/>
          <w:szCs w:val="22"/>
          <w:lang w:val="en-GB" w:eastAsia="en-GB"/>
        </w:rPr>
      </w:pPr>
      <w:hyperlink w:anchor="_Toc376511460" w:history="1">
        <w:r w:rsidR="00B4171C" w:rsidRPr="00B90CC6">
          <w:rPr>
            <w:rStyle w:val="Hyperlink"/>
            <w:rFonts w:cs="Arial"/>
          </w:rPr>
          <w:t>4.1</w:t>
        </w:r>
        <w:r w:rsidR="00B4171C" w:rsidRPr="00B90CC6">
          <w:rPr>
            <w:rFonts w:eastAsiaTheme="minorEastAsia"/>
            <w:sz w:val="22"/>
            <w:szCs w:val="22"/>
            <w:lang w:val="en-GB" w:eastAsia="en-GB"/>
          </w:rPr>
          <w:tab/>
        </w:r>
        <w:r w:rsidR="00B4171C" w:rsidRPr="00B90CC6">
          <w:rPr>
            <w:rStyle w:val="Hyperlink"/>
            <w:rFonts w:cs="Arial"/>
          </w:rPr>
          <w:t>Selection of participants</w:t>
        </w:r>
        <w:r w:rsidR="00B4171C" w:rsidRPr="00B90CC6">
          <w:rPr>
            <w:webHidden/>
          </w:rPr>
          <w:tab/>
        </w:r>
        <w:r w:rsidR="00E24109">
          <w:rPr>
            <w:webHidden/>
          </w:rPr>
          <w:t>16</w:t>
        </w:r>
      </w:hyperlink>
    </w:p>
    <w:p w14:paraId="13ACBFFC" w14:textId="0303E55A" w:rsidR="00B4171C" w:rsidRPr="00B90CC6" w:rsidRDefault="00000000" w:rsidP="00CB2184">
      <w:pPr>
        <w:pStyle w:val="TOC2"/>
        <w:rPr>
          <w:rFonts w:eastAsiaTheme="minorEastAsia"/>
          <w:sz w:val="22"/>
          <w:szCs w:val="22"/>
          <w:lang w:val="en-GB" w:eastAsia="en-GB"/>
        </w:rPr>
      </w:pPr>
      <w:hyperlink w:anchor="_Toc376511461" w:history="1">
        <w:r w:rsidR="00B4171C" w:rsidRPr="00B90CC6">
          <w:rPr>
            <w:rStyle w:val="Hyperlink"/>
            <w:rFonts w:cs="Arial"/>
          </w:rPr>
          <w:t>4.2</w:t>
        </w:r>
        <w:r w:rsidR="00B4171C" w:rsidRPr="00B90CC6">
          <w:rPr>
            <w:rFonts w:eastAsiaTheme="minorEastAsia"/>
            <w:sz w:val="22"/>
            <w:szCs w:val="22"/>
            <w:lang w:val="en-GB" w:eastAsia="en-GB"/>
          </w:rPr>
          <w:tab/>
        </w:r>
        <w:r w:rsidR="00B4171C" w:rsidRPr="00B90CC6">
          <w:rPr>
            <w:rStyle w:val="Hyperlink"/>
            <w:rFonts w:cs="Arial"/>
          </w:rPr>
          <w:t>Eligibility of participants</w:t>
        </w:r>
        <w:r w:rsidR="00B4171C" w:rsidRPr="00B90CC6">
          <w:rPr>
            <w:webHidden/>
          </w:rPr>
          <w:tab/>
        </w:r>
        <w:r w:rsidR="00E24109">
          <w:rPr>
            <w:webHidden/>
          </w:rPr>
          <w:t>17</w:t>
        </w:r>
      </w:hyperlink>
    </w:p>
    <w:p w14:paraId="654DE8DB" w14:textId="595A8622" w:rsidR="00B4171C" w:rsidRPr="00B90CC6" w:rsidRDefault="00000000" w:rsidP="00C1653E">
      <w:pPr>
        <w:pStyle w:val="TOC3"/>
        <w:rPr>
          <w:rFonts w:ascii="Arial" w:eastAsiaTheme="minorEastAsia" w:hAnsi="Arial" w:cs="Arial"/>
          <w:sz w:val="22"/>
          <w:szCs w:val="22"/>
          <w:lang w:val="en-GB" w:eastAsia="en-GB"/>
        </w:rPr>
      </w:pPr>
      <w:hyperlink w:anchor="_Toc376511462" w:history="1">
        <w:r w:rsidR="00B4171C" w:rsidRPr="00B90CC6">
          <w:rPr>
            <w:rStyle w:val="Hyperlink"/>
            <w:rFonts w:cs="Arial"/>
          </w:rPr>
          <w:t>4.2.1</w:t>
        </w:r>
        <w:r w:rsidR="00B4171C" w:rsidRPr="00B90CC6">
          <w:rPr>
            <w:rFonts w:ascii="Arial" w:eastAsiaTheme="minorEastAsia" w:hAnsi="Arial" w:cs="Arial"/>
            <w:sz w:val="22"/>
            <w:szCs w:val="22"/>
            <w:lang w:val="en-GB" w:eastAsia="en-GB"/>
          </w:rPr>
          <w:tab/>
        </w:r>
        <w:r w:rsidR="00B4171C" w:rsidRPr="00B90CC6">
          <w:rPr>
            <w:rStyle w:val="Hyperlink"/>
            <w:rFonts w:cs="Arial"/>
          </w:rPr>
          <w:t>Inclusion criteria</w:t>
        </w:r>
        <w:r w:rsidR="00B4171C" w:rsidRPr="00B90CC6">
          <w:rPr>
            <w:rFonts w:ascii="Arial" w:hAnsi="Arial" w:cs="Arial"/>
            <w:webHidden/>
          </w:rPr>
          <w:tab/>
        </w:r>
        <w:r w:rsidR="00E24109">
          <w:rPr>
            <w:rFonts w:ascii="Arial" w:hAnsi="Arial" w:cs="Arial"/>
            <w:webHidden/>
          </w:rPr>
          <w:t>17</w:t>
        </w:r>
      </w:hyperlink>
    </w:p>
    <w:p w14:paraId="78EB103E" w14:textId="28347DF4" w:rsidR="00B4171C" w:rsidRPr="00B90CC6" w:rsidRDefault="00000000" w:rsidP="00C1653E">
      <w:pPr>
        <w:pStyle w:val="TOC3"/>
        <w:rPr>
          <w:rFonts w:ascii="Arial" w:eastAsiaTheme="minorEastAsia" w:hAnsi="Arial" w:cs="Arial"/>
          <w:sz w:val="22"/>
          <w:szCs w:val="22"/>
          <w:lang w:val="en-GB" w:eastAsia="en-GB"/>
        </w:rPr>
      </w:pPr>
      <w:hyperlink w:anchor="_Toc376511463" w:history="1">
        <w:r w:rsidR="00B4171C" w:rsidRPr="00B90CC6">
          <w:rPr>
            <w:rStyle w:val="Hyperlink"/>
            <w:rFonts w:cs="Arial"/>
          </w:rPr>
          <w:t>4.2.2</w:t>
        </w:r>
        <w:r w:rsidR="00B4171C" w:rsidRPr="00B90CC6">
          <w:rPr>
            <w:rFonts w:ascii="Arial" w:eastAsiaTheme="minorEastAsia" w:hAnsi="Arial" w:cs="Arial"/>
            <w:sz w:val="22"/>
            <w:szCs w:val="22"/>
            <w:lang w:val="en-GB" w:eastAsia="en-GB"/>
          </w:rPr>
          <w:tab/>
        </w:r>
        <w:r w:rsidR="00B4171C" w:rsidRPr="00B90CC6">
          <w:rPr>
            <w:rStyle w:val="Hyperlink"/>
            <w:rFonts w:cs="Arial"/>
          </w:rPr>
          <w:t>Exclusion criteria</w:t>
        </w:r>
        <w:r w:rsidR="00B4171C" w:rsidRPr="00B90CC6">
          <w:rPr>
            <w:rFonts w:ascii="Arial" w:hAnsi="Arial" w:cs="Arial"/>
            <w:webHidden/>
          </w:rPr>
          <w:tab/>
        </w:r>
        <w:r w:rsidR="00E24109">
          <w:rPr>
            <w:rFonts w:ascii="Arial" w:hAnsi="Arial" w:cs="Arial"/>
            <w:webHidden/>
          </w:rPr>
          <w:t>17</w:t>
        </w:r>
      </w:hyperlink>
    </w:p>
    <w:p w14:paraId="6CDB0FEF" w14:textId="4C1F6493" w:rsidR="00B4171C" w:rsidRPr="00B90CC6" w:rsidRDefault="00000000" w:rsidP="00CB2184">
      <w:pPr>
        <w:pStyle w:val="TOC2"/>
        <w:rPr>
          <w:rFonts w:eastAsiaTheme="minorEastAsia"/>
          <w:sz w:val="22"/>
          <w:szCs w:val="22"/>
          <w:lang w:val="en-GB" w:eastAsia="en-GB"/>
        </w:rPr>
      </w:pPr>
      <w:hyperlink w:anchor="_Toc376511464" w:history="1">
        <w:r w:rsidR="00B4171C" w:rsidRPr="00B90CC6">
          <w:rPr>
            <w:rStyle w:val="Hyperlink"/>
            <w:rFonts w:cs="Arial"/>
          </w:rPr>
          <w:t>4.3</w:t>
        </w:r>
        <w:r w:rsidR="00B4171C" w:rsidRPr="00B90CC6">
          <w:rPr>
            <w:rFonts w:eastAsiaTheme="minorEastAsia"/>
            <w:sz w:val="22"/>
            <w:szCs w:val="22"/>
            <w:lang w:val="en-GB" w:eastAsia="en-GB"/>
          </w:rPr>
          <w:tab/>
        </w:r>
        <w:r w:rsidR="00B4171C" w:rsidRPr="00B90CC6">
          <w:rPr>
            <w:rStyle w:val="Hyperlink"/>
            <w:rFonts w:cs="Arial"/>
          </w:rPr>
          <w:t>Withdrawal of participants</w:t>
        </w:r>
        <w:r w:rsidR="00B4171C" w:rsidRPr="00B90CC6">
          <w:rPr>
            <w:webHidden/>
          </w:rPr>
          <w:tab/>
        </w:r>
        <w:r w:rsidR="00E24109">
          <w:rPr>
            <w:webHidden/>
          </w:rPr>
          <w:t>17</w:t>
        </w:r>
      </w:hyperlink>
    </w:p>
    <w:p w14:paraId="2AFF35F1" w14:textId="5AE50377" w:rsidR="00B4171C" w:rsidRPr="00B90CC6" w:rsidRDefault="00000000">
      <w:pPr>
        <w:pStyle w:val="TOC1"/>
        <w:rPr>
          <w:rFonts w:ascii="Arial" w:eastAsiaTheme="minorEastAsia" w:hAnsi="Arial"/>
          <w:sz w:val="22"/>
          <w:szCs w:val="22"/>
          <w:lang w:val="en-GB" w:eastAsia="en-GB"/>
        </w:rPr>
      </w:pPr>
      <w:hyperlink w:anchor="_Toc376511465" w:history="1">
        <w:r w:rsidR="00B4171C" w:rsidRPr="00B90CC6">
          <w:rPr>
            <w:rStyle w:val="Hyperlink"/>
          </w:rPr>
          <w:t>5</w:t>
        </w:r>
        <w:r w:rsidR="00B4171C" w:rsidRPr="00B90CC6">
          <w:rPr>
            <w:rFonts w:ascii="Arial" w:eastAsiaTheme="minorEastAsia" w:hAnsi="Arial"/>
            <w:sz w:val="22"/>
            <w:szCs w:val="22"/>
            <w:lang w:val="en-GB" w:eastAsia="en-GB"/>
          </w:rPr>
          <w:tab/>
        </w:r>
        <w:r w:rsidR="00B4171C" w:rsidRPr="00B90CC6">
          <w:rPr>
            <w:rStyle w:val="Hyperlink"/>
          </w:rPr>
          <w:t>Study procedures and evaluations</w:t>
        </w:r>
        <w:r w:rsidR="00B4171C" w:rsidRPr="00B90CC6">
          <w:rPr>
            <w:rFonts w:ascii="Arial" w:hAnsi="Arial"/>
            <w:webHidden/>
          </w:rPr>
          <w:tab/>
        </w:r>
        <w:r w:rsidR="00E24109">
          <w:rPr>
            <w:rFonts w:ascii="Arial" w:hAnsi="Arial"/>
            <w:webHidden/>
          </w:rPr>
          <w:t>17</w:t>
        </w:r>
      </w:hyperlink>
    </w:p>
    <w:p w14:paraId="1BC52A9B" w14:textId="71A993F0" w:rsidR="00B4171C" w:rsidRPr="00B90CC6" w:rsidRDefault="00000000" w:rsidP="00CB2184">
      <w:pPr>
        <w:pStyle w:val="TOC2"/>
        <w:rPr>
          <w:rFonts w:ascii="Arial" w:eastAsiaTheme="minorEastAsia" w:hAnsi="Arial" w:cs="Arial"/>
          <w:sz w:val="22"/>
          <w:szCs w:val="22"/>
          <w:lang w:val="en-GB" w:eastAsia="en-GB"/>
        </w:rPr>
      </w:pPr>
      <w:hyperlink w:anchor="_Toc376511466" w:history="1">
        <w:r w:rsidR="00B4171C" w:rsidRPr="00B90CC6">
          <w:rPr>
            <w:rStyle w:val="Hyperlink"/>
            <w:rFonts w:cs="Arial"/>
          </w:rPr>
          <w:t>5.1</w:t>
        </w:r>
        <w:r w:rsidR="00B4171C" w:rsidRPr="00B90CC6">
          <w:rPr>
            <w:rFonts w:ascii="Arial" w:eastAsiaTheme="minorEastAsia" w:hAnsi="Arial" w:cs="Arial"/>
            <w:sz w:val="22"/>
            <w:szCs w:val="22"/>
            <w:lang w:val="en-GB" w:eastAsia="en-GB"/>
          </w:rPr>
          <w:tab/>
        </w:r>
        <w:r w:rsidR="00B4171C" w:rsidRPr="00B90CC6">
          <w:rPr>
            <w:rStyle w:val="Hyperlink"/>
            <w:rFonts w:cs="Arial"/>
          </w:rPr>
          <w:t xml:space="preserve">Study </w:t>
        </w:r>
        <w:r w:rsidR="00B4171C" w:rsidRPr="00B90CC6">
          <w:rPr>
            <w:rStyle w:val="Hyperlink"/>
            <w:rFonts w:cs="Arial"/>
          </w:rPr>
          <w:t>s</w:t>
        </w:r>
        <w:r w:rsidR="00B4171C" w:rsidRPr="00B90CC6">
          <w:rPr>
            <w:rStyle w:val="Hyperlink"/>
            <w:rFonts w:cs="Arial"/>
          </w:rPr>
          <w:t>chedule</w:t>
        </w:r>
        <w:r w:rsidR="00B4171C" w:rsidRPr="00B90CC6">
          <w:rPr>
            <w:rFonts w:ascii="Arial" w:hAnsi="Arial" w:cs="Arial"/>
            <w:webHidden/>
          </w:rPr>
          <w:tab/>
        </w:r>
        <w:r w:rsidR="00E24109">
          <w:rPr>
            <w:rFonts w:ascii="Arial" w:hAnsi="Arial" w:cs="Arial"/>
            <w:webHidden/>
          </w:rPr>
          <w:t>18</w:t>
        </w:r>
      </w:hyperlink>
    </w:p>
    <w:p w14:paraId="76003DCB" w14:textId="5D46738E" w:rsidR="00B4171C" w:rsidRPr="00B90CC6" w:rsidRDefault="00000000" w:rsidP="00C1653E">
      <w:pPr>
        <w:pStyle w:val="TOC3"/>
        <w:rPr>
          <w:rFonts w:eastAsiaTheme="minorEastAsia"/>
          <w:sz w:val="22"/>
          <w:szCs w:val="22"/>
          <w:lang w:val="en-GB" w:eastAsia="en-GB"/>
        </w:rPr>
      </w:pPr>
      <w:hyperlink w:anchor="_Toc376511467" w:history="1">
        <w:r w:rsidR="00B4171C" w:rsidRPr="00B90CC6">
          <w:rPr>
            <w:rStyle w:val="Hyperlink"/>
            <w:rFonts w:cs="Arial"/>
          </w:rPr>
          <w:t>5.1.1</w:t>
        </w:r>
        <w:r w:rsidR="00B4171C" w:rsidRPr="00B90CC6">
          <w:rPr>
            <w:rFonts w:eastAsiaTheme="minorEastAsia"/>
            <w:sz w:val="22"/>
            <w:szCs w:val="22"/>
            <w:lang w:val="en-GB" w:eastAsia="en-GB"/>
          </w:rPr>
          <w:tab/>
        </w:r>
        <w:r w:rsidR="00B4171C" w:rsidRPr="00B90CC6">
          <w:rPr>
            <w:rStyle w:val="Hyperlink"/>
            <w:rFonts w:cs="Arial"/>
          </w:rPr>
          <w:t>Screening</w:t>
        </w:r>
        <w:r w:rsidR="00B4171C" w:rsidRPr="00B90CC6">
          <w:rPr>
            <w:webHidden/>
          </w:rPr>
          <w:tab/>
        </w:r>
        <w:r w:rsidR="00B4171C" w:rsidRPr="00B90CC6">
          <w:rPr>
            <w:webHidden/>
          </w:rPr>
          <w:fldChar w:fldCharType="begin"/>
        </w:r>
        <w:r w:rsidR="00B4171C" w:rsidRPr="00B90CC6">
          <w:rPr>
            <w:webHidden/>
          </w:rPr>
          <w:instrText xml:space="preserve"> PAGEREF _Toc376511467 \h </w:instrText>
        </w:r>
        <w:r w:rsidR="00B4171C" w:rsidRPr="00B90CC6">
          <w:rPr>
            <w:webHidden/>
          </w:rPr>
        </w:r>
        <w:r w:rsidR="00B4171C" w:rsidRPr="00B90CC6">
          <w:rPr>
            <w:webHidden/>
          </w:rPr>
          <w:fldChar w:fldCharType="separate"/>
        </w:r>
        <w:r w:rsidR="00B4171C" w:rsidRPr="00B90CC6">
          <w:rPr>
            <w:webHidden/>
          </w:rPr>
          <w:t>1</w:t>
        </w:r>
        <w:r w:rsidR="00E24109">
          <w:rPr>
            <w:webHidden/>
          </w:rPr>
          <w:t>8</w:t>
        </w:r>
        <w:r w:rsidR="00B4171C" w:rsidRPr="00B90CC6">
          <w:rPr>
            <w:webHidden/>
          </w:rPr>
          <w:fldChar w:fldCharType="end"/>
        </w:r>
      </w:hyperlink>
    </w:p>
    <w:p w14:paraId="024F8B83" w14:textId="17E1DE42" w:rsidR="00B4171C" w:rsidRPr="00B90CC6" w:rsidRDefault="00000000" w:rsidP="00C1653E">
      <w:pPr>
        <w:pStyle w:val="TOC3"/>
        <w:rPr>
          <w:rFonts w:eastAsiaTheme="minorEastAsia"/>
          <w:sz w:val="22"/>
          <w:szCs w:val="22"/>
          <w:lang w:val="en-GB" w:eastAsia="en-GB"/>
        </w:rPr>
      </w:pPr>
      <w:hyperlink w:anchor="_Toc376511468" w:history="1">
        <w:r w:rsidR="00B4171C" w:rsidRPr="00B90CC6">
          <w:rPr>
            <w:rStyle w:val="Hyperlink"/>
            <w:rFonts w:cs="Arial"/>
          </w:rPr>
          <w:t>5.1.2</w:t>
        </w:r>
        <w:r w:rsidR="00B4171C" w:rsidRPr="00B90CC6">
          <w:rPr>
            <w:rFonts w:eastAsiaTheme="minorEastAsia"/>
            <w:sz w:val="22"/>
            <w:szCs w:val="22"/>
            <w:lang w:val="en-GB" w:eastAsia="en-GB"/>
          </w:rPr>
          <w:tab/>
        </w:r>
        <w:r w:rsidR="00B4171C" w:rsidRPr="00B90CC6">
          <w:rPr>
            <w:rStyle w:val="Hyperlink"/>
            <w:rFonts w:cs="Arial"/>
          </w:rPr>
          <w:t>Enrollment (Baseline)</w:t>
        </w:r>
        <w:r w:rsidR="00B4171C" w:rsidRPr="00B90CC6">
          <w:rPr>
            <w:webHidden/>
          </w:rPr>
          <w:tab/>
        </w:r>
        <w:r w:rsidR="00B4171C" w:rsidRPr="00B90CC6">
          <w:rPr>
            <w:webHidden/>
          </w:rPr>
          <w:fldChar w:fldCharType="begin"/>
        </w:r>
        <w:r w:rsidR="00B4171C" w:rsidRPr="00B90CC6">
          <w:rPr>
            <w:webHidden/>
          </w:rPr>
          <w:instrText xml:space="preserve"> PAGEREF _Toc376511468 \h </w:instrText>
        </w:r>
        <w:r w:rsidR="00B4171C" w:rsidRPr="00B90CC6">
          <w:rPr>
            <w:webHidden/>
          </w:rPr>
        </w:r>
        <w:r w:rsidR="00B4171C" w:rsidRPr="00B90CC6">
          <w:rPr>
            <w:webHidden/>
          </w:rPr>
          <w:fldChar w:fldCharType="separate"/>
        </w:r>
        <w:r w:rsidR="00B4171C" w:rsidRPr="00B90CC6">
          <w:rPr>
            <w:webHidden/>
          </w:rPr>
          <w:t>1</w:t>
        </w:r>
        <w:r w:rsidR="00E24109">
          <w:rPr>
            <w:webHidden/>
          </w:rPr>
          <w:t>8</w:t>
        </w:r>
        <w:r w:rsidR="00B4171C" w:rsidRPr="00B90CC6">
          <w:rPr>
            <w:webHidden/>
          </w:rPr>
          <w:fldChar w:fldCharType="end"/>
        </w:r>
      </w:hyperlink>
    </w:p>
    <w:p w14:paraId="40A7D052" w14:textId="71928A72" w:rsidR="00B4171C" w:rsidRPr="00B90CC6" w:rsidRDefault="00000000" w:rsidP="00C1653E">
      <w:pPr>
        <w:pStyle w:val="TOC3"/>
        <w:rPr>
          <w:rFonts w:eastAsiaTheme="minorEastAsia"/>
          <w:sz w:val="22"/>
          <w:szCs w:val="22"/>
          <w:lang w:val="en-GB" w:eastAsia="en-GB"/>
        </w:rPr>
      </w:pPr>
      <w:hyperlink w:anchor="_Toc376511469" w:history="1">
        <w:r w:rsidR="00B4171C" w:rsidRPr="00B90CC6">
          <w:rPr>
            <w:rStyle w:val="Hyperlink"/>
            <w:rFonts w:cs="Arial"/>
          </w:rPr>
          <w:t>5.1.3</w:t>
        </w:r>
        <w:r w:rsidR="00B4171C" w:rsidRPr="00B90CC6">
          <w:rPr>
            <w:rFonts w:eastAsiaTheme="minorEastAsia"/>
            <w:sz w:val="22"/>
            <w:szCs w:val="22"/>
            <w:lang w:val="en-GB" w:eastAsia="en-GB"/>
          </w:rPr>
          <w:tab/>
        </w:r>
        <w:r w:rsidR="00B4171C" w:rsidRPr="00B90CC6">
          <w:rPr>
            <w:rStyle w:val="Hyperlink"/>
            <w:rFonts w:cs="Arial"/>
          </w:rPr>
          <w:t>Follow-up</w:t>
        </w:r>
        <w:r w:rsidR="00B4171C" w:rsidRPr="00B90CC6">
          <w:rPr>
            <w:webHidden/>
          </w:rPr>
          <w:tab/>
        </w:r>
        <w:r w:rsidR="00B4171C" w:rsidRPr="00B90CC6">
          <w:rPr>
            <w:webHidden/>
          </w:rPr>
          <w:fldChar w:fldCharType="begin"/>
        </w:r>
        <w:r w:rsidR="00B4171C" w:rsidRPr="00B90CC6">
          <w:rPr>
            <w:webHidden/>
          </w:rPr>
          <w:instrText xml:space="preserve"> PAGEREF _Toc376511469 \h </w:instrText>
        </w:r>
        <w:r w:rsidR="00B4171C" w:rsidRPr="00B90CC6">
          <w:rPr>
            <w:webHidden/>
          </w:rPr>
        </w:r>
        <w:r w:rsidR="00B4171C" w:rsidRPr="00B90CC6">
          <w:rPr>
            <w:webHidden/>
          </w:rPr>
          <w:fldChar w:fldCharType="separate"/>
        </w:r>
        <w:r w:rsidR="00B4171C" w:rsidRPr="00B90CC6">
          <w:rPr>
            <w:webHidden/>
          </w:rPr>
          <w:t>1</w:t>
        </w:r>
        <w:r w:rsidR="00E24109">
          <w:rPr>
            <w:webHidden/>
          </w:rPr>
          <w:t>8</w:t>
        </w:r>
        <w:r w:rsidR="00B4171C" w:rsidRPr="00B90CC6">
          <w:rPr>
            <w:webHidden/>
          </w:rPr>
          <w:fldChar w:fldCharType="end"/>
        </w:r>
      </w:hyperlink>
    </w:p>
    <w:p w14:paraId="00EFA852" w14:textId="3C998BBC" w:rsidR="00B4171C" w:rsidRPr="00B90CC6" w:rsidRDefault="00000000" w:rsidP="00C1653E">
      <w:pPr>
        <w:pStyle w:val="TOC3"/>
        <w:rPr>
          <w:rFonts w:eastAsiaTheme="minorEastAsia"/>
          <w:sz w:val="22"/>
          <w:szCs w:val="22"/>
          <w:lang w:val="en-GB" w:eastAsia="en-GB"/>
        </w:rPr>
      </w:pPr>
      <w:hyperlink w:anchor="_Toc376511470" w:history="1">
        <w:r w:rsidR="00B4171C" w:rsidRPr="00B90CC6">
          <w:rPr>
            <w:rStyle w:val="Hyperlink"/>
            <w:rFonts w:cs="Arial"/>
          </w:rPr>
          <w:t>5.1.4</w:t>
        </w:r>
        <w:r w:rsidR="00B4171C" w:rsidRPr="00B90CC6">
          <w:rPr>
            <w:rFonts w:eastAsiaTheme="minorEastAsia"/>
            <w:sz w:val="22"/>
            <w:szCs w:val="22"/>
            <w:lang w:val="en-GB" w:eastAsia="en-GB"/>
          </w:rPr>
          <w:tab/>
        </w:r>
        <w:r w:rsidR="00B4171C" w:rsidRPr="00B90CC6">
          <w:rPr>
            <w:rStyle w:val="Hyperlink"/>
            <w:rFonts w:cs="Arial"/>
          </w:rPr>
          <w:t>Final study visit</w:t>
        </w:r>
        <w:r w:rsidR="00B4171C" w:rsidRPr="00B90CC6">
          <w:rPr>
            <w:webHidden/>
          </w:rPr>
          <w:tab/>
        </w:r>
        <w:r w:rsidR="00B4171C" w:rsidRPr="00B90CC6">
          <w:rPr>
            <w:webHidden/>
          </w:rPr>
          <w:fldChar w:fldCharType="begin"/>
        </w:r>
        <w:r w:rsidR="00B4171C" w:rsidRPr="00B90CC6">
          <w:rPr>
            <w:webHidden/>
          </w:rPr>
          <w:instrText xml:space="preserve"> PAGEREF _Toc376511470 \h </w:instrText>
        </w:r>
        <w:r w:rsidR="00B4171C" w:rsidRPr="00B90CC6">
          <w:rPr>
            <w:webHidden/>
          </w:rPr>
        </w:r>
        <w:r w:rsidR="00B4171C" w:rsidRPr="00B90CC6">
          <w:rPr>
            <w:webHidden/>
          </w:rPr>
          <w:fldChar w:fldCharType="separate"/>
        </w:r>
        <w:r w:rsidR="00B4171C" w:rsidRPr="00B90CC6">
          <w:rPr>
            <w:webHidden/>
          </w:rPr>
          <w:t>1</w:t>
        </w:r>
        <w:r w:rsidR="00E24109">
          <w:rPr>
            <w:webHidden/>
          </w:rPr>
          <w:t>9</w:t>
        </w:r>
        <w:r w:rsidR="00B4171C" w:rsidRPr="00B90CC6">
          <w:rPr>
            <w:webHidden/>
          </w:rPr>
          <w:fldChar w:fldCharType="end"/>
        </w:r>
      </w:hyperlink>
    </w:p>
    <w:p w14:paraId="361CFD7A" w14:textId="77777777" w:rsidR="00F066AD" w:rsidRPr="00B90CC6" w:rsidRDefault="00000000" w:rsidP="00C1653E">
      <w:pPr>
        <w:pStyle w:val="TOC3"/>
        <w:rPr>
          <w:ins w:id="4" w:author="drsophiemoore@gmail.com" w:date="2022-01-21T11:35:00Z"/>
          <w:rFonts w:ascii="Arial" w:eastAsiaTheme="minorEastAsia" w:hAnsi="Arial"/>
          <w:sz w:val="22"/>
          <w:szCs w:val="22"/>
          <w:lang w:val="en-GB" w:eastAsia="en-GB"/>
        </w:rPr>
      </w:pPr>
      <w:hyperlink w:anchor="_Toc376511471" w:history="1">
        <w:r w:rsidR="00B4171C" w:rsidRPr="00B90CC6">
          <w:rPr>
            <w:rStyle w:val="Hyperlink"/>
            <w:rFonts w:cs="Arial"/>
          </w:rPr>
          <w:t>5.1.5</w:t>
        </w:r>
        <w:r w:rsidR="00B4171C" w:rsidRPr="00B90CC6">
          <w:rPr>
            <w:rFonts w:eastAsiaTheme="minorEastAsia"/>
            <w:szCs w:val="22"/>
            <w:lang w:val="en-GB" w:eastAsia="en-GB"/>
          </w:rPr>
          <w:tab/>
        </w:r>
        <w:r w:rsidR="00B4171C" w:rsidRPr="00B90CC6">
          <w:rPr>
            <w:rStyle w:val="Hyperlink"/>
            <w:rFonts w:cs="Arial"/>
          </w:rPr>
          <w:t>Early termination visit</w:t>
        </w:r>
        <w:r w:rsidR="00B4171C" w:rsidRPr="00B90CC6">
          <w:rPr>
            <w:webHidden/>
          </w:rPr>
          <w:tab/>
        </w:r>
        <w:r w:rsidR="00B4171C" w:rsidRPr="00B90CC6">
          <w:rPr>
            <w:webHidden/>
          </w:rPr>
          <w:fldChar w:fldCharType="begin"/>
        </w:r>
        <w:r w:rsidR="00B4171C" w:rsidRPr="00B90CC6">
          <w:rPr>
            <w:webHidden/>
          </w:rPr>
          <w:instrText xml:space="preserve"> PAGEREF _Toc376511471 \h </w:instrText>
        </w:r>
        <w:r w:rsidR="00B4171C" w:rsidRPr="00B90CC6">
          <w:rPr>
            <w:webHidden/>
          </w:rPr>
        </w:r>
        <w:r w:rsidR="00B4171C" w:rsidRPr="00B90CC6">
          <w:rPr>
            <w:webHidden/>
          </w:rPr>
          <w:fldChar w:fldCharType="separate"/>
        </w:r>
        <w:r w:rsidR="00B4171C" w:rsidRPr="00B90CC6">
          <w:rPr>
            <w:webHidden/>
          </w:rPr>
          <w:t>1</w:t>
        </w:r>
        <w:r w:rsidR="00E24109">
          <w:rPr>
            <w:webHidden/>
          </w:rPr>
          <w:t>9</w:t>
        </w:r>
        <w:r w:rsidR="00B4171C" w:rsidRPr="00B90CC6">
          <w:rPr>
            <w:webHidden/>
          </w:rPr>
          <w:fldChar w:fldCharType="end"/>
        </w:r>
      </w:hyperlink>
    </w:p>
    <w:p w14:paraId="3565F83B" w14:textId="4774C0A6" w:rsidR="00F066AD" w:rsidRPr="00F066AD" w:rsidDel="00F066AD" w:rsidRDefault="00F066AD" w:rsidP="00C1653E">
      <w:pPr>
        <w:pStyle w:val="TOC3"/>
        <w:rPr>
          <w:del w:id="5" w:author="drsophiemoore@gmail.com" w:date="2022-01-21T11:35:00Z"/>
          <w:rFonts w:eastAsiaTheme="minorEastAsia"/>
        </w:rPr>
      </w:pPr>
      <w:ins w:id="6" w:author="drsophiemoore@gmail.com" w:date="2022-01-21T11:35:00Z">
        <w:r>
          <w:fldChar w:fldCharType="begin"/>
        </w:r>
        <w:r>
          <w:instrText xml:space="preserve"> HYPERLINK \l "_Toc376511471" </w:instrText>
        </w:r>
        <w:r>
          <w:fldChar w:fldCharType="separate"/>
        </w:r>
        <w:r w:rsidRPr="00B90CC6">
          <w:rPr>
            <w:rStyle w:val="Hyperlink"/>
            <w:rFonts w:cs="Arial"/>
          </w:rPr>
          <w:t>5.1.</w:t>
        </w:r>
        <w:r>
          <w:rPr>
            <w:rStyle w:val="Hyperlink"/>
            <w:rFonts w:cs="Arial"/>
          </w:rPr>
          <w:t>6</w:t>
        </w:r>
        <w:r w:rsidRPr="00B90CC6">
          <w:rPr>
            <w:rFonts w:eastAsiaTheme="minorEastAsia"/>
            <w:sz w:val="22"/>
            <w:szCs w:val="22"/>
            <w:lang w:val="en-GB" w:eastAsia="en-GB"/>
          </w:rPr>
          <w:tab/>
        </w:r>
        <w:r>
          <w:rPr>
            <w:rStyle w:val="Hyperlink"/>
            <w:rFonts w:cs="Arial"/>
          </w:rPr>
          <w:t>End of trial definition</w:t>
        </w:r>
        <w:r w:rsidRPr="00B90CC6">
          <w:rPr>
            <w:webHidden/>
          </w:rPr>
          <w:tab/>
        </w:r>
        <w:r w:rsidRPr="00B90CC6">
          <w:rPr>
            <w:webHidden/>
          </w:rPr>
          <w:fldChar w:fldCharType="begin"/>
        </w:r>
        <w:r w:rsidRPr="00B90CC6">
          <w:rPr>
            <w:webHidden/>
          </w:rPr>
          <w:instrText xml:space="preserve"> PAGEREF _Toc376511471 \h </w:instrText>
        </w:r>
      </w:ins>
      <w:r w:rsidRPr="00B90CC6">
        <w:rPr>
          <w:webHidden/>
        </w:rPr>
      </w:r>
      <w:ins w:id="7" w:author="drsophiemoore@gmail.com" w:date="2022-01-21T11:35:00Z">
        <w:r w:rsidRPr="00B90CC6">
          <w:rPr>
            <w:webHidden/>
          </w:rPr>
          <w:fldChar w:fldCharType="separate"/>
        </w:r>
        <w:r w:rsidRPr="00B90CC6">
          <w:rPr>
            <w:webHidden/>
          </w:rPr>
          <w:t>1</w:t>
        </w:r>
        <w:r>
          <w:rPr>
            <w:webHidden/>
          </w:rPr>
          <w:t>9</w:t>
        </w:r>
        <w:r w:rsidRPr="00B90CC6">
          <w:rPr>
            <w:webHidden/>
          </w:rPr>
          <w:fldChar w:fldCharType="end"/>
        </w:r>
        <w:r>
          <w:fldChar w:fldCharType="end"/>
        </w:r>
      </w:ins>
    </w:p>
    <w:p w14:paraId="2BAF7618" w14:textId="4936C65F" w:rsidR="00B4171C" w:rsidRPr="00B90CC6" w:rsidRDefault="00000000" w:rsidP="00CB2184">
      <w:pPr>
        <w:pStyle w:val="TOC2"/>
        <w:rPr>
          <w:rFonts w:eastAsiaTheme="minorEastAsia"/>
          <w:sz w:val="22"/>
          <w:szCs w:val="22"/>
          <w:lang w:val="en-GB" w:eastAsia="en-GB"/>
        </w:rPr>
      </w:pPr>
      <w:hyperlink w:anchor="_Toc376511472" w:history="1">
        <w:r w:rsidR="00B4171C" w:rsidRPr="00B90CC6">
          <w:rPr>
            <w:rStyle w:val="Hyperlink"/>
            <w:rFonts w:cs="Arial"/>
          </w:rPr>
          <w:t>5.2</w:t>
        </w:r>
        <w:r w:rsidR="00B4171C" w:rsidRPr="00B90CC6">
          <w:rPr>
            <w:rFonts w:eastAsiaTheme="minorEastAsia"/>
            <w:sz w:val="22"/>
            <w:szCs w:val="22"/>
            <w:lang w:val="en-GB" w:eastAsia="en-GB"/>
          </w:rPr>
          <w:tab/>
        </w:r>
        <w:r w:rsidR="00B4171C" w:rsidRPr="00B90CC6">
          <w:rPr>
            <w:rStyle w:val="Hyperlink"/>
            <w:rFonts w:cs="Arial"/>
          </w:rPr>
          <w:t>Study evaluations</w:t>
        </w:r>
        <w:r w:rsidR="00B4171C" w:rsidRPr="00B90CC6">
          <w:rPr>
            <w:webHidden/>
          </w:rPr>
          <w:tab/>
        </w:r>
        <w:r w:rsidR="00B4171C" w:rsidRPr="00B90CC6">
          <w:rPr>
            <w:webHidden/>
          </w:rPr>
          <w:fldChar w:fldCharType="begin"/>
        </w:r>
        <w:r w:rsidR="00B4171C" w:rsidRPr="00B90CC6">
          <w:rPr>
            <w:webHidden/>
          </w:rPr>
          <w:instrText xml:space="preserve"> PAGEREF _Toc376511472 \h </w:instrText>
        </w:r>
        <w:r w:rsidR="00B4171C" w:rsidRPr="00B90CC6">
          <w:rPr>
            <w:webHidden/>
          </w:rPr>
        </w:r>
        <w:r w:rsidR="00B4171C" w:rsidRPr="00B90CC6">
          <w:rPr>
            <w:webHidden/>
          </w:rPr>
          <w:fldChar w:fldCharType="separate"/>
        </w:r>
        <w:r w:rsidR="00B4171C" w:rsidRPr="00B90CC6">
          <w:rPr>
            <w:webHidden/>
          </w:rPr>
          <w:t>1</w:t>
        </w:r>
        <w:r w:rsidR="00E24109">
          <w:rPr>
            <w:webHidden/>
          </w:rPr>
          <w:t>9</w:t>
        </w:r>
        <w:r w:rsidR="00B4171C" w:rsidRPr="00B90CC6">
          <w:rPr>
            <w:webHidden/>
          </w:rPr>
          <w:fldChar w:fldCharType="end"/>
        </w:r>
      </w:hyperlink>
    </w:p>
    <w:p w14:paraId="05523F10" w14:textId="1F6D61FB" w:rsidR="00B4171C" w:rsidRPr="00B90CC6" w:rsidRDefault="00000000" w:rsidP="00C1653E">
      <w:pPr>
        <w:pStyle w:val="TOC3"/>
        <w:rPr>
          <w:rFonts w:eastAsiaTheme="minorEastAsia"/>
          <w:sz w:val="22"/>
          <w:szCs w:val="22"/>
          <w:lang w:val="en-GB" w:eastAsia="en-GB"/>
        </w:rPr>
      </w:pPr>
      <w:hyperlink w:anchor="_Toc376511473" w:history="1">
        <w:r w:rsidR="00B4171C" w:rsidRPr="00B90CC6">
          <w:rPr>
            <w:rStyle w:val="Hyperlink"/>
            <w:rFonts w:cs="Arial"/>
          </w:rPr>
          <w:t>5.2.1</w:t>
        </w:r>
        <w:r w:rsidR="00B4171C" w:rsidRPr="00B90CC6">
          <w:rPr>
            <w:rFonts w:eastAsiaTheme="minorEastAsia"/>
            <w:sz w:val="22"/>
            <w:szCs w:val="22"/>
            <w:lang w:val="en-GB" w:eastAsia="en-GB"/>
          </w:rPr>
          <w:tab/>
        </w:r>
        <w:r w:rsidR="00B4171C" w:rsidRPr="00B90CC6">
          <w:rPr>
            <w:rStyle w:val="Hyperlink"/>
            <w:rFonts w:cs="Arial"/>
          </w:rPr>
          <w:t>Clinical evaluations</w:t>
        </w:r>
        <w:r w:rsidR="00B4171C" w:rsidRPr="00B90CC6">
          <w:rPr>
            <w:webHidden/>
          </w:rPr>
          <w:tab/>
        </w:r>
        <w:r w:rsidR="00B4171C" w:rsidRPr="00B90CC6">
          <w:rPr>
            <w:webHidden/>
          </w:rPr>
          <w:fldChar w:fldCharType="begin"/>
        </w:r>
        <w:r w:rsidR="00B4171C" w:rsidRPr="00B90CC6">
          <w:rPr>
            <w:webHidden/>
          </w:rPr>
          <w:instrText xml:space="preserve"> PAGEREF _Toc376511473 \h </w:instrText>
        </w:r>
        <w:r w:rsidR="00B4171C" w:rsidRPr="00B90CC6">
          <w:rPr>
            <w:webHidden/>
          </w:rPr>
        </w:r>
        <w:r w:rsidR="00B4171C" w:rsidRPr="00B90CC6">
          <w:rPr>
            <w:webHidden/>
          </w:rPr>
          <w:fldChar w:fldCharType="separate"/>
        </w:r>
        <w:r w:rsidR="00B4171C" w:rsidRPr="00B90CC6">
          <w:rPr>
            <w:webHidden/>
          </w:rPr>
          <w:t>1</w:t>
        </w:r>
        <w:r w:rsidR="00E24109">
          <w:rPr>
            <w:webHidden/>
          </w:rPr>
          <w:t>9</w:t>
        </w:r>
        <w:r w:rsidR="00B4171C" w:rsidRPr="00B90CC6">
          <w:rPr>
            <w:webHidden/>
          </w:rPr>
          <w:fldChar w:fldCharType="end"/>
        </w:r>
      </w:hyperlink>
    </w:p>
    <w:p w14:paraId="3F49EFD0" w14:textId="449F91F7" w:rsidR="00B4171C" w:rsidRPr="00B90CC6" w:rsidRDefault="00000000" w:rsidP="00C1653E">
      <w:pPr>
        <w:pStyle w:val="TOC3"/>
        <w:rPr>
          <w:rFonts w:eastAsiaTheme="minorEastAsia"/>
          <w:sz w:val="22"/>
          <w:szCs w:val="22"/>
          <w:lang w:val="en-GB" w:eastAsia="en-GB"/>
        </w:rPr>
      </w:pPr>
      <w:hyperlink w:anchor="_Toc376511474" w:history="1">
        <w:r w:rsidR="00B4171C" w:rsidRPr="00B90CC6">
          <w:rPr>
            <w:rStyle w:val="Hyperlink"/>
            <w:rFonts w:cs="Arial"/>
          </w:rPr>
          <w:t>5.2.2</w:t>
        </w:r>
        <w:r w:rsidR="00B4171C" w:rsidRPr="00B90CC6">
          <w:rPr>
            <w:rFonts w:eastAsiaTheme="minorEastAsia"/>
            <w:sz w:val="22"/>
            <w:szCs w:val="22"/>
            <w:lang w:val="en-GB" w:eastAsia="en-GB"/>
          </w:rPr>
          <w:tab/>
        </w:r>
        <w:r w:rsidR="00B4171C" w:rsidRPr="00B90CC6">
          <w:rPr>
            <w:rStyle w:val="Hyperlink"/>
            <w:rFonts w:cs="Arial"/>
          </w:rPr>
          <w:t>Laboratory evaluations</w:t>
        </w:r>
        <w:r w:rsidR="00B4171C" w:rsidRPr="00B90CC6">
          <w:rPr>
            <w:webHidden/>
          </w:rPr>
          <w:tab/>
        </w:r>
        <w:r w:rsidR="00B4171C" w:rsidRPr="00B90CC6">
          <w:rPr>
            <w:webHidden/>
          </w:rPr>
          <w:fldChar w:fldCharType="begin"/>
        </w:r>
        <w:r w:rsidR="00B4171C" w:rsidRPr="00B90CC6">
          <w:rPr>
            <w:webHidden/>
          </w:rPr>
          <w:instrText xml:space="preserve"> PAGEREF _Toc376511474 \h </w:instrText>
        </w:r>
        <w:r w:rsidR="00B4171C" w:rsidRPr="00B90CC6">
          <w:rPr>
            <w:webHidden/>
          </w:rPr>
        </w:r>
        <w:r w:rsidR="00B4171C" w:rsidRPr="00B90CC6">
          <w:rPr>
            <w:webHidden/>
          </w:rPr>
          <w:fldChar w:fldCharType="separate"/>
        </w:r>
        <w:r w:rsidR="00B4171C" w:rsidRPr="00B90CC6">
          <w:rPr>
            <w:webHidden/>
          </w:rPr>
          <w:t>1</w:t>
        </w:r>
        <w:r w:rsidR="00E24109">
          <w:rPr>
            <w:webHidden/>
          </w:rPr>
          <w:t>9</w:t>
        </w:r>
        <w:r w:rsidR="00B4171C" w:rsidRPr="00B90CC6">
          <w:rPr>
            <w:webHidden/>
          </w:rPr>
          <w:fldChar w:fldCharType="end"/>
        </w:r>
      </w:hyperlink>
    </w:p>
    <w:p w14:paraId="1281DA17" w14:textId="14DE20CC" w:rsidR="00B4171C" w:rsidRPr="00B90CC6" w:rsidRDefault="00000000">
      <w:pPr>
        <w:pStyle w:val="TOC1"/>
        <w:rPr>
          <w:rFonts w:ascii="Arial" w:eastAsiaTheme="minorEastAsia" w:hAnsi="Arial"/>
          <w:sz w:val="22"/>
          <w:szCs w:val="22"/>
          <w:lang w:val="en-GB" w:eastAsia="en-GB"/>
        </w:rPr>
      </w:pPr>
      <w:hyperlink w:anchor="_Toc376511475" w:history="1">
        <w:r w:rsidR="00B4171C" w:rsidRPr="00B90CC6">
          <w:rPr>
            <w:rStyle w:val="Hyperlink"/>
          </w:rPr>
          <w:t>6</w:t>
        </w:r>
        <w:r w:rsidR="00B4171C" w:rsidRPr="00B90CC6">
          <w:rPr>
            <w:rFonts w:ascii="Arial" w:eastAsiaTheme="minorEastAsia" w:hAnsi="Arial"/>
            <w:sz w:val="22"/>
            <w:szCs w:val="22"/>
            <w:lang w:val="en-GB" w:eastAsia="en-GB"/>
          </w:rPr>
          <w:tab/>
        </w:r>
        <w:r w:rsidR="00B4171C" w:rsidRPr="00B90CC6">
          <w:rPr>
            <w:rStyle w:val="Hyperlink"/>
          </w:rPr>
          <w:t>Safety considerations</w:t>
        </w:r>
        <w:r w:rsidR="00B4171C" w:rsidRPr="00B90CC6">
          <w:rPr>
            <w:rFonts w:ascii="Arial" w:hAnsi="Arial"/>
            <w:webHidden/>
          </w:rPr>
          <w:tab/>
        </w:r>
        <w:r w:rsidR="0030508F">
          <w:rPr>
            <w:rFonts w:ascii="Arial" w:hAnsi="Arial"/>
            <w:webHidden/>
          </w:rPr>
          <w:t>20</w:t>
        </w:r>
      </w:hyperlink>
    </w:p>
    <w:p w14:paraId="1A986625" w14:textId="1EF11A4F" w:rsidR="00B4171C" w:rsidRPr="00B90CC6" w:rsidRDefault="00000000" w:rsidP="00CB2184">
      <w:pPr>
        <w:pStyle w:val="TOC2"/>
        <w:rPr>
          <w:rFonts w:eastAsiaTheme="minorEastAsia"/>
          <w:szCs w:val="22"/>
          <w:lang w:val="en-GB" w:eastAsia="en-GB"/>
        </w:rPr>
      </w:pPr>
      <w:hyperlink w:anchor="_Toc376511476" w:history="1">
        <w:r w:rsidR="00B4171C" w:rsidRPr="00B90CC6">
          <w:rPr>
            <w:rStyle w:val="Hyperlink"/>
            <w:rFonts w:cs="Arial"/>
          </w:rPr>
          <w:t>6.1</w:t>
        </w:r>
        <w:r w:rsidR="00B4171C" w:rsidRPr="00B90CC6">
          <w:rPr>
            <w:rFonts w:eastAsiaTheme="minorEastAsia"/>
            <w:szCs w:val="22"/>
            <w:lang w:val="en-GB" w:eastAsia="en-GB"/>
          </w:rPr>
          <w:tab/>
        </w:r>
        <w:r w:rsidR="00B4171C" w:rsidRPr="00B90CC6">
          <w:rPr>
            <w:rStyle w:val="Hyperlink"/>
            <w:rFonts w:cs="Arial"/>
          </w:rPr>
          <w:t xml:space="preserve">Methods and timing for assessing, recording, and </w:t>
        </w:r>
        <w:r w:rsidR="00B4171C" w:rsidRPr="00B90CC6">
          <w:rPr>
            <w:rStyle w:val="Hyperlink"/>
            <w:rFonts w:cs="Arial"/>
            <w:lang w:val="en-GB"/>
          </w:rPr>
          <w:t>analysing</w:t>
        </w:r>
        <w:r w:rsidR="00B4171C" w:rsidRPr="00B90CC6">
          <w:rPr>
            <w:rStyle w:val="Hyperlink"/>
            <w:rFonts w:cs="Arial"/>
          </w:rPr>
          <w:t xml:space="preserve"> safety parameters</w:t>
        </w:r>
        <w:r w:rsidR="00B4171C" w:rsidRPr="00B90CC6">
          <w:rPr>
            <w:webHidden/>
          </w:rPr>
          <w:tab/>
        </w:r>
        <w:r w:rsidR="0079201E">
          <w:rPr>
            <w:webHidden/>
          </w:rPr>
          <w:t>20</w:t>
        </w:r>
      </w:hyperlink>
    </w:p>
    <w:p w14:paraId="63935F59" w14:textId="67A79FAD" w:rsidR="00B4171C" w:rsidRPr="00B90CC6" w:rsidRDefault="00000000" w:rsidP="00C1653E">
      <w:pPr>
        <w:pStyle w:val="TOC3"/>
        <w:rPr>
          <w:rFonts w:ascii="Arial" w:eastAsiaTheme="minorEastAsia" w:hAnsi="Arial" w:cs="Arial"/>
          <w:sz w:val="22"/>
          <w:szCs w:val="22"/>
          <w:lang w:val="en-GB" w:eastAsia="en-GB"/>
        </w:rPr>
      </w:pPr>
      <w:hyperlink w:anchor="_Toc376511477" w:history="1">
        <w:r w:rsidR="00B4171C" w:rsidRPr="00B90CC6">
          <w:rPr>
            <w:rStyle w:val="Hyperlink"/>
            <w:rFonts w:cs="Arial"/>
          </w:rPr>
          <w:t>6.1.1</w:t>
        </w:r>
        <w:r w:rsidR="00B4171C" w:rsidRPr="00B90CC6">
          <w:rPr>
            <w:rFonts w:ascii="Arial" w:eastAsiaTheme="minorEastAsia" w:hAnsi="Arial" w:cs="Arial"/>
            <w:sz w:val="22"/>
            <w:szCs w:val="22"/>
            <w:lang w:val="en-GB" w:eastAsia="en-GB"/>
          </w:rPr>
          <w:tab/>
        </w:r>
        <w:r w:rsidR="00B4171C" w:rsidRPr="00B90CC6">
          <w:rPr>
            <w:rStyle w:val="Hyperlink"/>
            <w:rFonts w:cs="Arial"/>
          </w:rPr>
          <w:t>Adverse events</w:t>
        </w:r>
        <w:r w:rsidR="00B4171C" w:rsidRPr="00B90CC6">
          <w:rPr>
            <w:rFonts w:ascii="Arial" w:hAnsi="Arial" w:cs="Arial"/>
            <w:webHidden/>
          </w:rPr>
          <w:tab/>
        </w:r>
        <w:r w:rsidR="0079201E">
          <w:rPr>
            <w:rFonts w:ascii="Arial" w:hAnsi="Arial" w:cs="Arial"/>
            <w:webHidden/>
          </w:rPr>
          <w:t>2</w:t>
        </w:r>
        <w:r w:rsidR="00496B2F">
          <w:rPr>
            <w:rFonts w:ascii="Arial" w:hAnsi="Arial" w:cs="Arial"/>
            <w:webHidden/>
          </w:rPr>
          <w:t>0</w:t>
        </w:r>
      </w:hyperlink>
    </w:p>
    <w:p w14:paraId="27BDC53B" w14:textId="26D59505" w:rsidR="00B4171C" w:rsidRPr="00B90CC6" w:rsidRDefault="00000000" w:rsidP="00C1653E">
      <w:pPr>
        <w:pStyle w:val="TOC3"/>
        <w:rPr>
          <w:rFonts w:ascii="Arial" w:eastAsiaTheme="minorEastAsia" w:hAnsi="Arial" w:cs="Arial"/>
          <w:sz w:val="22"/>
          <w:szCs w:val="22"/>
          <w:lang w:val="en-GB" w:eastAsia="en-GB"/>
        </w:rPr>
      </w:pPr>
      <w:hyperlink w:anchor="_Toc376511478" w:history="1">
        <w:r w:rsidR="00B4171C" w:rsidRPr="00B90CC6">
          <w:rPr>
            <w:rStyle w:val="Hyperlink"/>
            <w:rFonts w:cs="Arial"/>
          </w:rPr>
          <w:t>6.1.2</w:t>
        </w:r>
        <w:r w:rsidR="00B4171C" w:rsidRPr="00B90CC6">
          <w:rPr>
            <w:rFonts w:ascii="Arial" w:eastAsiaTheme="minorEastAsia" w:hAnsi="Arial" w:cs="Arial"/>
            <w:sz w:val="22"/>
            <w:szCs w:val="22"/>
            <w:lang w:val="en-GB" w:eastAsia="en-GB"/>
          </w:rPr>
          <w:tab/>
        </w:r>
        <w:r w:rsidR="00B4171C" w:rsidRPr="00B90CC6">
          <w:rPr>
            <w:rStyle w:val="Hyperlink"/>
            <w:rFonts w:cs="Arial"/>
          </w:rPr>
          <w:t>Reactogenicity</w:t>
        </w:r>
        <w:r w:rsidR="00B4171C" w:rsidRPr="00B90CC6">
          <w:rPr>
            <w:rFonts w:ascii="Arial" w:hAnsi="Arial" w:cs="Arial"/>
            <w:webHidden/>
          </w:rPr>
          <w:tab/>
        </w:r>
        <w:r w:rsidR="0079201E">
          <w:rPr>
            <w:rFonts w:ascii="Arial" w:hAnsi="Arial" w:cs="Arial"/>
            <w:webHidden/>
          </w:rPr>
          <w:t>2</w:t>
        </w:r>
        <w:r w:rsidR="0030508F">
          <w:rPr>
            <w:rFonts w:ascii="Arial" w:hAnsi="Arial" w:cs="Arial"/>
            <w:webHidden/>
          </w:rPr>
          <w:t>1</w:t>
        </w:r>
      </w:hyperlink>
    </w:p>
    <w:p w14:paraId="3644317D" w14:textId="22551FFB" w:rsidR="00B4171C" w:rsidRPr="00B90CC6" w:rsidRDefault="00000000" w:rsidP="00C1653E">
      <w:pPr>
        <w:pStyle w:val="TOC3"/>
        <w:rPr>
          <w:rFonts w:eastAsiaTheme="minorEastAsia"/>
          <w:szCs w:val="22"/>
          <w:lang w:val="en-GB" w:eastAsia="en-GB"/>
        </w:rPr>
      </w:pPr>
      <w:hyperlink w:anchor="_Toc376511479" w:history="1">
        <w:r w:rsidR="00B4171C" w:rsidRPr="00B90CC6">
          <w:rPr>
            <w:rStyle w:val="Hyperlink"/>
            <w:rFonts w:cs="Arial"/>
          </w:rPr>
          <w:t>6.1.3</w:t>
        </w:r>
        <w:r w:rsidR="00B4171C" w:rsidRPr="00B90CC6">
          <w:rPr>
            <w:rFonts w:eastAsiaTheme="minorEastAsia"/>
            <w:szCs w:val="22"/>
            <w:lang w:val="en-GB" w:eastAsia="en-GB"/>
          </w:rPr>
          <w:tab/>
        </w:r>
        <w:r w:rsidR="00B4171C" w:rsidRPr="00B90CC6">
          <w:rPr>
            <w:rStyle w:val="Hyperlink"/>
            <w:rFonts w:cs="Arial"/>
          </w:rPr>
          <w:t>Serious adverse events (SAEs)</w:t>
        </w:r>
        <w:r w:rsidR="00B4171C" w:rsidRPr="00B90CC6">
          <w:rPr>
            <w:webHidden/>
          </w:rPr>
          <w:tab/>
        </w:r>
        <w:r w:rsidR="0079201E">
          <w:rPr>
            <w:webHidden/>
          </w:rPr>
          <w:t>2</w:t>
        </w:r>
        <w:r w:rsidR="0030508F">
          <w:rPr>
            <w:webHidden/>
          </w:rPr>
          <w:t>1</w:t>
        </w:r>
      </w:hyperlink>
    </w:p>
    <w:p w14:paraId="712B6611" w14:textId="6383DADD" w:rsidR="00B4171C" w:rsidRPr="00B90CC6" w:rsidRDefault="00000000" w:rsidP="00CB2184">
      <w:pPr>
        <w:pStyle w:val="TOC2"/>
        <w:rPr>
          <w:rFonts w:ascii="Arial" w:eastAsiaTheme="minorEastAsia" w:hAnsi="Arial" w:cs="Arial"/>
          <w:sz w:val="22"/>
          <w:szCs w:val="22"/>
          <w:lang w:val="en-GB" w:eastAsia="en-GB"/>
        </w:rPr>
      </w:pPr>
      <w:hyperlink w:anchor="_Toc376511480" w:history="1">
        <w:r w:rsidR="00B4171C" w:rsidRPr="00B90CC6">
          <w:rPr>
            <w:rStyle w:val="Hyperlink"/>
            <w:rFonts w:cs="Arial"/>
            <w:bCs/>
            <w:iCs/>
          </w:rPr>
          <w:t>6.2</w:t>
        </w:r>
        <w:r w:rsidR="00B4171C" w:rsidRPr="00B90CC6">
          <w:rPr>
            <w:rFonts w:ascii="Arial" w:eastAsiaTheme="minorEastAsia" w:hAnsi="Arial" w:cs="Arial"/>
            <w:sz w:val="22"/>
            <w:szCs w:val="22"/>
            <w:lang w:val="en-GB" w:eastAsia="en-GB"/>
          </w:rPr>
          <w:tab/>
        </w:r>
        <w:r w:rsidR="00B4171C" w:rsidRPr="00B90CC6">
          <w:rPr>
            <w:rStyle w:val="Hyperlink"/>
            <w:rFonts w:cs="Arial"/>
            <w:bCs/>
            <w:iCs/>
          </w:rPr>
          <w:t>Reporting procedures</w:t>
        </w:r>
        <w:r w:rsidR="00B4171C" w:rsidRPr="00B90CC6">
          <w:rPr>
            <w:rFonts w:ascii="Arial" w:hAnsi="Arial" w:cs="Arial"/>
            <w:webHidden/>
          </w:rPr>
          <w:tab/>
        </w:r>
        <w:r w:rsidR="0079201E">
          <w:rPr>
            <w:rFonts w:ascii="Arial" w:hAnsi="Arial" w:cs="Arial"/>
            <w:webHidden/>
          </w:rPr>
          <w:t>2</w:t>
        </w:r>
        <w:r w:rsidR="0030508F">
          <w:rPr>
            <w:rFonts w:ascii="Arial" w:hAnsi="Arial" w:cs="Arial"/>
            <w:webHidden/>
          </w:rPr>
          <w:t>1</w:t>
        </w:r>
      </w:hyperlink>
    </w:p>
    <w:p w14:paraId="28F79C54" w14:textId="4704A44E" w:rsidR="00B4171C" w:rsidRPr="00B90CC6" w:rsidRDefault="00000000" w:rsidP="00CB2184">
      <w:pPr>
        <w:pStyle w:val="TOC2"/>
        <w:rPr>
          <w:rFonts w:ascii="Arial" w:eastAsiaTheme="minorEastAsia" w:hAnsi="Arial" w:cs="Arial"/>
          <w:sz w:val="22"/>
          <w:szCs w:val="22"/>
          <w:lang w:val="en-GB" w:eastAsia="en-GB"/>
        </w:rPr>
      </w:pPr>
      <w:hyperlink w:anchor="_Toc376511481" w:history="1">
        <w:r w:rsidR="00B4171C" w:rsidRPr="00B90CC6">
          <w:rPr>
            <w:rStyle w:val="Hyperlink"/>
            <w:rFonts w:cs="Arial"/>
          </w:rPr>
          <w:t>6.3</w:t>
        </w:r>
        <w:r w:rsidR="00B4171C" w:rsidRPr="00B90CC6">
          <w:rPr>
            <w:rFonts w:ascii="Arial" w:eastAsiaTheme="minorEastAsia" w:hAnsi="Arial" w:cs="Arial"/>
            <w:sz w:val="22"/>
            <w:szCs w:val="22"/>
            <w:lang w:val="en-GB" w:eastAsia="en-GB"/>
          </w:rPr>
          <w:tab/>
        </w:r>
        <w:r w:rsidR="00B4171C" w:rsidRPr="00B90CC6">
          <w:rPr>
            <w:rStyle w:val="Hyperlink"/>
            <w:rFonts w:cs="Arial"/>
          </w:rPr>
          <w:t>Safety oversight</w:t>
        </w:r>
        <w:r w:rsidR="00B4171C" w:rsidRPr="00B90CC6">
          <w:rPr>
            <w:rFonts w:ascii="Arial" w:hAnsi="Arial" w:cs="Arial"/>
            <w:webHidden/>
          </w:rPr>
          <w:tab/>
        </w:r>
        <w:r w:rsidR="0079201E">
          <w:rPr>
            <w:rFonts w:ascii="Arial" w:hAnsi="Arial" w:cs="Arial"/>
            <w:webHidden/>
          </w:rPr>
          <w:t>2</w:t>
        </w:r>
        <w:r w:rsidR="0030508F">
          <w:rPr>
            <w:rFonts w:ascii="Arial" w:hAnsi="Arial" w:cs="Arial"/>
            <w:webHidden/>
          </w:rPr>
          <w:t>2</w:t>
        </w:r>
      </w:hyperlink>
    </w:p>
    <w:p w14:paraId="3E35099F" w14:textId="75AB8704" w:rsidR="00B4171C" w:rsidRPr="00B90CC6" w:rsidRDefault="00000000">
      <w:pPr>
        <w:pStyle w:val="TOC1"/>
        <w:rPr>
          <w:rFonts w:ascii="Arial" w:eastAsiaTheme="minorEastAsia" w:hAnsi="Arial"/>
          <w:sz w:val="22"/>
          <w:szCs w:val="22"/>
          <w:lang w:val="en-GB" w:eastAsia="en-GB"/>
        </w:rPr>
      </w:pPr>
      <w:hyperlink w:anchor="_Toc376511482" w:history="1">
        <w:r w:rsidR="00B4171C" w:rsidRPr="00B90CC6">
          <w:rPr>
            <w:rStyle w:val="Hyperlink"/>
            <w:bCs/>
          </w:rPr>
          <w:t>7</w:t>
        </w:r>
        <w:r w:rsidR="00B4171C" w:rsidRPr="00B90CC6">
          <w:rPr>
            <w:rFonts w:ascii="Arial" w:eastAsiaTheme="minorEastAsia" w:hAnsi="Arial"/>
            <w:sz w:val="22"/>
            <w:szCs w:val="22"/>
            <w:lang w:val="en-GB" w:eastAsia="en-GB"/>
          </w:rPr>
          <w:tab/>
        </w:r>
        <w:r w:rsidR="00B4171C" w:rsidRPr="00B90CC6">
          <w:rPr>
            <w:rStyle w:val="Hyperlink"/>
          </w:rPr>
          <w:t>Discontinuation</w:t>
        </w:r>
        <w:r w:rsidR="00B4171C" w:rsidRPr="00B90CC6">
          <w:rPr>
            <w:rStyle w:val="Hyperlink"/>
            <w:bCs/>
          </w:rPr>
          <w:t xml:space="preserve"> criteria</w:t>
        </w:r>
        <w:r w:rsidR="00B4171C" w:rsidRPr="00B90CC6">
          <w:rPr>
            <w:rFonts w:ascii="Arial" w:hAnsi="Arial"/>
            <w:webHidden/>
          </w:rPr>
          <w:tab/>
        </w:r>
        <w:r w:rsidR="00496B2F">
          <w:rPr>
            <w:rFonts w:ascii="Arial" w:hAnsi="Arial"/>
            <w:webHidden/>
          </w:rPr>
          <w:t>2</w:t>
        </w:r>
        <w:r w:rsidR="0030508F">
          <w:rPr>
            <w:rFonts w:ascii="Arial" w:hAnsi="Arial"/>
            <w:webHidden/>
          </w:rPr>
          <w:t>2</w:t>
        </w:r>
      </w:hyperlink>
    </w:p>
    <w:p w14:paraId="13BF0111" w14:textId="08F310EA" w:rsidR="00B4171C" w:rsidRPr="00B90CC6" w:rsidRDefault="00000000" w:rsidP="00CB2184">
      <w:pPr>
        <w:pStyle w:val="TOC2"/>
        <w:rPr>
          <w:rFonts w:eastAsiaTheme="minorEastAsia"/>
          <w:szCs w:val="22"/>
          <w:lang w:val="en-GB" w:eastAsia="en-GB"/>
        </w:rPr>
      </w:pPr>
      <w:hyperlink w:anchor="_Toc376511483" w:history="1">
        <w:r w:rsidR="00B4171C" w:rsidRPr="00B90CC6">
          <w:rPr>
            <w:rStyle w:val="Hyperlink"/>
            <w:rFonts w:cs="Arial"/>
            <w:bCs/>
            <w:lang w:val="en-GB" w:eastAsia="en-GB"/>
          </w:rPr>
          <w:t>7.1</w:t>
        </w:r>
        <w:r w:rsidR="00B4171C" w:rsidRPr="00B90CC6">
          <w:rPr>
            <w:rFonts w:eastAsiaTheme="minorEastAsia"/>
            <w:szCs w:val="22"/>
            <w:lang w:val="en-GB" w:eastAsia="en-GB"/>
          </w:rPr>
          <w:tab/>
        </w:r>
        <w:r w:rsidR="00B4171C" w:rsidRPr="00B90CC6">
          <w:rPr>
            <w:rStyle w:val="Hyperlink"/>
            <w:rFonts w:cs="Arial"/>
            <w:bCs/>
            <w:lang w:val="en-GB" w:eastAsia="en-GB"/>
          </w:rPr>
          <w:t>Participant’s premature termination</w:t>
        </w:r>
        <w:r w:rsidR="00B4171C" w:rsidRPr="00B90CC6">
          <w:rPr>
            <w:webHidden/>
          </w:rPr>
          <w:tab/>
        </w:r>
        <w:r w:rsidR="00496B2F">
          <w:rPr>
            <w:webHidden/>
          </w:rPr>
          <w:t>22</w:t>
        </w:r>
      </w:hyperlink>
    </w:p>
    <w:p w14:paraId="219896A9" w14:textId="7214D0DE" w:rsidR="00B4171C" w:rsidRPr="00B90CC6" w:rsidRDefault="00000000" w:rsidP="00CB2184">
      <w:pPr>
        <w:pStyle w:val="TOC2"/>
        <w:rPr>
          <w:rFonts w:ascii="Arial" w:eastAsiaTheme="minorEastAsia" w:hAnsi="Arial" w:cs="Arial"/>
          <w:sz w:val="22"/>
          <w:szCs w:val="22"/>
          <w:lang w:val="en-GB" w:eastAsia="en-GB"/>
        </w:rPr>
      </w:pPr>
      <w:hyperlink w:anchor="_Toc376511484" w:history="1">
        <w:r w:rsidR="00B4171C" w:rsidRPr="00B90CC6">
          <w:rPr>
            <w:rStyle w:val="Hyperlink"/>
            <w:rFonts w:cs="Arial"/>
            <w:bCs/>
            <w:lang w:val="en-GB" w:eastAsia="en-GB"/>
          </w:rPr>
          <w:t>7.2</w:t>
        </w:r>
        <w:r w:rsidR="00B4171C" w:rsidRPr="00B90CC6">
          <w:rPr>
            <w:rFonts w:ascii="Arial" w:eastAsiaTheme="minorEastAsia" w:hAnsi="Arial" w:cs="Arial"/>
            <w:sz w:val="22"/>
            <w:szCs w:val="22"/>
            <w:lang w:val="en-GB" w:eastAsia="en-GB"/>
          </w:rPr>
          <w:tab/>
        </w:r>
        <w:r w:rsidR="00B4171C" w:rsidRPr="00B90CC6">
          <w:rPr>
            <w:rStyle w:val="Hyperlink"/>
            <w:rFonts w:cs="Arial"/>
            <w:bCs/>
            <w:lang w:val="en-GB" w:eastAsia="en-GB"/>
          </w:rPr>
          <w:t>Study discontinuation</w:t>
        </w:r>
        <w:r w:rsidR="00B4171C" w:rsidRPr="00B90CC6">
          <w:rPr>
            <w:rFonts w:ascii="Arial" w:hAnsi="Arial" w:cs="Arial"/>
            <w:webHidden/>
          </w:rPr>
          <w:tab/>
        </w:r>
        <w:r w:rsidR="00B07E6A">
          <w:rPr>
            <w:rFonts w:ascii="Arial" w:hAnsi="Arial" w:cs="Arial"/>
            <w:webHidden/>
          </w:rPr>
          <w:t>2</w:t>
        </w:r>
        <w:r w:rsidR="0030508F">
          <w:rPr>
            <w:rFonts w:ascii="Arial" w:hAnsi="Arial" w:cs="Arial"/>
            <w:webHidden/>
          </w:rPr>
          <w:t>3</w:t>
        </w:r>
      </w:hyperlink>
    </w:p>
    <w:p w14:paraId="75D88EAF" w14:textId="33ABD535" w:rsidR="00B4171C" w:rsidRPr="00B90CC6" w:rsidRDefault="00000000">
      <w:pPr>
        <w:pStyle w:val="TOC1"/>
        <w:rPr>
          <w:rFonts w:ascii="Arial" w:eastAsiaTheme="minorEastAsia" w:hAnsi="Arial"/>
          <w:sz w:val="22"/>
          <w:szCs w:val="22"/>
          <w:lang w:val="en-GB" w:eastAsia="en-GB"/>
        </w:rPr>
      </w:pPr>
      <w:hyperlink w:anchor="_Toc376511485" w:history="1">
        <w:r w:rsidR="00B4171C" w:rsidRPr="00B90CC6">
          <w:rPr>
            <w:rStyle w:val="Hyperlink"/>
          </w:rPr>
          <w:t>8</w:t>
        </w:r>
        <w:r w:rsidR="00B4171C" w:rsidRPr="00B90CC6">
          <w:rPr>
            <w:rFonts w:ascii="Arial" w:eastAsiaTheme="minorEastAsia" w:hAnsi="Arial"/>
            <w:sz w:val="22"/>
            <w:szCs w:val="22"/>
            <w:lang w:val="en-GB" w:eastAsia="en-GB"/>
          </w:rPr>
          <w:tab/>
        </w:r>
        <w:r w:rsidR="00B4171C" w:rsidRPr="00B90CC6">
          <w:rPr>
            <w:rStyle w:val="Hyperlink"/>
          </w:rPr>
          <w:t>Statistical considerations</w:t>
        </w:r>
        <w:r w:rsidR="00B4171C" w:rsidRPr="00B90CC6">
          <w:rPr>
            <w:rFonts w:ascii="Arial" w:hAnsi="Arial"/>
            <w:webHidden/>
          </w:rPr>
          <w:tab/>
        </w:r>
        <w:r w:rsidR="00B07E6A">
          <w:rPr>
            <w:rFonts w:ascii="Arial" w:hAnsi="Arial"/>
            <w:webHidden/>
          </w:rPr>
          <w:t>2</w:t>
        </w:r>
        <w:r w:rsidR="0030508F">
          <w:rPr>
            <w:rFonts w:ascii="Arial" w:hAnsi="Arial"/>
            <w:webHidden/>
          </w:rPr>
          <w:t>3</w:t>
        </w:r>
      </w:hyperlink>
    </w:p>
    <w:p w14:paraId="0FE6BFBF" w14:textId="4629D24F" w:rsidR="00B4171C" w:rsidRPr="00B90CC6" w:rsidRDefault="00000000">
      <w:pPr>
        <w:pStyle w:val="TOC1"/>
        <w:rPr>
          <w:rFonts w:ascii="Arial" w:eastAsiaTheme="minorEastAsia" w:hAnsi="Arial"/>
          <w:sz w:val="22"/>
          <w:szCs w:val="22"/>
          <w:lang w:val="en-GB" w:eastAsia="en-GB"/>
        </w:rPr>
      </w:pPr>
      <w:hyperlink w:anchor="_Toc376511486" w:history="1">
        <w:r w:rsidR="00B4171C" w:rsidRPr="00B90CC6">
          <w:rPr>
            <w:rStyle w:val="Hyperlink"/>
          </w:rPr>
          <w:t>9</w:t>
        </w:r>
        <w:r w:rsidR="00B4171C" w:rsidRPr="00B90CC6">
          <w:rPr>
            <w:rFonts w:ascii="Arial" w:eastAsiaTheme="minorEastAsia" w:hAnsi="Arial"/>
            <w:sz w:val="22"/>
            <w:szCs w:val="22"/>
            <w:lang w:val="en-GB" w:eastAsia="en-GB"/>
          </w:rPr>
          <w:tab/>
        </w:r>
        <w:r w:rsidR="00B4171C" w:rsidRPr="00B90CC6">
          <w:rPr>
            <w:rStyle w:val="Hyperlink"/>
          </w:rPr>
          <w:t>Data handling and record keeping</w:t>
        </w:r>
        <w:r w:rsidR="00B4171C" w:rsidRPr="00B90CC6">
          <w:rPr>
            <w:rFonts w:ascii="Arial" w:hAnsi="Arial"/>
            <w:webHidden/>
          </w:rPr>
          <w:tab/>
        </w:r>
        <w:r w:rsidR="00B07E6A">
          <w:rPr>
            <w:rFonts w:ascii="Arial" w:hAnsi="Arial"/>
            <w:webHidden/>
          </w:rPr>
          <w:t>23</w:t>
        </w:r>
      </w:hyperlink>
    </w:p>
    <w:p w14:paraId="2256B2B8" w14:textId="377A8708" w:rsidR="00B4171C" w:rsidRPr="00B90CC6" w:rsidRDefault="00000000" w:rsidP="00CB2184">
      <w:pPr>
        <w:pStyle w:val="TOC2"/>
        <w:rPr>
          <w:rFonts w:eastAsiaTheme="minorEastAsia"/>
          <w:sz w:val="22"/>
          <w:szCs w:val="22"/>
          <w:lang w:val="en-GB" w:eastAsia="en-GB"/>
        </w:rPr>
      </w:pPr>
      <w:hyperlink w:anchor="_Toc376511487" w:history="1">
        <w:r w:rsidR="00B4171C" w:rsidRPr="00B90CC6">
          <w:rPr>
            <w:rStyle w:val="Hyperlink"/>
            <w:rFonts w:cs="Arial"/>
            <w:bCs/>
            <w:lang w:val="en-GB" w:eastAsia="en-GB"/>
          </w:rPr>
          <w:t>9.1</w:t>
        </w:r>
        <w:r w:rsidR="00B4171C" w:rsidRPr="00B90CC6">
          <w:rPr>
            <w:rFonts w:eastAsiaTheme="minorEastAsia"/>
            <w:sz w:val="22"/>
            <w:szCs w:val="22"/>
            <w:lang w:val="en-GB" w:eastAsia="en-GB"/>
          </w:rPr>
          <w:tab/>
        </w:r>
        <w:r w:rsidR="00B4171C" w:rsidRPr="00B90CC6">
          <w:rPr>
            <w:rStyle w:val="Hyperlink"/>
            <w:rFonts w:cs="Arial"/>
            <w:bCs/>
            <w:lang w:val="en-GB" w:eastAsia="en-GB"/>
          </w:rPr>
          <w:t>Data management and processing</w:t>
        </w:r>
        <w:r w:rsidR="00B4171C" w:rsidRPr="00B90CC6">
          <w:rPr>
            <w:webHidden/>
          </w:rPr>
          <w:tab/>
        </w:r>
        <w:r w:rsidR="00B07E6A">
          <w:rPr>
            <w:webHidden/>
          </w:rPr>
          <w:t>23</w:t>
        </w:r>
      </w:hyperlink>
    </w:p>
    <w:p w14:paraId="7312F663" w14:textId="314A4831" w:rsidR="00B4171C" w:rsidRPr="00B90CC6" w:rsidRDefault="00000000" w:rsidP="00CB2184">
      <w:pPr>
        <w:pStyle w:val="TOC2"/>
        <w:rPr>
          <w:rFonts w:eastAsiaTheme="minorEastAsia"/>
          <w:szCs w:val="22"/>
          <w:lang w:val="en-GB" w:eastAsia="en-GB"/>
        </w:rPr>
      </w:pPr>
      <w:hyperlink w:anchor="_Toc376511488" w:history="1">
        <w:r w:rsidR="00B4171C" w:rsidRPr="00B90CC6">
          <w:rPr>
            <w:rStyle w:val="Hyperlink"/>
            <w:rFonts w:cs="Arial"/>
            <w:bCs/>
            <w:lang w:val="en-GB" w:eastAsia="en-GB"/>
          </w:rPr>
          <w:t>9.2</w:t>
        </w:r>
        <w:r w:rsidR="00B4171C" w:rsidRPr="00B90CC6">
          <w:rPr>
            <w:rFonts w:eastAsiaTheme="minorEastAsia"/>
            <w:szCs w:val="22"/>
            <w:lang w:val="en-GB" w:eastAsia="en-GB"/>
          </w:rPr>
          <w:tab/>
        </w:r>
        <w:r w:rsidR="00B4171C" w:rsidRPr="00B90CC6">
          <w:rPr>
            <w:rStyle w:val="Hyperlink"/>
            <w:rFonts w:cs="Arial"/>
            <w:bCs/>
          </w:rPr>
          <w:t>Source documents and access to source data</w:t>
        </w:r>
        <w:r w:rsidR="00B4171C" w:rsidRPr="00B90CC6">
          <w:rPr>
            <w:webHidden/>
          </w:rPr>
          <w:tab/>
        </w:r>
        <w:r w:rsidR="00B07E6A">
          <w:rPr>
            <w:webHidden/>
          </w:rPr>
          <w:t>2</w:t>
        </w:r>
        <w:r w:rsidR="0030508F">
          <w:rPr>
            <w:webHidden/>
          </w:rPr>
          <w:t>4</w:t>
        </w:r>
      </w:hyperlink>
    </w:p>
    <w:p w14:paraId="398320FC" w14:textId="3F4F932F" w:rsidR="00B4171C" w:rsidRPr="00B90CC6" w:rsidRDefault="00000000" w:rsidP="00CB2184">
      <w:pPr>
        <w:pStyle w:val="TOC2"/>
        <w:rPr>
          <w:rFonts w:ascii="Arial" w:eastAsiaTheme="minorEastAsia" w:hAnsi="Arial" w:cs="Arial"/>
          <w:sz w:val="22"/>
          <w:szCs w:val="22"/>
          <w:lang w:val="en-GB" w:eastAsia="en-GB"/>
        </w:rPr>
      </w:pPr>
      <w:hyperlink w:anchor="_Toc376511489" w:history="1">
        <w:r w:rsidR="00B4171C" w:rsidRPr="00B90CC6">
          <w:rPr>
            <w:rStyle w:val="Hyperlink"/>
            <w:rFonts w:cs="Arial"/>
            <w:bCs/>
            <w:lang w:val="en-GB" w:eastAsia="en-GB"/>
          </w:rPr>
          <w:t>9.3</w:t>
        </w:r>
        <w:r w:rsidR="00B4171C" w:rsidRPr="00B90CC6">
          <w:rPr>
            <w:rFonts w:ascii="Arial" w:eastAsiaTheme="minorEastAsia" w:hAnsi="Arial" w:cs="Arial"/>
            <w:sz w:val="22"/>
            <w:szCs w:val="22"/>
            <w:lang w:val="en-GB" w:eastAsia="en-GB"/>
          </w:rPr>
          <w:tab/>
        </w:r>
        <w:r w:rsidR="00B4171C" w:rsidRPr="00B90CC6">
          <w:rPr>
            <w:rStyle w:val="Hyperlink"/>
            <w:rFonts w:cs="Arial"/>
            <w:bCs/>
            <w:spacing w:val="-3"/>
          </w:rPr>
          <w:t>P</w:t>
        </w:r>
        <w:r w:rsidR="00B4171C" w:rsidRPr="00B90CC6">
          <w:rPr>
            <w:rStyle w:val="Hyperlink"/>
            <w:rFonts w:cs="Arial"/>
            <w:bCs/>
            <w:spacing w:val="-4"/>
          </w:rPr>
          <w:t>r</w:t>
        </w:r>
        <w:r w:rsidR="00B4171C" w:rsidRPr="00B90CC6">
          <w:rPr>
            <w:rStyle w:val="Hyperlink"/>
            <w:rFonts w:cs="Arial"/>
            <w:bCs/>
            <w:spacing w:val="2"/>
          </w:rPr>
          <w:t>oto</w:t>
        </w:r>
        <w:r w:rsidR="00B4171C" w:rsidRPr="00B90CC6">
          <w:rPr>
            <w:rStyle w:val="Hyperlink"/>
            <w:rFonts w:cs="Arial"/>
            <w:bCs/>
          </w:rPr>
          <w:t>c</w:t>
        </w:r>
        <w:r w:rsidR="00B4171C" w:rsidRPr="00B90CC6">
          <w:rPr>
            <w:rStyle w:val="Hyperlink"/>
            <w:rFonts w:cs="Arial"/>
            <w:bCs/>
            <w:spacing w:val="2"/>
          </w:rPr>
          <w:t>o</w:t>
        </w:r>
        <w:r w:rsidR="00B4171C" w:rsidRPr="00B90CC6">
          <w:rPr>
            <w:rStyle w:val="Hyperlink"/>
            <w:rFonts w:cs="Arial"/>
            <w:bCs/>
          </w:rPr>
          <w:t>l de</w:t>
        </w:r>
        <w:r w:rsidR="00B4171C" w:rsidRPr="00B90CC6">
          <w:rPr>
            <w:rStyle w:val="Hyperlink"/>
            <w:rFonts w:cs="Arial"/>
            <w:bCs/>
            <w:spacing w:val="-5"/>
          </w:rPr>
          <w:t>v</w:t>
        </w:r>
        <w:r w:rsidR="00B4171C" w:rsidRPr="00B90CC6">
          <w:rPr>
            <w:rStyle w:val="Hyperlink"/>
            <w:rFonts w:cs="Arial"/>
            <w:bCs/>
          </w:rPr>
          <w:t>iat</w:t>
        </w:r>
        <w:r w:rsidR="00B4171C" w:rsidRPr="00B90CC6">
          <w:rPr>
            <w:rStyle w:val="Hyperlink"/>
            <w:rFonts w:cs="Arial"/>
            <w:bCs/>
            <w:spacing w:val="-6"/>
          </w:rPr>
          <w:t>i</w:t>
        </w:r>
        <w:r w:rsidR="00B4171C" w:rsidRPr="00B90CC6">
          <w:rPr>
            <w:rStyle w:val="Hyperlink"/>
            <w:rFonts w:cs="Arial"/>
            <w:bCs/>
          </w:rPr>
          <w:t>o</w:t>
        </w:r>
        <w:r w:rsidR="00B4171C" w:rsidRPr="00B90CC6">
          <w:rPr>
            <w:rStyle w:val="Hyperlink"/>
            <w:rFonts w:cs="Arial"/>
            <w:bCs/>
            <w:spacing w:val="-4"/>
          </w:rPr>
          <w:t>n</w:t>
        </w:r>
        <w:r w:rsidR="00B4171C" w:rsidRPr="00B90CC6">
          <w:rPr>
            <w:rStyle w:val="Hyperlink"/>
            <w:rFonts w:cs="Arial"/>
            <w:bCs/>
          </w:rPr>
          <w:t>s</w:t>
        </w:r>
        <w:r w:rsidR="00B4171C" w:rsidRPr="00B90CC6">
          <w:rPr>
            <w:rFonts w:ascii="Arial" w:hAnsi="Arial" w:cs="Arial"/>
            <w:webHidden/>
          </w:rPr>
          <w:tab/>
        </w:r>
        <w:r w:rsidR="00B07E6A">
          <w:rPr>
            <w:rFonts w:ascii="Arial" w:hAnsi="Arial" w:cs="Arial"/>
            <w:webHidden/>
          </w:rPr>
          <w:t>2</w:t>
        </w:r>
        <w:r w:rsidR="0030508F">
          <w:rPr>
            <w:rFonts w:ascii="Arial" w:hAnsi="Arial" w:cs="Arial"/>
            <w:webHidden/>
          </w:rPr>
          <w:t>4</w:t>
        </w:r>
      </w:hyperlink>
    </w:p>
    <w:p w14:paraId="76954879" w14:textId="223E70BA" w:rsidR="00B4171C" w:rsidRPr="00B90CC6" w:rsidRDefault="00000000">
      <w:pPr>
        <w:pStyle w:val="TOC1"/>
        <w:rPr>
          <w:rFonts w:ascii="Arial" w:eastAsiaTheme="minorEastAsia" w:hAnsi="Arial"/>
          <w:sz w:val="22"/>
          <w:szCs w:val="22"/>
          <w:lang w:val="en-GB" w:eastAsia="en-GB"/>
        </w:rPr>
      </w:pPr>
      <w:hyperlink w:anchor="_Toc376511490" w:history="1">
        <w:r w:rsidR="00B4171C" w:rsidRPr="00B90CC6">
          <w:rPr>
            <w:rStyle w:val="Hyperlink"/>
          </w:rPr>
          <w:t>10</w:t>
        </w:r>
        <w:r w:rsidR="00B4171C" w:rsidRPr="00B90CC6">
          <w:rPr>
            <w:rFonts w:ascii="Arial" w:eastAsiaTheme="minorEastAsia" w:hAnsi="Arial"/>
            <w:sz w:val="22"/>
            <w:szCs w:val="22"/>
            <w:lang w:val="en-GB" w:eastAsia="en-GB"/>
          </w:rPr>
          <w:tab/>
        </w:r>
        <w:r w:rsidR="00B4171C" w:rsidRPr="00B90CC6">
          <w:rPr>
            <w:rStyle w:val="Hyperlink"/>
          </w:rPr>
          <w:t>Quality control and quality assurance</w:t>
        </w:r>
        <w:r w:rsidR="00B4171C" w:rsidRPr="00B90CC6">
          <w:rPr>
            <w:rFonts w:ascii="Arial" w:hAnsi="Arial"/>
            <w:webHidden/>
          </w:rPr>
          <w:tab/>
        </w:r>
        <w:r w:rsidR="00B07E6A">
          <w:rPr>
            <w:rFonts w:ascii="Arial" w:hAnsi="Arial"/>
            <w:webHidden/>
          </w:rPr>
          <w:t>24</w:t>
        </w:r>
      </w:hyperlink>
    </w:p>
    <w:p w14:paraId="580A3D7F" w14:textId="5743622A" w:rsidR="00B4171C" w:rsidRPr="00B90CC6" w:rsidRDefault="00000000" w:rsidP="00CB2184">
      <w:pPr>
        <w:pStyle w:val="TOC2"/>
        <w:rPr>
          <w:rFonts w:ascii="Arial" w:eastAsiaTheme="minorEastAsia" w:hAnsi="Arial" w:cs="Arial"/>
          <w:sz w:val="22"/>
          <w:szCs w:val="22"/>
          <w:lang w:val="en-GB" w:eastAsia="en-GB"/>
        </w:rPr>
      </w:pPr>
      <w:hyperlink w:anchor="_Toc376511491" w:history="1">
        <w:r w:rsidR="00B4171C" w:rsidRPr="00B90CC6">
          <w:rPr>
            <w:rStyle w:val="Hyperlink"/>
            <w:rFonts w:cs="Arial"/>
          </w:rPr>
          <w:t>10.1</w:t>
        </w:r>
        <w:r w:rsidR="00B4171C" w:rsidRPr="00B90CC6">
          <w:rPr>
            <w:rFonts w:ascii="Arial" w:eastAsiaTheme="minorEastAsia" w:hAnsi="Arial" w:cs="Arial"/>
            <w:sz w:val="22"/>
            <w:szCs w:val="22"/>
            <w:lang w:val="en-GB" w:eastAsia="en-GB"/>
          </w:rPr>
          <w:tab/>
        </w:r>
        <w:r w:rsidR="00B4171C" w:rsidRPr="00B90CC6">
          <w:rPr>
            <w:rStyle w:val="Hyperlink"/>
            <w:rFonts w:cs="Arial"/>
          </w:rPr>
          <w:t>Study monitoring</w:t>
        </w:r>
        <w:r w:rsidR="00B4171C" w:rsidRPr="00B90CC6">
          <w:rPr>
            <w:rFonts w:ascii="Arial" w:hAnsi="Arial" w:cs="Arial"/>
            <w:webHidden/>
          </w:rPr>
          <w:tab/>
        </w:r>
        <w:r w:rsidR="00B07E6A">
          <w:rPr>
            <w:rFonts w:ascii="Arial" w:hAnsi="Arial" w:cs="Arial"/>
            <w:webHidden/>
          </w:rPr>
          <w:t>24</w:t>
        </w:r>
      </w:hyperlink>
    </w:p>
    <w:p w14:paraId="1BE60E93" w14:textId="5FC353B6" w:rsidR="00B4171C" w:rsidRPr="00B90CC6" w:rsidRDefault="00000000">
      <w:pPr>
        <w:pStyle w:val="TOC1"/>
        <w:rPr>
          <w:rFonts w:ascii="Arial" w:eastAsiaTheme="minorEastAsia" w:hAnsi="Arial"/>
          <w:sz w:val="22"/>
          <w:szCs w:val="22"/>
          <w:lang w:val="en-GB" w:eastAsia="en-GB"/>
        </w:rPr>
      </w:pPr>
      <w:hyperlink w:anchor="_Toc376511492" w:history="1">
        <w:r w:rsidR="00B4171C" w:rsidRPr="00B90CC6">
          <w:rPr>
            <w:rStyle w:val="Hyperlink"/>
          </w:rPr>
          <w:t>11</w:t>
        </w:r>
        <w:r w:rsidR="00B4171C" w:rsidRPr="00B90CC6">
          <w:rPr>
            <w:rFonts w:ascii="Arial" w:eastAsiaTheme="minorEastAsia" w:hAnsi="Arial"/>
            <w:sz w:val="22"/>
            <w:szCs w:val="22"/>
            <w:lang w:val="en-GB" w:eastAsia="en-GB"/>
          </w:rPr>
          <w:tab/>
        </w:r>
        <w:r w:rsidR="00B4171C" w:rsidRPr="00B90CC6">
          <w:rPr>
            <w:rStyle w:val="Hyperlink"/>
          </w:rPr>
          <w:t>Ethical considerations</w:t>
        </w:r>
        <w:r w:rsidR="00B4171C" w:rsidRPr="00B90CC6">
          <w:rPr>
            <w:rFonts w:ascii="Arial" w:hAnsi="Arial"/>
            <w:webHidden/>
          </w:rPr>
          <w:tab/>
        </w:r>
        <w:r w:rsidR="00B07E6A">
          <w:rPr>
            <w:rFonts w:ascii="Arial" w:hAnsi="Arial"/>
            <w:webHidden/>
          </w:rPr>
          <w:t>2</w:t>
        </w:r>
        <w:r w:rsidR="0030508F">
          <w:rPr>
            <w:rFonts w:ascii="Arial" w:hAnsi="Arial"/>
            <w:webHidden/>
          </w:rPr>
          <w:t>5</w:t>
        </w:r>
      </w:hyperlink>
    </w:p>
    <w:p w14:paraId="63C9E448" w14:textId="07C47BDD" w:rsidR="00B4171C" w:rsidRPr="00B90CC6" w:rsidRDefault="00000000" w:rsidP="00CB2184">
      <w:pPr>
        <w:pStyle w:val="TOC2"/>
        <w:rPr>
          <w:rFonts w:eastAsiaTheme="minorEastAsia"/>
          <w:szCs w:val="22"/>
          <w:lang w:val="en-GB" w:eastAsia="en-GB"/>
        </w:rPr>
      </w:pPr>
      <w:hyperlink w:anchor="_Toc376511493" w:history="1">
        <w:r w:rsidR="00B4171C" w:rsidRPr="00B90CC6">
          <w:rPr>
            <w:rStyle w:val="Hyperlink"/>
            <w:rFonts w:cs="Arial"/>
          </w:rPr>
          <w:t>11.1</w:t>
        </w:r>
        <w:r w:rsidR="00B4171C" w:rsidRPr="00B90CC6">
          <w:rPr>
            <w:rFonts w:eastAsiaTheme="minorEastAsia"/>
            <w:szCs w:val="22"/>
            <w:lang w:val="en-GB" w:eastAsia="en-GB"/>
          </w:rPr>
          <w:tab/>
        </w:r>
        <w:r w:rsidR="00B4171C" w:rsidRPr="00B90CC6">
          <w:rPr>
            <w:rStyle w:val="Hyperlink"/>
            <w:rFonts w:cs="Arial"/>
          </w:rPr>
          <w:t>General considerations on human subject protection</w:t>
        </w:r>
        <w:r w:rsidR="00B4171C" w:rsidRPr="00B90CC6">
          <w:rPr>
            <w:webHidden/>
          </w:rPr>
          <w:tab/>
        </w:r>
        <w:r w:rsidR="00B07E6A">
          <w:rPr>
            <w:webHidden/>
          </w:rPr>
          <w:t>2</w:t>
        </w:r>
        <w:r w:rsidR="0030508F">
          <w:rPr>
            <w:webHidden/>
          </w:rPr>
          <w:t>5</w:t>
        </w:r>
      </w:hyperlink>
    </w:p>
    <w:p w14:paraId="534797EA" w14:textId="35CE802B" w:rsidR="00B4171C" w:rsidRPr="00B90CC6" w:rsidRDefault="00000000" w:rsidP="00C1653E">
      <w:pPr>
        <w:pStyle w:val="TOC3"/>
        <w:rPr>
          <w:rFonts w:eastAsiaTheme="minorEastAsia"/>
          <w:szCs w:val="22"/>
          <w:lang w:val="en-GB" w:eastAsia="en-GB"/>
        </w:rPr>
      </w:pPr>
      <w:hyperlink w:anchor="_Toc376511494" w:history="1">
        <w:r w:rsidR="00B4171C" w:rsidRPr="00B90CC6">
          <w:rPr>
            <w:rStyle w:val="Hyperlink"/>
            <w:rFonts w:cs="Arial"/>
          </w:rPr>
          <w:t>11.1.1</w:t>
        </w:r>
        <w:r w:rsidR="00B4171C" w:rsidRPr="00B90CC6">
          <w:rPr>
            <w:rFonts w:eastAsiaTheme="minorEastAsia"/>
            <w:szCs w:val="22"/>
            <w:lang w:val="en-GB" w:eastAsia="en-GB"/>
          </w:rPr>
          <w:tab/>
        </w:r>
        <w:r w:rsidR="00B4171C" w:rsidRPr="00B90CC6">
          <w:rPr>
            <w:rStyle w:val="Hyperlink"/>
            <w:rFonts w:cs="Arial"/>
          </w:rPr>
          <w:t>Rationale for participant selection</w:t>
        </w:r>
        <w:r w:rsidR="00B4171C" w:rsidRPr="00B90CC6">
          <w:rPr>
            <w:webHidden/>
          </w:rPr>
          <w:tab/>
        </w:r>
        <w:r w:rsidR="00B07E6A">
          <w:rPr>
            <w:webHidden/>
          </w:rPr>
          <w:t>2</w:t>
        </w:r>
        <w:r w:rsidR="0030508F">
          <w:rPr>
            <w:webHidden/>
          </w:rPr>
          <w:t>5</w:t>
        </w:r>
      </w:hyperlink>
    </w:p>
    <w:p w14:paraId="7C9BCC36" w14:textId="6048C121" w:rsidR="00B4171C" w:rsidRPr="00B90CC6" w:rsidRDefault="00000000" w:rsidP="00C1653E">
      <w:pPr>
        <w:pStyle w:val="TOC3"/>
        <w:rPr>
          <w:rFonts w:eastAsiaTheme="minorEastAsia"/>
          <w:szCs w:val="22"/>
          <w:lang w:val="en-GB" w:eastAsia="en-GB"/>
        </w:rPr>
      </w:pPr>
      <w:hyperlink w:anchor="_Toc376511495" w:history="1">
        <w:r w:rsidR="00B4171C" w:rsidRPr="00B90CC6">
          <w:rPr>
            <w:rStyle w:val="Hyperlink"/>
            <w:rFonts w:cs="Arial"/>
          </w:rPr>
          <w:t>11.1.2</w:t>
        </w:r>
        <w:r w:rsidR="00B4171C" w:rsidRPr="00B90CC6">
          <w:rPr>
            <w:rFonts w:eastAsiaTheme="minorEastAsia"/>
            <w:szCs w:val="22"/>
            <w:lang w:val="en-GB" w:eastAsia="en-GB"/>
          </w:rPr>
          <w:tab/>
        </w:r>
        <w:r w:rsidR="00B4171C" w:rsidRPr="00B90CC6">
          <w:rPr>
            <w:rStyle w:val="Hyperlink"/>
            <w:rFonts w:cs="Arial"/>
          </w:rPr>
          <w:t>Evaluation of risks and benefits</w:t>
        </w:r>
        <w:r w:rsidR="00B4171C" w:rsidRPr="00B90CC6">
          <w:rPr>
            <w:webHidden/>
          </w:rPr>
          <w:tab/>
        </w:r>
        <w:r w:rsidR="00B07E6A">
          <w:rPr>
            <w:webHidden/>
          </w:rPr>
          <w:t>25</w:t>
        </w:r>
      </w:hyperlink>
    </w:p>
    <w:p w14:paraId="7FF63C82" w14:textId="23BF81AE" w:rsidR="00B4171C" w:rsidRPr="00B90CC6" w:rsidRDefault="00000000" w:rsidP="00CB2184">
      <w:pPr>
        <w:pStyle w:val="TOC2"/>
        <w:rPr>
          <w:rFonts w:ascii="Arial" w:eastAsiaTheme="minorEastAsia" w:hAnsi="Arial" w:cs="Arial"/>
          <w:sz w:val="22"/>
          <w:szCs w:val="22"/>
          <w:lang w:val="en-GB" w:eastAsia="en-GB"/>
        </w:rPr>
      </w:pPr>
      <w:hyperlink w:anchor="_Toc376511496" w:history="1">
        <w:r w:rsidR="00B4171C" w:rsidRPr="00B90CC6">
          <w:rPr>
            <w:rStyle w:val="Hyperlink"/>
            <w:rFonts w:cs="Arial"/>
          </w:rPr>
          <w:t>11.2</w:t>
        </w:r>
        <w:r w:rsidR="00B4171C" w:rsidRPr="00B90CC6">
          <w:rPr>
            <w:rFonts w:ascii="Arial" w:eastAsiaTheme="minorEastAsia" w:hAnsi="Arial" w:cs="Arial"/>
            <w:sz w:val="22"/>
            <w:szCs w:val="22"/>
            <w:lang w:val="en-GB" w:eastAsia="en-GB"/>
          </w:rPr>
          <w:tab/>
        </w:r>
        <w:r w:rsidR="00B4171C" w:rsidRPr="00B90CC6">
          <w:rPr>
            <w:rStyle w:val="Hyperlink"/>
            <w:rFonts w:cs="Arial"/>
          </w:rPr>
          <w:t>Informed consent</w:t>
        </w:r>
        <w:r w:rsidR="00B4171C" w:rsidRPr="00B90CC6">
          <w:rPr>
            <w:rFonts w:ascii="Arial" w:hAnsi="Arial" w:cs="Arial"/>
            <w:webHidden/>
          </w:rPr>
          <w:tab/>
        </w:r>
        <w:r w:rsidR="00085856">
          <w:rPr>
            <w:rFonts w:ascii="Arial" w:hAnsi="Arial" w:cs="Arial"/>
            <w:webHidden/>
          </w:rPr>
          <w:t>26</w:t>
        </w:r>
      </w:hyperlink>
    </w:p>
    <w:p w14:paraId="247C4209" w14:textId="7A2C9F23" w:rsidR="00B4171C" w:rsidRPr="00B90CC6" w:rsidRDefault="00000000" w:rsidP="00CB2184">
      <w:pPr>
        <w:pStyle w:val="TOC2"/>
        <w:rPr>
          <w:rFonts w:eastAsiaTheme="minorEastAsia"/>
          <w:sz w:val="22"/>
          <w:szCs w:val="22"/>
          <w:lang w:val="en-GB" w:eastAsia="en-GB"/>
        </w:rPr>
      </w:pPr>
      <w:hyperlink w:anchor="_Toc376511497" w:history="1">
        <w:r w:rsidR="00B4171C" w:rsidRPr="00B90CC6">
          <w:rPr>
            <w:rStyle w:val="Hyperlink"/>
            <w:rFonts w:cs="Arial"/>
          </w:rPr>
          <w:t>11.3</w:t>
        </w:r>
        <w:r w:rsidR="00B4171C" w:rsidRPr="00B90CC6">
          <w:rPr>
            <w:rFonts w:eastAsiaTheme="minorEastAsia"/>
            <w:sz w:val="22"/>
            <w:szCs w:val="22"/>
            <w:lang w:val="en-GB" w:eastAsia="en-GB"/>
          </w:rPr>
          <w:tab/>
        </w:r>
        <w:r w:rsidR="00B4171C" w:rsidRPr="00B90CC6">
          <w:rPr>
            <w:rStyle w:val="Hyperlink"/>
            <w:rFonts w:cs="Arial"/>
          </w:rPr>
          <w:t>Participant confidentiality</w:t>
        </w:r>
        <w:r w:rsidR="00B4171C" w:rsidRPr="00B90CC6">
          <w:rPr>
            <w:webHidden/>
          </w:rPr>
          <w:tab/>
        </w:r>
        <w:r w:rsidR="00085856">
          <w:rPr>
            <w:webHidden/>
          </w:rPr>
          <w:t>26</w:t>
        </w:r>
      </w:hyperlink>
    </w:p>
    <w:p w14:paraId="4DFE2205" w14:textId="7E6A27A0" w:rsidR="00B4171C" w:rsidRPr="00B90CC6" w:rsidRDefault="00000000" w:rsidP="00CB2184">
      <w:pPr>
        <w:pStyle w:val="TOC2"/>
        <w:rPr>
          <w:rFonts w:eastAsiaTheme="minorEastAsia"/>
          <w:sz w:val="22"/>
          <w:szCs w:val="22"/>
          <w:lang w:val="en-GB" w:eastAsia="en-GB"/>
        </w:rPr>
      </w:pPr>
      <w:hyperlink w:anchor="_Toc376511498" w:history="1">
        <w:r w:rsidR="00B4171C" w:rsidRPr="00B90CC6">
          <w:rPr>
            <w:rStyle w:val="Hyperlink"/>
            <w:rFonts w:cs="Arial"/>
          </w:rPr>
          <w:t>11.4</w:t>
        </w:r>
        <w:r w:rsidR="00B4171C" w:rsidRPr="00B90CC6">
          <w:rPr>
            <w:rFonts w:eastAsiaTheme="minorEastAsia"/>
            <w:sz w:val="22"/>
            <w:szCs w:val="22"/>
            <w:lang w:val="en-GB" w:eastAsia="en-GB"/>
          </w:rPr>
          <w:tab/>
        </w:r>
        <w:r w:rsidR="00B4171C" w:rsidRPr="00B90CC6">
          <w:rPr>
            <w:rStyle w:val="Hyperlink"/>
            <w:rFonts w:cs="Arial"/>
          </w:rPr>
          <w:t>Future use of stored specimen</w:t>
        </w:r>
        <w:r w:rsidR="00B4171C" w:rsidRPr="00B90CC6">
          <w:rPr>
            <w:webHidden/>
          </w:rPr>
          <w:tab/>
        </w:r>
        <w:r w:rsidR="00085856">
          <w:rPr>
            <w:webHidden/>
          </w:rPr>
          <w:t>2</w:t>
        </w:r>
        <w:r w:rsidR="0030508F">
          <w:rPr>
            <w:webHidden/>
          </w:rPr>
          <w:t>7</w:t>
        </w:r>
      </w:hyperlink>
    </w:p>
    <w:p w14:paraId="296BEFFC" w14:textId="2F714620" w:rsidR="00B4171C" w:rsidRPr="00B90CC6" w:rsidRDefault="00000000">
      <w:pPr>
        <w:pStyle w:val="TOC1"/>
        <w:rPr>
          <w:rFonts w:ascii="Arial" w:eastAsiaTheme="minorEastAsia" w:hAnsi="Arial"/>
          <w:sz w:val="22"/>
          <w:szCs w:val="22"/>
          <w:lang w:val="en-GB" w:eastAsia="en-GB"/>
        </w:rPr>
      </w:pPr>
      <w:hyperlink w:anchor="_Toc376511499" w:history="1">
        <w:r w:rsidR="00B4171C" w:rsidRPr="00B90CC6">
          <w:rPr>
            <w:rStyle w:val="Hyperlink"/>
          </w:rPr>
          <w:t>12</w:t>
        </w:r>
        <w:r w:rsidR="00B4171C" w:rsidRPr="00B90CC6">
          <w:rPr>
            <w:rFonts w:ascii="Arial" w:eastAsiaTheme="minorEastAsia" w:hAnsi="Arial"/>
            <w:sz w:val="22"/>
            <w:szCs w:val="22"/>
            <w:lang w:val="en-GB" w:eastAsia="en-GB"/>
          </w:rPr>
          <w:tab/>
        </w:r>
        <w:r w:rsidR="00B4171C" w:rsidRPr="00B90CC6">
          <w:rPr>
            <w:rStyle w:val="Hyperlink"/>
          </w:rPr>
          <w:t>Financing and insurance</w:t>
        </w:r>
        <w:r w:rsidR="00B4171C" w:rsidRPr="00B90CC6">
          <w:rPr>
            <w:rFonts w:ascii="Arial" w:hAnsi="Arial"/>
            <w:webHidden/>
          </w:rPr>
          <w:tab/>
        </w:r>
        <w:r w:rsidR="00085856">
          <w:rPr>
            <w:rFonts w:ascii="Arial" w:hAnsi="Arial"/>
            <w:webHidden/>
          </w:rPr>
          <w:t>2</w:t>
        </w:r>
        <w:r w:rsidR="0030508F">
          <w:rPr>
            <w:rFonts w:ascii="Arial" w:hAnsi="Arial"/>
            <w:webHidden/>
          </w:rPr>
          <w:t>7</w:t>
        </w:r>
      </w:hyperlink>
    </w:p>
    <w:p w14:paraId="2CE26C0B" w14:textId="25735E25" w:rsidR="00B4171C" w:rsidRPr="00B90CC6" w:rsidRDefault="00000000">
      <w:pPr>
        <w:pStyle w:val="TOC1"/>
        <w:rPr>
          <w:rFonts w:ascii="Arial" w:eastAsiaTheme="minorEastAsia" w:hAnsi="Arial"/>
          <w:sz w:val="22"/>
          <w:szCs w:val="22"/>
          <w:lang w:val="en-GB" w:eastAsia="en-GB"/>
        </w:rPr>
      </w:pPr>
      <w:hyperlink w:anchor="_Toc376511500" w:history="1">
        <w:r w:rsidR="00B4171C" w:rsidRPr="00B90CC6">
          <w:rPr>
            <w:rStyle w:val="Hyperlink"/>
          </w:rPr>
          <w:t>13</w:t>
        </w:r>
        <w:r w:rsidR="00B4171C" w:rsidRPr="00B90CC6">
          <w:rPr>
            <w:rFonts w:ascii="Arial" w:eastAsiaTheme="minorEastAsia" w:hAnsi="Arial"/>
            <w:sz w:val="22"/>
            <w:szCs w:val="22"/>
            <w:lang w:val="en-GB" w:eastAsia="en-GB"/>
          </w:rPr>
          <w:tab/>
        </w:r>
        <w:r w:rsidR="00B4171C" w:rsidRPr="00B90CC6">
          <w:rPr>
            <w:rStyle w:val="Hyperlink"/>
          </w:rPr>
          <w:t>Publication policy</w:t>
        </w:r>
        <w:r w:rsidR="00B4171C" w:rsidRPr="00B90CC6">
          <w:rPr>
            <w:rFonts w:ascii="Arial" w:hAnsi="Arial"/>
            <w:webHidden/>
          </w:rPr>
          <w:tab/>
        </w:r>
        <w:r w:rsidR="00085856">
          <w:rPr>
            <w:rFonts w:ascii="Arial" w:hAnsi="Arial"/>
            <w:webHidden/>
          </w:rPr>
          <w:t>2</w:t>
        </w:r>
        <w:r w:rsidR="0030508F">
          <w:rPr>
            <w:rFonts w:ascii="Arial" w:hAnsi="Arial"/>
            <w:webHidden/>
          </w:rPr>
          <w:t>7</w:t>
        </w:r>
      </w:hyperlink>
    </w:p>
    <w:p w14:paraId="05579F24" w14:textId="1C56C1E8" w:rsidR="00B4171C" w:rsidRPr="00B90CC6" w:rsidRDefault="00000000">
      <w:pPr>
        <w:pStyle w:val="TOC1"/>
        <w:rPr>
          <w:rFonts w:ascii="Arial" w:eastAsiaTheme="minorEastAsia" w:hAnsi="Arial"/>
          <w:sz w:val="22"/>
          <w:szCs w:val="22"/>
          <w:lang w:val="en-GB" w:eastAsia="en-GB"/>
        </w:rPr>
      </w:pPr>
      <w:hyperlink w:anchor="_Toc376511501" w:history="1">
        <w:r w:rsidR="00B4171C" w:rsidRPr="00B90CC6">
          <w:rPr>
            <w:rStyle w:val="Hyperlink"/>
          </w:rPr>
          <w:t>14</w:t>
        </w:r>
        <w:r w:rsidR="00B4171C" w:rsidRPr="00B90CC6">
          <w:rPr>
            <w:rFonts w:ascii="Arial" w:eastAsiaTheme="minorEastAsia" w:hAnsi="Arial"/>
            <w:sz w:val="22"/>
            <w:szCs w:val="22"/>
            <w:lang w:val="en-GB" w:eastAsia="en-GB"/>
          </w:rPr>
          <w:tab/>
        </w:r>
        <w:r w:rsidR="00B4171C" w:rsidRPr="00B90CC6">
          <w:rPr>
            <w:rStyle w:val="Hyperlink"/>
          </w:rPr>
          <w:t>References</w:t>
        </w:r>
        <w:r w:rsidR="00B4171C" w:rsidRPr="00B90CC6">
          <w:rPr>
            <w:rFonts w:ascii="Arial" w:hAnsi="Arial"/>
            <w:webHidden/>
          </w:rPr>
          <w:tab/>
        </w:r>
        <w:r w:rsidR="00085856">
          <w:rPr>
            <w:rFonts w:ascii="Arial" w:hAnsi="Arial"/>
            <w:webHidden/>
          </w:rPr>
          <w:t>27</w:t>
        </w:r>
      </w:hyperlink>
    </w:p>
    <w:p w14:paraId="0D80E3F3" w14:textId="6C9B4736" w:rsidR="00B4171C" w:rsidRPr="00B90CC6" w:rsidRDefault="00000000">
      <w:pPr>
        <w:pStyle w:val="TOC1"/>
        <w:rPr>
          <w:rFonts w:ascii="Arial" w:eastAsiaTheme="minorEastAsia" w:hAnsi="Arial"/>
          <w:sz w:val="22"/>
          <w:szCs w:val="22"/>
          <w:lang w:val="en-GB" w:eastAsia="en-GB"/>
        </w:rPr>
      </w:pPr>
      <w:hyperlink w:anchor="_Toc376511502" w:history="1">
        <w:r w:rsidR="00B4171C" w:rsidRPr="00B90CC6">
          <w:rPr>
            <w:rStyle w:val="Hyperlink"/>
          </w:rPr>
          <w:t>Supplements, appendices and other documents</w:t>
        </w:r>
        <w:r w:rsidR="00B4171C" w:rsidRPr="00B90CC6">
          <w:rPr>
            <w:rFonts w:ascii="Arial" w:hAnsi="Arial"/>
            <w:webHidden/>
          </w:rPr>
          <w:tab/>
        </w:r>
        <w:r w:rsidR="0030508F">
          <w:rPr>
            <w:rFonts w:ascii="Arial" w:hAnsi="Arial"/>
            <w:webHidden/>
          </w:rPr>
          <w:t>30</w:t>
        </w:r>
      </w:hyperlink>
    </w:p>
    <w:p w14:paraId="24B599C6" w14:textId="0B8CD5FF" w:rsidR="00B4171C" w:rsidRPr="00B90CC6" w:rsidRDefault="00000000">
      <w:pPr>
        <w:pStyle w:val="TOC1"/>
        <w:rPr>
          <w:rFonts w:ascii="Arial" w:eastAsiaTheme="minorEastAsia" w:hAnsi="Arial"/>
          <w:sz w:val="22"/>
          <w:szCs w:val="22"/>
          <w:lang w:val="en-GB" w:eastAsia="en-GB"/>
        </w:rPr>
      </w:pPr>
      <w:hyperlink w:anchor="_Toc376511503" w:history="1">
        <w:r w:rsidR="00B4171C" w:rsidRPr="00B90CC6">
          <w:rPr>
            <w:rStyle w:val="Hyperlink"/>
          </w:rPr>
          <w:t>Appendix: Schedule of events</w:t>
        </w:r>
        <w:r w:rsidR="00B4171C" w:rsidRPr="00B90CC6">
          <w:rPr>
            <w:rFonts w:ascii="Arial" w:hAnsi="Arial"/>
            <w:webHidden/>
          </w:rPr>
          <w:tab/>
        </w:r>
        <w:r w:rsidR="00085856">
          <w:rPr>
            <w:rFonts w:ascii="Arial" w:hAnsi="Arial"/>
            <w:webHidden/>
          </w:rPr>
          <w:t>31</w:t>
        </w:r>
      </w:hyperlink>
    </w:p>
    <w:p w14:paraId="65D9191E" w14:textId="77777777" w:rsidR="00425A78" w:rsidRPr="00B90CC6" w:rsidRDefault="00257978">
      <w:pPr>
        <w:tabs>
          <w:tab w:val="right" w:leader="dot" w:pos="9000"/>
        </w:tabs>
        <w:rPr>
          <w:rFonts w:cs="Arial"/>
          <w:noProof/>
          <w:sz w:val="20"/>
        </w:rPr>
      </w:pPr>
      <w:r w:rsidRPr="00B90CC6">
        <w:rPr>
          <w:rFonts w:cs="Arial"/>
          <w:noProof/>
          <w:sz w:val="20"/>
        </w:rPr>
        <w:fldChar w:fldCharType="end"/>
      </w:r>
    </w:p>
    <w:p w14:paraId="54A58C15" w14:textId="77777777" w:rsidR="00753079" w:rsidRPr="00B90CC6" w:rsidRDefault="00425A78" w:rsidP="00753079">
      <w:pPr>
        <w:pStyle w:val="Footer"/>
        <w:tabs>
          <w:tab w:val="clear" w:pos="4320"/>
          <w:tab w:val="clear" w:pos="8640"/>
        </w:tabs>
        <w:spacing w:line="240" w:lineRule="auto"/>
        <w:rPr>
          <w:rFonts w:cs="Arial"/>
          <w:sz w:val="20"/>
        </w:rPr>
      </w:pPr>
      <w:r w:rsidRPr="00B90CC6">
        <w:rPr>
          <w:rFonts w:cs="Arial"/>
          <w:sz w:val="20"/>
        </w:rPr>
        <w:br w:type="page"/>
      </w:r>
    </w:p>
    <w:p w14:paraId="6DFBE8F4" w14:textId="77777777" w:rsidR="00753079" w:rsidRPr="00B90CC6" w:rsidRDefault="00753079" w:rsidP="007823CA">
      <w:pPr>
        <w:pStyle w:val="SchemaTitle"/>
        <w:spacing w:before="0" w:after="120" w:line="240" w:lineRule="auto"/>
        <w:rPr>
          <w:rFonts w:cs="Arial"/>
          <w:bCs/>
          <w:caps w:val="0"/>
        </w:rPr>
      </w:pPr>
      <w:bookmarkStart w:id="8" w:name="_Toc376511438"/>
      <w:r w:rsidRPr="00B90CC6">
        <w:rPr>
          <w:rFonts w:cs="Arial"/>
          <w:bCs/>
          <w:caps w:val="0"/>
        </w:rPr>
        <w:lastRenderedPageBreak/>
        <w:t>Key roles</w:t>
      </w:r>
      <w:bookmarkEnd w:id="8"/>
      <w:r w:rsidRPr="00B90CC6">
        <w:rPr>
          <w:rFonts w:cs="Arial"/>
          <w:bCs/>
          <w:caps w:val="0"/>
        </w:rPr>
        <w:t xml:space="preserve"> </w:t>
      </w:r>
    </w:p>
    <w:p w14:paraId="7424C4FC" w14:textId="77777777" w:rsidR="00753079" w:rsidRPr="00B90CC6" w:rsidRDefault="00753079" w:rsidP="00753079">
      <w:pPr>
        <w:pStyle w:val="BodyText"/>
        <w:spacing w:before="0" w:line="240" w:lineRule="auto"/>
        <w:rPr>
          <w:rFonts w:cs="Arial"/>
          <w:sz w:val="20"/>
        </w:rPr>
      </w:pPr>
    </w:p>
    <w:p w14:paraId="41A5EA90" w14:textId="77777777" w:rsidR="00753079" w:rsidRPr="00B90CC6" w:rsidRDefault="00753079" w:rsidP="00753079">
      <w:pPr>
        <w:pStyle w:val="BodyText"/>
        <w:spacing w:before="0" w:line="240" w:lineRule="auto"/>
        <w:rPr>
          <w:rFonts w:cs="Arial"/>
          <w:sz w:val="20"/>
        </w:rPr>
      </w:pPr>
      <w:r w:rsidRPr="00B90CC6">
        <w:rPr>
          <w:rFonts w:cs="Arial"/>
          <w:sz w:val="20"/>
        </w:rPr>
        <w:t>For questions regarding this protocol, contact &lt;&lt;</w:t>
      </w:r>
      <w:r w:rsidRPr="00B90CC6">
        <w:rPr>
          <w:rFonts w:cs="Arial"/>
          <w:i/>
          <w:iCs/>
          <w:sz w:val="20"/>
        </w:rPr>
        <w:t xml:space="preserve">insert name of appropriate MRC staff&gt;&gt; </w:t>
      </w:r>
      <w:r w:rsidRPr="00B90CC6">
        <w:rPr>
          <w:rFonts w:cs="Arial"/>
          <w:iCs/>
          <w:sz w:val="20"/>
        </w:rPr>
        <w:t>at MRC &lt;&lt;</w:t>
      </w:r>
      <w:r w:rsidRPr="00B90CC6">
        <w:rPr>
          <w:rFonts w:cs="Arial"/>
          <w:i/>
          <w:iCs/>
          <w:sz w:val="20"/>
        </w:rPr>
        <w:t xml:space="preserve"> insert address, email, phone(s), fax, &gt;&gt;</w:t>
      </w:r>
      <w:r w:rsidRPr="00B90CC6">
        <w:rPr>
          <w:rFonts w:cs="Arial"/>
          <w:sz w:val="20"/>
        </w:rPr>
        <w:t>.</w:t>
      </w:r>
    </w:p>
    <w:p w14:paraId="15246943" w14:textId="77777777" w:rsidR="00753079" w:rsidRPr="00B90CC6" w:rsidRDefault="00753079" w:rsidP="00753079">
      <w:pPr>
        <w:pStyle w:val="BodyText"/>
        <w:spacing w:before="0" w:line="240" w:lineRule="auto"/>
        <w:rPr>
          <w:rFonts w:cs="Arial"/>
          <w:sz w:val="20"/>
        </w:rPr>
      </w:pPr>
    </w:p>
    <w:tbl>
      <w:tblPr>
        <w:tblW w:w="0" w:type="auto"/>
        <w:tblInd w:w="250" w:type="dxa"/>
        <w:tblLook w:val="01E0" w:firstRow="1" w:lastRow="1" w:firstColumn="1" w:lastColumn="1" w:noHBand="0" w:noVBand="0"/>
      </w:tblPr>
      <w:tblGrid>
        <w:gridCol w:w="3046"/>
        <w:gridCol w:w="6392"/>
      </w:tblGrid>
      <w:tr w:rsidR="00753079" w:rsidRPr="00B90CC6" w14:paraId="4C3A11B5" w14:textId="77777777" w:rsidTr="002C011F">
        <w:tc>
          <w:tcPr>
            <w:tcW w:w="3046" w:type="dxa"/>
          </w:tcPr>
          <w:p w14:paraId="30E6E5BD" w14:textId="77777777" w:rsidR="00753079" w:rsidRPr="00B90CC6" w:rsidRDefault="00753079" w:rsidP="0058335B">
            <w:pPr>
              <w:pStyle w:val="BodyText"/>
              <w:spacing w:before="120" w:after="120" w:line="240" w:lineRule="auto"/>
              <w:rPr>
                <w:rFonts w:cs="Arial"/>
                <w:b/>
                <w:sz w:val="20"/>
              </w:rPr>
            </w:pPr>
            <w:r w:rsidRPr="00B90CC6">
              <w:rPr>
                <w:rFonts w:cs="Arial"/>
                <w:b/>
                <w:sz w:val="20"/>
              </w:rPr>
              <w:t>Author</w:t>
            </w:r>
            <w:r w:rsidR="0058335B" w:rsidRPr="00B90CC6">
              <w:rPr>
                <w:rFonts w:cs="Arial"/>
                <w:b/>
                <w:sz w:val="20"/>
              </w:rPr>
              <w:t>(s)</w:t>
            </w:r>
            <w:r w:rsidRPr="00B90CC6">
              <w:rPr>
                <w:rFonts w:cs="Arial"/>
                <w:b/>
                <w:sz w:val="20"/>
              </w:rPr>
              <w:t xml:space="preserve">: </w:t>
            </w:r>
          </w:p>
        </w:tc>
        <w:tc>
          <w:tcPr>
            <w:tcW w:w="6392" w:type="dxa"/>
          </w:tcPr>
          <w:p w14:paraId="2508588E" w14:textId="262B05B2" w:rsidR="00753079" w:rsidRPr="003E1780" w:rsidRDefault="002C011F" w:rsidP="007823CA">
            <w:pPr>
              <w:pStyle w:val="BodyText"/>
              <w:spacing w:before="120" w:after="120" w:line="240" w:lineRule="auto"/>
              <w:rPr>
                <w:rFonts w:cs="Arial"/>
                <w:sz w:val="20"/>
                <w:lang w:val="en-GB"/>
              </w:rPr>
            </w:pPr>
            <w:r w:rsidRPr="003E1780">
              <w:rPr>
                <w:rFonts w:cs="Arial"/>
                <w:sz w:val="20"/>
                <w:lang w:val="en-GB"/>
              </w:rPr>
              <w:t>Dr Sophie Moore</w:t>
            </w:r>
          </w:p>
        </w:tc>
      </w:tr>
      <w:tr w:rsidR="00753079" w:rsidRPr="00B90CC6" w14:paraId="744F9DFE" w14:textId="77777777" w:rsidTr="002C011F">
        <w:tc>
          <w:tcPr>
            <w:tcW w:w="3046" w:type="dxa"/>
          </w:tcPr>
          <w:p w14:paraId="6AC62996" w14:textId="77777777" w:rsidR="00753079" w:rsidRPr="00B90CC6" w:rsidRDefault="00753079" w:rsidP="007823CA">
            <w:pPr>
              <w:pStyle w:val="BodyText"/>
              <w:spacing w:before="120" w:after="120" w:line="240" w:lineRule="auto"/>
              <w:rPr>
                <w:rFonts w:cs="Arial"/>
                <w:b/>
                <w:sz w:val="20"/>
              </w:rPr>
            </w:pPr>
            <w:r w:rsidRPr="00391E60">
              <w:rPr>
                <w:rFonts w:cs="Arial"/>
                <w:b/>
                <w:sz w:val="20"/>
              </w:rPr>
              <w:t>Sponsor’s representative:</w:t>
            </w:r>
            <w:r w:rsidRPr="00B90CC6">
              <w:rPr>
                <w:rFonts w:cs="Arial"/>
                <w:b/>
                <w:sz w:val="20"/>
              </w:rPr>
              <w:t xml:space="preserve"> </w:t>
            </w:r>
          </w:p>
        </w:tc>
        <w:tc>
          <w:tcPr>
            <w:tcW w:w="6392" w:type="dxa"/>
          </w:tcPr>
          <w:p w14:paraId="4F3661B8" w14:textId="7EAC7002" w:rsidR="00753079" w:rsidRPr="003E1780" w:rsidRDefault="00391E60" w:rsidP="007823CA">
            <w:pPr>
              <w:pStyle w:val="BodyText"/>
              <w:spacing w:before="120" w:after="120" w:line="240" w:lineRule="auto"/>
              <w:rPr>
                <w:rFonts w:cs="Arial"/>
                <w:sz w:val="20"/>
              </w:rPr>
            </w:pPr>
            <w:r w:rsidRPr="00391E60">
              <w:rPr>
                <w:rFonts w:cs="Arial"/>
                <w:sz w:val="20"/>
              </w:rPr>
              <w:t>Amy Holton</w:t>
            </w:r>
            <w:r w:rsidRPr="00391E60">
              <w:rPr>
                <w:rFonts w:cs="Arial"/>
                <w:sz w:val="20"/>
              </w:rPr>
              <w:br/>
              <w:t>Quality Manager</w:t>
            </w:r>
            <w:r w:rsidRPr="00391E60">
              <w:rPr>
                <w:rFonts w:cs="Arial"/>
                <w:sz w:val="20"/>
              </w:rPr>
              <w:br/>
              <w:t>King’s Health Partners Clinical Trial Office</w:t>
            </w:r>
            <w:r w:rsidRPr="00391E60">
              <w:rPr>
                <w:rFonts w:cs="Arial"/>
                <w:sz w:val="20"/>
              </w:rPr>
              <w:br/>
              <w:t>King’s College London</w:t>
            </w:r>
            <w:r w:rsidRPr="00391E60">
              <w:rPr>
                <w:rFonts w:cs="Arial"/>
                <w:sz w:val="20"/>
              </w:rPr>
              <w:br/>
              <w:t>Email: Amy.Holton@kcl.ac.uk</w:t>
            </w:r>
          </w:p>
        </w:tc>
      </w:tr>
      <w:tr w:rsidR="006A0E72" w:rsidRPr="00B90CC6" w14:paraId="650E2420" w14:textId="77777777" w:rsidTr="002C011F">
        <w:tc>
          <w:tcPr>
            <w:tcW w:w="3046" w:type="dxa"/>
          </w:tcPr>
          <w:p w14:paraId="2D6D046C" w14:textId="77777777" w:rsidR="006A0E72" w:rsidRPr="00B90CC6" w:rsidRDefault="003E29BB" w:rsidP="003E29BB">
            <w:pPr>
              <w:pStyle w:val="BodyText"/>
              <w:spacing w:before="120" w:after="120" w:line="240" w:lineRule="auto"/>
              <w:rPr>
                <w:rFonts w:cs="Arial"/>
                <w:b/>
                <w:sz w:val="20"/>
              </w:rPr>
            </w:pPr>
            <w:r w:rsidRPr="00B90CC6">
              <w:rPr>
                <w:rFonts w:cs="Arial"/>
                <w:b/>
                <w:sz w:val="20"/>
              </w:rPr>
              <w:t>Chief Investigator</w:t>
            </w:r>
            <w:r w:rsidR="006A0E72" w:rsidRPr="00B90CC6">
              <w:rPr>
                <w:rFonts w:cs="Arial"/>
                <w:b/>
                <w:sz w:val="20"/>
              </w:rPr>
              <w:t xml:space="preserve">: </w:t>
            </w:r>
          </w:p>
        </w:tc>
        <w:tc>
          <w:tcPr>
            <w:tcW w:w="6392" w:type="dxa"/>
          </w:tcPr>
          <w:p w14:paraId="4A4F737B" w14:textId="1BAEDF3F" w:rsidR="006A0E72" w:rsidRPr="003E1780" w:rsidRDefault="00391E60" w:rsidP="00AB6360">
            <w:pPr>
              <w:pStyle w:val="BodyText"/>
              <w:spacing w:before="120" w:after="120" w:line="240" w:lineRule="auto"/>
              <w:rPr>
                <w:rFonts w:cs="Arial"/>
                <w:sz w:val="20"/>
                <w:lang w:val="en-GB"/>
              </w:rPr>
            </w:pPr>
            <w:r>
              <w:rPr>
                <w:rFonts w:cs="Arial"/>
                <w:sz w:val="20"/>
                <w:lang w:val="en-GB"/>
              </w:rPr>
              <w:t>N/A</w:t>
            </w:r>
          </w:p>
        </w:tc>
      </w:tr>
      <w:tr w:rsidR="002C011F" w:rsidRPr="00B90CC6" w14:paraId="6A0060FA" w14:textId="77777777" w:rsidTr="002C011F">
        <w:tc>
          <w:tcPr>
            <w:tcW w:w="3046" w:type="dxa"/>
          </w:tcPr>
          <w:p w14:paraId="6A8CD5C9" w14:textId="77777777" w:rsidR="002C011F" w:rsidRPr="00B90CC6" w:rsidRDefault="002C011F" w:rsidP="002C011F">
            <w:pPr>
              <w:pStyle w:val="BodyText"/>
              <w:spacing w:before="120" w:after="120" w:line="240" w:lineRule="auto"/>
              <w:rPr>
                <w:rFonts w:cs="Arial"/>
                <w:b/>
                <w:sz w:val="20"/>
              </w:rPr>
            </w:pPr>
            <w:r w:rsidRPr="00B90CC6">
              <w:rPr>
                <w:rFonts w:cs="Arial"/>
                <w:b/>
                <w:sz w:val="20"/>
              </w:rPr>
              <w:t xml:space="preserve">Principal Investigator(s): </w:t>
            </w:r>
          </w:p>
        </w:tc>
        <w:tc>
          <w:tcPr>
            <w:tcW w:w="6392" w:type="dxa"/>
          </w:tcPr>
          <w:p w14:paraId="37F26B05" w14:textId="4E45B4D1" w:rsidR="002C011F" w:rsidRPr="003E1780" w:rsidRDefault="002C011F" w:rsidP="003324A7">
            <w:pPr>
              <w:pStyle w:val="BodyText"/>
              <w:spacing w:before="120" w:after="120" w:line="240" w:lineRule="auto"/>
              <w:rPr>
                <w:rFonts w:cs="Arial"/>
                <w:sz w:val="20"/>
                <w:lang w:val="en-GB"/>
              </w:rPr>
            </w:pPr>
            <w:r w:rsidRPr="00A95FD8">
              <w:rPr>
                <w:rFonts w:cs="Arial"/>
                <w:b/>
                <w:sz w:val="20"/>
                <w:lang w:val="en-GB"/>
              </w:rPr>
              <w:t>Dr Sophie Moore</w:t>
            </w:r>
            <w:r w:rsidR="003324A7">
              <w:rPr>
                <w:rFonts w:cs="Arial"/>
                <w:sz w:val="20"/>
                <w:lang w:val="en-GB"/>
              </w:rPr>
              <w:br/>
            </w:r>
            <w:r w:rsidRPr="003E1780">
              <w:rPr>
                <w:rFonts w:cs="Arial"/>
                <w:sz w:val="20"/>
                <w:lang w:val="en-GB"/>
              </w:rPr>
              <w:t>Reader in Global Women and Children’s Health</w:t>
            </w:r>
            <w:r w:rsidR="003324A7">
              <w:rPr>
                <w:rFonts w:cs="Arial"/>
                <w:sz w:val="20"/>
                <w:lang w:val="en-GB"/>
              </w:rPr>
              <w:br/>
            </w:r>
            <w:r w:rsidRPr="003E1780">
              <w:rPr>
                <w:rFonts w:cs="Arial"/>
                <w:sz w:val="20"/>
                <w:lang w:val="en-GB"/>
              </w:rPr>
              <w:t>Department of Women and Children’s Health</w:t>
            </w:r>
            <w:r w:rsidR="003324A7">
              <w:rPr>
                <w:rFonts w:cs="Arial"/>
                <w:sz w:val="20"/>
                <w:lang w:val="en-GB"/>
              </w:rPr>
              <w:br/>
            </w:r>
            <w:r w:rsidRPr="003E1780">
              <w:rPr>
                <w:rFonts w:cs="Arial"/>
                <w:sz w:val="20"/>
                <w:lang w:val="en-GB"/>
              </w:rPr>
              <w:t>King’s College London</w:t>
            </w:r>
            <w:r w:rsidR="003324A7">
              <w:rPr>
                <w:rFonts w:cs="Arial"/>
                <w:sz w:val="20"/>
                <w:lang w:val="en-GB"/>
              </w:rPr>
              <w:br/>
            </w:r>
            <w:proofErr w:type="spellStart"/>
            <w:r w:rsidRPr="003E1780">
              <w:rPr>
                <w:rFonts w:cs="Arial"/>
                <w:sz w:val="20"/>
                <w:lang w:val="en-GB"/>
              </w:rPr>
              <w:t>London</w:t>
            </w:r>
            <w:proofErr w:type="spellEnd"/>
            <w:r w:rsidRPr="003E1780">
              <w:rPr>
                <w:rFonts w:cs="Arial"/>
                <w:sz w:val="20"/>
                <w:lang w:val="en-GB"/>
              </w:rPr>
              <w:t>, SE1 7EH</w:t>
            </w:r>
            <w:r w:rsidR="003324A7">
              <w:rPr>
                <w:rFonts w:cs="Arial"/>
                <w:sz w:val="20"/>
                <w:lang w:val="en-GB"/>
              </w:rPr>
              <w:br/>
            </w:r>
            <w:r w:rsidRPr="003E1780">
              <w:rPr>
                <w:rFonts w:cs="Arial"/>
                <w:sz w:val="20"/>
                <w:lang w:val="en-GB"/>
              </w:rPr>
              <w:t>Email: Sophie.Moore@kcl.ac.uk</w:t>
            </w:r>
          </w:p>
        </w:tc>
      </w:tr>
      <w:tr w:rsidR="002C011F" w:rsidRPr="00B90CC6" w14:paraId="06B7D6D0" w14:textId="77777777" w:rsidTr="002C011F">
        <w:tc>
          <w:tcPr>
            <w:tcW w:w="3046" w:type="dxa"/>
          </w:tcPr>
          <w:p w14:paraId="2B953F92" w14:textId="77777777" w:rsidR="002C011F" w:rsidRPr="00B90CC6" w:rsidRDefault="002C011F" w:rsidP="002C011F">
            <w:pPr>
              <w:pStyle w:val="BodyText"/>
              <w:spacing w:before="120" w:after="120" w:line="240" w:lineRule="auto"/>
              <w:rPr>
                <w:rFonts w:cs="Arial"/>
                <w:sz w:val="20"/>
              </w:rPr>
            </w:pPr>
            <w:r w:rsidRPr="00B90CC6">
              <w:rPr>
                <w:rFonts w:cs="Arial"/>
                <w:b/>
                <w:sz w:val="20"/>
              </w:rPr>
              <w:t xml:space="preserve">Sub-Investigator(s): </w:t>
            </w:r>
          </w:p>
        </w:tc>
        <w:tc>
          <w:tcPr>
            <w:tcW w:w="6392" w:type="dxa"/>
          </w:tcPr>
          <w:p w14:paraId="6586D155" w14:textId="4F54C4BF" w:rsidR="002C011F" w:rsidRPr="003E1780" w:rsidRDefault="00666D06" w:rsidP="002C011F">
            <w:pPr>
              <w:pStyle w:val="BodyText"/>
              <w:spacing w:before="120" w:after="120" w:line="240" w:lineRule="auto"/>
              <w:rPr>
                <w:rFonts w:cs="Arial"/>
                <w:sz w:val="20"/>
                <w:lang w:val="en-GB"/>
              </w:rPr>
            </w:pPr>
            <w:r>
              <w:rPr>
                <w:rFonts w:cs="Arial"/>
                <w:b/>
                <w:sz w:val="20"/>
              </w:rPr>
              <w:t xml:space="preserve">Dr </w:t>
            </w:r>
            <w:r w:rsidR="002C011F" w:rsidRPr="00A95FD8">
              <w:rPr>
                <w:rFonts w:cs="Arial"/>
                <w:b/>
                <w:sz w:val="20"/>
              </w:rPr>
              <w:t>Samantha McCann</w:t>
            </w:r>
            <w:r w:rsidR="003324A7">
              <w:rPr>
                <w:rFonts w:cs="Arial"/>
                <w:sz w:val="20"/>
              </w:rPr>
              <w:br/>
            </w:r>
            <w:r w:rsidR="002C011F" w:rsidRPr="003E1780">
              <w:rPr>
                <w:rFonts w:cs="Arial"/>
                <w:sz w:val="20"/>
              </w:rPr>
              <w:t>Research Associate</w:t>
            </w:r>
            <w:r w:rsidR="003324A7">
              <w:rPr>
                <w:rFonts w:cs="Arial"/>
                <w:sz w:val="20"/>
              </w:rPr>
              <w:br/>
            </w:r>
            <w:r w:rsidR="002C011F" w:rsidRPr="003E1780">
              <w:rPr>
                <w:rFonts w:cs="Arial"/>
                <w:sz w:val="20"/>
                <w:lang w:val="en-GB"/>
              </w:rPr>
              <w:t>Department of Women and Children’s Health</w:t>
            </w:r>
            <w:r w:rsidR="003324A7">
              <w:rPr>
                <w:rFonts w:cs="Arial"/>
                <w:sz w:val="20"/>
                <w:lang w:val="en-GB"/>
              </w:rPr>
              <w:br/>
            </w:r>
            <w:r w:rsidR="002C011F" w:rsidRPr="003E1780">
              <w:rPr>
                <w:rFonts w:cs="Arial"/>
                <w:sz w:val="20"/>
                <w:lang w:val="en-GB"/>
              </w:rPr>
              <w:t>King’s College London</w:t>
            </w:r>
            <w:r w:rsidR="003324A7">
              <w:rPr>
                <w:rFonts w:cs="Arial"/>
                <w:sz w:val="20"/>
                <w:lang w:val="en-GB"/>
              </w:rPr>
              <w:br/>
            </w:r>
            <w:proofErr w:type="spellStart"/>
            <w:r w:rsidR="002C011F" w:rsidRPr="003E1780">
              <w:rPr>
                <w:rFonts w:cs="Arial"/>
                <w:sz w:val="20"/>
                <w:lang w:val="en-GB"/>
              </w:rPr>
              <w:t>London</w:t>
            </w:r>
            <w:proofErr w:type="spellEnd"/>
            <w:r w:rsidR="002C011F" w:rsidRPr="003E1780">
              <w:rPr>
                <w:rFonts w:cs="Arial"/>
                <w:sz w:val="20"/>
                <w:lang w:val="en-GB"/>
              </w:rPr>
              <w:t>, SE1 7EH</w:t>
            </w:r>
            <w:r w:rsidR="003324A7">
              <w:rPr>
                <w:rFonts w:cs="Arial"/>
                <w:sz w:val="20"/>
                <w:lang w:val="en-GB"/>
              </w:rPr>
              <w:br/>
            </w:r>
            <w:r w:rsidR="002C011F" w:rsidRPr="003E1780">
              <w:rPr>
                <w:rFonts w:cs="Arial"/>
                <w:sz w:val="20"/>
                <w:lang w:val="en-GB"/>
              </w:rPr>
              <w:t xml:space="preserve">Email: </w:t>
            </w:r>
            <w:hyperlink r:id="rId12" w:history="1">
              <w:r w:rsidR="002C011F" w:rsidRPr="003E1780">
                <w:rPr>
                  <w:rStyle w:val="Hyperlink"/>
                  <w:rFonts w:cs="Arial"/>
                  <w:sz w:val="20"/>
                  <w:lang w:val="en-GB"/>
                </w:rPr>
                <w:t>Samantha.McCann@kcl.ac.uk</w:t>
              </w:r>
            </w:hyperlink>
          </w:p>
          <w:p w14:paraId="1E35624A" w14:textId="541E9C9E" w:rsidR="003C3E3B" w:rsidRPr="003E1780" w:rsidRDefault="003C3E3B" w:rsidP="002C011F">
            <w:pPr>
              <w:pStyle w:val="BodyText"/>
              <w:spacing w:before="120" w:after="120" w:line="240" w:lineRule="auto"/>
              <w:rPr>
                <w:rFonts w:cs="Arial"/>
                <w:sz w:val="20"/>
              </w:rPr>
            </w:pPr>
            <w:r>
              <w:rPr>
                <w:rFonts w:cs="Arial"/>
                <w:sz w:val="20"/>
              </w:rPr>
              <w:t xml:space="preserve">Dr Ousman </w:t>
            </w:r>
            <w:proofErr w:type="spellStart"/>
            <w:r>
              <w:rPr>
                <w:rFonts w:cs="Arial"/>
                <w:sz w:val="20"/>
              </w:rPr>
              <w:t>Jarjou</w:t>
            </w:r>
            <w:proofErr w:type="spellEnd"/>
            <w:r>
              <w:rPr>
                <w:rFonts w:cs="Arial"/>
                <w:sz w:val="20"/>
              </w:rPr>
              <w:br/>
              <w:t>Research Clinician</w:t>
            </w:r>
            <w:r>
              <w:rPr>
                <w:rFonts w:cs="Arial"/>
                <w:sz w:val="20"/>
              </w:rPr>
              <w:br/>
            </w:r>
            <w:r w:rsidRPr="003C3E3B">
              <w:rPr>
                <w:rFonts w:cs="Arial"/>
                <w:sz w:val="20"/>
              </w:rPr>
              <w:t xml:space="preserve">MRC Unit </w:t>
            </w:r>
            <w:proofErr w:type="gramStart"/>
            <w:r w:rsidRPr="003C3E3B">
              <w:rPr>
                <w:rFonts w:cs="Arial"/>
                <w:sz w:val="20"/>
              </w:rPr>
              <w:t>The</w:t>
            </w:r>
            <w:proofErr w:type="gramEnd"/>
            <w:r w:rsidRPr="003C3E3B">
              <w:rPr>
                <w:rFonts w:cs="Arial"/>
                <w:sz w:val="20"/>
              </w:rPr>
              <w:t xml:space="preserve"> Gambia at the London School of Hygiene and Tropical Medicine</w:t>
            </w:r>
            <w:r w:rsidRPr="003C3E3B">
              <w:rPr>
                <w:rFonts w:cs="Arial"/>
                <w:sz w:val="20"/>
              </w:rPr>
              <w:br/>
              <w:t>Fajara</w:t>
            </w:r>
            <w:r w:rsidRPr="003C3E3B">
              <w:rPr>
                <w:rFonts w:cs="Arial"/>
                <w:sz w:val="20"/>
              </w:rPr>
              <w:br/>
              <w:t>The Gambia</w:t>
            </w:r>
            <w:r w:rsidRPr="003C3E3B">
              <w:rPr>
                <w:rFonts w:cs="Arial"/>
                <w:sz w:val="20"/>
              </w:rPr>
              <w:br/>
              <w:t xml:space="preserve">Email: </w:t>
            </w:r>
            <w:r w:rsidR="00F82C71">
              <w:rPr>
                <w:rFonts w:cs="Arial"/>
                <w:sz w:val="20"/>
              </w:rPr>
              <w:t>Ousman.Jarjou</w:t>
            </w:r>
            <w:r w:rsidRPr="003C3E3B">
              <w:rPr>
                <w:rFonts w:cs="Arial"/>
                <w:sz w:val="20"/>
              </w:rPr>
              <w:t>@lshtm.ac.uk</w:t>
            </w:r>
          </w:p>
          <w:p w14:paraId="17B49B55" w14:textId="600066F3" w:rsidR="002C011F" w:rsidRPr="003E1780" w:rsidRDefault="002C011F" w:rsidP="003324A7">
            <w:pPr>
              <w:pStyle w:val="BodyText"/>
              <w:spacing w:before="120" w:after="120" w:line="240" w:lineRule="auto"/>
              <w:rPr>
                <w:rFonts w:cs="Arial"/>
                <w:sz w:val="20"/>
              </w:rPr>
            </w:pPr>
            <w:r w:rsidRPr="00A95FD8">
              <w:rPr>
                <w:rFonts w:cs="Arial"/>
                <w:b/>
                <w:sz w:val="20"/>
              </w:rPr>
              <w:t>Professor Andrew Prentice</w:t>
            </w:r>
            <w:r w:rsidR="003324A7">
              <w:rPr>
                <w:rFonts w:cs="Arial"/>
                <w:sz w:val="20"/>
              </w:rPr>
              <w:br/>
            </w:r>
            <w:r w:rsidRPr="003E1780">
              <w:rPr>
                <w:rFonts w:cs="Arial"/>
                <w:sz w:val="20"/>
              </w:rPr>
              <w:t>Head, Nutrition Theme</w:t>
            </w:r>
            <w:r w:rsidR="003324A7">
              <w:rPr>
                <w:rFonts w:cs="Arial"/>
                <w:sz w:val="20"/>
              </w:rPr>
              <w:br/>
            </w:r>
            <w:r w:rsidRPr="003E1780">
              <w:rPr>
                <w:rFonts w:cs="Arial"/>
                <w:sz w:val="20"/>
              </w:rPr>
              <w:t xml:space="preserve">MRC Unit </w:t>
            </w:r>
            <w:proofErr w:type="gramStart"/>
            <w:r w:rsidRPr="003E1780">
              <w:rPr>
                <w:rFonts w:cs="Arial"/>
                <w:sz w:val="20"/>
              </w:rPr>
              <w:t>The</w:t>
            </w:r>
            <w:proofErr w:type="gramEnd"/>
            <w:r w:rsidRPr="003E1780">
              <w:rPr>
                <w:rFonts w:cs="Arial"/>
                <w:sz w:val="20"/>
              </w:rPr>
              <w:t xml:space="preserve"> Gambia at the London School of Hygiene and Tropical Medicine</w:t>
            </w:r>
            <w:r w:rsidR="003324A7">
              <w:rPr>
                <w:rFonts w:cs="Arial"/>
                <w:sz w:val="20"/>
              </w:rPr>
              <w:br/>
            </w:r>
            <w:r w:rsidRPr="003E1780">
              <w:rPr>
                <w:rFonts w:cs="Arial"/>
                <w:sz w:val="20"/>
              </w:rPr>
              <w:t>Fajara</w:t>
            </w:r>
            <w:r w:rsidR="003324A7">
              <w:rPr>
                <w:rFonts w:cs="Arial"/>
                <w:sz w:val="20"/>
              </w:rPr>
              <w:br/>
            </w:r>
            <w:r w:rsidRPr="003E1780">
              <w:rPr>
                <w:rFonts w:cs="Arial"/>
                <w:sz w:val="20"/>
              </w:rPr>
              <w:t>The Gambia</w:t>
            </w:r>
            <w:r w:rsidR="003324A7">
              <w:rPr>
                <w:rFonts w:cs="Arial"/>
                <w:sz w:val="20"/>
              </w:rPr>
              <w:br/>
            </w:r>
            <w:r w:rsidRPr="003E1780">
              <w:rPr>
                <w:rFonts w:cs="Arial"/>
                <w:sz w:val="20"/>
              </w:rPr>
              <w:t>Email: Andrew.Prentice@lshtm.ac.uk</w:t>
            </w:r>
          </w:p>
        </w:tc>
      </w:tr>
      <w:tr w:rsidR="002C011F" w:rsidRPr="00B90CC6" w14:paraId="09921FD9" w14:textId="77777777" w:rsidTr="002C011F">
        <w:tc>
          <w:tcPr>
            <w:tcW w:w="3046" w:type="dxa"/>
          </w:tcPr>
          <w:p w14:paraId="55B88F40" w14:textId="77777777" w:rsidR="002C011F" w:rsidRPr="00391E60" w:rsidRDefault="002C011F" w:rsidP="002C011F">
            <w:pPr>
              <w:pStyle w:val="BodyText"/>
              <w:spacing w:before="120" w:after="120" w:line="240" w:lineRule="auto"/>
              <w:rPr>
                <w:rFonts w:cs="Arial"/>
                <w:sz w:val="20"/>
              </w:rPr>
            </w:pPr>
            <w:r w:rsidRPr="00391E60">
              <w:rPr>
                <w:rFonts w:cs="Arial"/>
                <w:b/>
                <w:sz w:val="20"/>
              </w:rPr>
              <w:t xml:space="preserve">Sponsor’s Medical Expert: </w:t>
            </w:r>
          </w:p>
        </w:tc>
        <w:tc>
          <w:tcPr>
            <w:tcW w:w="6392" w:type="dxa"/>
          </w:tcPr>
          <w:p w14:paraId="245C721A" w14:textId="57F99A41" w:rsidR="002C011F" w:rsidRPr="00391E60" w:rsidRDefault="00B5179D" w:rsidP="002C011F">
            <w:pPr>
              <w:pStyle w:val="BodyText"/>
              <w:spacing w:before="120" w:after="120" w:line="240" w:lineRule="auto"/>
              <w:rPr>
                <w:rFonts w:cs="Arial"/>
                <w:b/>
                <w:sz w:val="20"/>
              </w:rPr>
            </w:pPr>
            <w:r w:rsidRPr="00391E60">
              <w:rPr>
                <w:rFonts w:cs="Arial"/>
                <w:b/>
                <w:sz w:val="20"/>
              </w:rPr>
              <w:t>N/A</w:t>
            </w:r>
          </w:p>
        </w:tc>
      </w:tr>
      <w:tr w:rsidR="002C011F" w:rsidRPr="00B90CC6" w14:paraId="09E4987B" w14:textId="77777777" w:rsidTr="002C011F">
        <w:tc>
          <w:tcPr>
            <w:tcW w:w="3046" w:type="dxa"/>
          </w:tcPr>
          <w:p w14:paraId="45DC777D" w14:textId="77777777" w:rsidR="002C011F" w:rsidRPr="00B90CC6" w:rsidRDefault="002C011F" w:rsidP="002C011F">
            <w:pPr>
              <w:pStyle w:val="BodyText"/>
              <w:spacing w:before="120" w:after="120" w:line="240" w:lineRule="auto"/>
              <w:rPr>
                <w:rFonts w:cs="Arial"/>
                <w:iCs/>
                <w:sz w:val="20"/>
              </w:rPr>
            </w:pPr>
            <w:r w:rsidRPr="00B90CC6">
              <w:rPr>
                <w:rFonts w:cs="Arial"/>
                <w:b/>
                <w:iCs/>
                <w:sz w:val="20"/>
              </w:rPr>
              <w:t xml:space="preserve">Trial monitor(s): </w:t>
            </w:r>
          </w:p>
        </w:tc>
        <w:tc>
          <w:tcPr>
            <w:tcW w:w="6392" w:type="dxa"/>
          </w:tcPr>
          <w:p w14:paraId="35E0BDF8" w14:textId="056BC85A" w:rsidR="002C011F" w:rsidRPr="00B90CC6" w:rsidRDefault="002C011F" w:rsidP="003324A7">
            <w:pPr>
              <w:keepNext/>
              <w:spacing w:before="120" w:after="120" w:line="240" w:lineRule="auto"/>
              <w:rPr>
                <w:rFonts w:cs="Arial"/>
                <w:b/>
                <w:iCs/>
                <w:sz w:val="20"/>
              </w:rPr>
            </w:pPr>
            <w:r w:rsidRPr="00713F26">
              <w:rPr>
                <w:rFonts w:eastAsia="Arial" w:cs="Arial"/>
                <w:b/>
                <w:sz w:val="20"/>
              </w:rPr>
              <w:t>Clinical Trials Support Office</w:t>
            </w:r>
            <w:r w:rsidRPr="003E1780">
              <w:rPr>
                <w:rFonts w:eastAsia="Arial" w:cs="Arial"/>
                <w:sz w:val="20"/>
              </w:rPr>
              <w:t xml:space="preserve"> </w:t>
            </w:r>
            <w:r w:rsidR="003324A7">
              <w:rPr>
                <w:rFonts w:eastAsia="Arial" w:cs="Arial"/>
                <w:sz w:val="20"/>
              </w:rPr>
              <w:br/>
            </w:r>
            <w:r w:rsidRPr="003E1780">
              <w:rPr>
                <w:rFonts w:eastAsia="Arial" w:cs="Arial"/>
                <w:sz w:val="20"/>
              </w:rPr>
              <w:t xml:space="preserve">MRC Unit </w:t>
            </w:r>
            <w:proofErr w:type="gramStart"/>
            <w:r w:rsidRPr="003E1780">
              <w:rPr>
                <w:rFonts w:eastAsia="Arial" w:cs="Arial"/>
                <w:sz w:val="20"/>
              </w:rPr>
              <w:t>The</w:t>
            </w:r>
            <w:proofErr w:type="gramEnd"/>
            <w:r w:rsidRPr="003E1780">
              <w:rPr>
                <w:rFonts w:eastAsia="Arial" w:cs="Arial"/>
                <w:sz w:val="20"/>
              </w:rPr>
              <w:t xml:space="preserve"> Gambia </w:t>
            </w:r>
            <w:r w:rsidR="003324A7">
              <w:rPr>
                <w:rFonts w:eastAsia="Arial" w:cs="Arial"/>
                <w:sz w:val="20"/>
              </w:rPr>
              <w:br/>
            </w:r>
            <w:r w:rsidRPr="003E1780">
              <w:rPr>
                <w:rFonts w:eastAsia="Arial" w:cs="Arial"/>
                <w:sz w:val="20"/>
              </w:rPr>
              <w:t xml:space="preserve">PO Box 273, Banjul </w:t>
            </w:r>
            <w:r w:rsidR="003324A7">
              <w:rPr>
                <w:rFonts w:eastAsia="Arial" w:cs="Arial"/>
                <w:sz w:val="20"/>
              </w:rPr>
              <w:br/>
            </w:r>
            <w:r w:rsidRPr="003E1780">
              <w:rPr>
                <w:rFonts w:eastAsia="Arial" w:cs="Arial"/>
                <w:sz w:val="20"/>
              </w:rPr>
              <w:t xml:space="preserve">The Gambia </w:t>
            </w:r>
            <w:r w:rsidR="003324A7">
              <w:rPr>
                <w:rFonts w:eastAsia="Arial" w:cs="Arial"/>
                <w:sz w:val="20"/>
              </w:rPr>
              <w:br/>
            </w:r>
            <w:r w:rsidRPr="003E1780">
              <w:rPr>
                <w:rFonts w:eastAsia="Arial" w:cs="Arial"/>
                <w:sz w:val="20"/>
              </w:rPr>
              <w:t xml:space="preserve">E-mail: </w:t>
            </w:r>
            <w:hyperlink r:id="rId13">
              <w:r w:rsidRPr="003E1780">
                <w:rPr>
                  <w:rStyle w:val="Hyperlink"/>
                  <w:rFonts w:eastAsia="Arial" w:cs="Arial"/>
                  <w:sz w:val="20"/>
                </w:rPr>
                <w:t>dct@mrc.gm</w:t>
              </w:r>
            </w:hyperlink>
          </w:p>
        </w:tc>
      </w:tr>
      <w:tr w:rsidR="002C011F" w:rsidRPr="00B90CC6" w14:paraId="675ACCE9" w14:textId="77777777" w:rsidTr="002C011F">
        <w:tc>
          <w:tcPr>
            <w:tcW w:w="3046" w:type="dxa"/>
          </w:tcPr>
          <w:p w14:paraId="21BA61CE" w14:textId="77777777" w:rsidR="002C011F" w:rsidRPr="00B90CC6" w:rsidRDefault="002C011F" w:rsidP="002C011F">
            <w:pPr>
              <w:pStyle w:val="BodyText"/>
              <w:spacing w:before="120" w:after="120" w:line="240" w:lineRule="auto"/>
              <w:rPr>
                <w:rFonts w:cs="Arial"/>
                <w:b/>
                <w:sz w:val="20"/>
              </w:rPr>
            </w:pPr>
            <w:r w:rsidRPr="00B90CC6">
              <w:rPr>
                <w:rFonts w:cs="Arial"/>
                <w:b/>
                <w:sz w:val="20"/>
              </w:rPr>
              <w:lastRenderedPageBreak/>
              <w:t>Local Safety Monitor:</w:t>
            </w:r>
          </w:p>
        </w:tc>
        <w:tc>
          <w:tcPr>
            <w:tcW w:w="6392" w:type="dxa"/>
          </w:tcPr>
          <w:p w14:paraId="0646DB61" w14:textId="4A61796A" w:rsidR="002C011F" w:rsidRPr="003E1780" w:rsidRDefault="00705A42" w:rsidP="00705A42">
            <w:pPr>
              <w:pStyle w:val="BodyText"/>
              <w:keepNext/>
              <w:spacing w:before="120" w:after="120" w:line="240" w:lineRule="auto"/>
              <w:rPr>
                <w:rFonts w:cs="Arial"/>
                <w:b/>
                <w:sz w:val="20"/>
              </w:rPr>
            </w:pPr>
            <w:r>
              <w:rPr>
                <w:rFonts w:cs="Arial"/>
                <w:b/>
                <w:sz w:val="20"/>
              </w:rPr>
              <w:t>Dr Uduak Okomo</w:t>
            </w:r>
            <w:r>
              <w:rPr>
                <w:rFonts w:cs="Arial"/>
                <w:b/>
                <w:sz w:val="20"/>
              </w:rPr>
              <w:br/>
            </w:r>
            <w:r w:rsidRPr="003E1780">
              <w:rPr>
                <w:rFonts w:eastAsia="Arial" w:cs="Arial"/>
                <w:sz w:val="20"/>
              </w:rPr>
              <w:t xml:space="preserve">MRC Unit </w:t>
            </w:r>
            <w:proofErr w:type="gramStart"/>
            <w:r w:rsidRPr="003E1780">
              <w:rPr>
                <w:rFonts w:eastAsia="Arial" w:cs="Arial"/>
                <w:sz w:val="20"/>
              </w:rPr>
              <w:t>The</w:t>
            </w:r>
            <w:proofErr w:type="gramEnd"/>
            <w:r w:rsidRPr="003E1780">
              <w:rPr>
                <w:rFonts w:eastAsia="Arial" w:cs="Arial"/>
                <w:sz w:val="20"/>
              </w:rPr>
              <w:t xml:space="preserve"> Gambia </w:t>
            </w:r>
            <w:r>
              <w:rPr>
                <w:rFonts w:eastAsia="Arial" w:cs="Arial"/>
                <w:sz w:val="20"/>
              </w:rPr>
              <w:br/>
            </w:r>
            <w:r w:rsidRPr="003E1780">
              <w:rPr>
                <w:rFonts w:eastAsia="Arial" w:cs="Arial"/>
                <w:sz w:val="20"/>
              </w:rPr>
              <w:t xml:space="preserve">PO Box 273, Banjul </w:t>
            </w:r>
            <w:r>
              <w:rPr>
                <w:rFonts w:eastAsia="Arial" w:cs="Arial"/>
                <w:sz w:val="20"/>
              </w:rPr>
              <w:br/>
            </w:r>
            <w:r w:rsidRPr="003E1780">
              <w:rPr>
                <w:rFonts w:eastAsia="Arial" w:cs="Arial"/>
                <w:sz w:val="20"/>
              </w:rPr>
              <w:t xml:space="preserve">The Gambia </w:t>
            </w:r>
            <w:r>
              <w:rPr>
                <w:rFonts w:eastAsia="Arial" w:cs="Arial"/>
                <w:sz w:val="20"/>
              </w:rPr>
              <w:br/>
            </w:r>
            <w:r w:rsidRPr="003E1780">
              <w:rPr>
                <w:rFonts w:eastAsia="Arial" w:cs="Arial"/>
                <w:sz w:val="20"/>
              </w:rPr>
              <w:t xml:space="preserve">E-mail: </w:t>
            </w:r>
            <w:hyperlink r:id="rId14" w:history="1">
              <w:r w:rsidR="00A95FD8" w:rsidRPr="00127CB2">
                <w:rPr>
                  <w:rStyle w:val="Hyperlink"/>
                  <w:rFonts w:eastAsia="Arial" w:cs="Arial"/>
                  <w:sz w:val="20"/>
                </w:rPr>
                <w:t>uokomo@mrc.gm</w:t>
              </w:r>
            </w:hyperlink>
          </w:p>
        </w:tc>
      </w:tr>
      <w:tr w:rsidR="002C011F" w:rsidRPr="00B90CC6" w14:paraId="7AB4316A" w14:textId="77777777" w:rsidTr="002C011F">
        <w:tc>
          <w:tcPr>
            <w:tcW w:w="3046" w:type="dxa"/>
          </w:tcPr>
          <w:p w14:paraId="2173FB16" w14:textId="77777777" w:rsidR="002C011F" w:rsidRPr="00B90CC6" w:rsidRDefault="002C011F" w:rsidP="002C011F">
            <w:pPr>
              <w:pStyle w:val="BodyText"/>
              <w:spacing w:before="120" w:after="120" w:line="240" w:lineRule="auto"/>
              <w:rPr>
                <w:rFonts w:cs="Arial"/>
                <w:sz w:val="20"/>
              </w:rPr>
            </w:pPr>
            <w:r w:rsidRPr="00B90CC6">
              <w:rPr>
                <w:rFonts w:cs="Arial"/>
                <w:b/>
                <w:sz w:val="20"/>
              </w:rPr>
              <w:t xml:space="preserve">Chair of DMC/DMSB: </w:t>
            </w:r>
          </w:p>
        </w:tc>
        <w:tc>
          <w:tcPr>
            <w:tcW w:w="6392" w:type="dxa"/>
          </w:tcPr>
          <w:p w14:paraId="797438CE" w14:textId="0F5B2571" w:rsidR="00A95FD8" w:rsidRPr="003E1780" w:rsidRDefault="00A95FD8" w:rsidP="002C011F">
            <w:pPr>
              <w:pStyle w:val="BodyText"/>
              <w:keepNext/>
              <w:spacing w:before="120" w:after="120" w:line="240" w:lineRule="auto"/>
              <w:rPr>
                <w:rFonts w:cs="Arial"/>
                <w:b/>
                <w:sz w:val="20"/>
              </w:rPr>
            </w:pPr>
            <w:r>
              <w:rPr>
                <w:rFonts w:cs="Arial"/>
                <w:b/>
                <w:sz w:val="20"/>
              </w:rPr>
              <w:t xml:space="preserve">Dr </w:t>
            </w:r>
            <w:proofErr w:type="spellStart"/>
            <w:r>
              <w:rPr>
                <w:rFonts w:cs="Arial"/>
                <w:b/>
                <w:sz w:val="20"/>
              </w:rPr>
              <w:t>Mainga</w:t>
            </w:r>
            <w:proofErr w:type="spellEnd"/>
            <w:r>
              <w:rPr>
                <w:rFonts w:cs="Arial"/>
                <w:b/>
                <w:sz w:val="20"/>
              </w:rPr>
              <w:t xml:space="preserve"> </w:t>
            </w:r>
            <w:proofErr w:type="spellStart"/>
            <w:r>
              <w:rPr>
                <w:rFonts w:cs="Arial"/>
                <w:b/>
                <w:sz w:val="20"/>
              </w:rPr>
              <w:t>Hamaluba</w:t>
            </w:r>
            <w:proofErr w:type="spellEnd"/>
            <w:r>
              <w:rPr>
                <w:rFonts w:cs="Arial"/>
                <w:b/>
                <w:sz w:val="20"/>
              </w:rPr>
              <w:br/>
            </w:r>
            <w:r w:rsidRPr="00A95FD8">
              <w:rPr>
                <w:rFonts w:cs="Arial"/>
                <w:sz w:val="20"/>
              </w:rPr>
              <w:t>Head of the Clinical Trials Unit</w:t>
            </w:r>
            <w:r w:rsidRPr="00A95FD8">
              <w:rPr>
                <w:rFonts w:cs="Arial"/>
                <w:sz w:val="20"/>
              </w:rPr>
              <w:br/>
              <w:t>Nuffield Department of Medicine</w:t>
            </w:r>
            <w:r w:rsidRPr="00A95FD8">
              <w:rPr>
                <w:rFonts w:cs="Arial"/>
                <w:sz w:val="20"/>
              </w:rPr>
              <w:br/>
              <w:t>Centre for Tropical Medicine and Global Health</w:t>
            </w:r>
            <w:r w:rsidRPr="00A95FD8">
              <w:rPr>
                <w:rFonts w:cs="Arial"/>
                <w:sz w:val="20"/>
              </w:rPr>
              <w:br/>
              <w:t>University of Oxford</w:t>
            </w:r>
            <w:r w:rsidRPr="00A95FD8">
              <w:rPr>
                <w:rFonts w:cs="Arial"/>
                <w:sz w:val="20"/>
              </w:rPr>
              <w:br/>
              <w:t>E-mail: mhamaluba@kemri-wellcome.org</w:t>
            </w:r>
          </w:p>
        </w:tc>
      </w:tr>
      <w:tr w:rsidR="002C011F" w:rsidRPr="00B90CC6" w14:paraId="64977F88" w14:textId="77777777" w:rsidTr="002C011F">
        <w:tc>
          <w:tcPr>
            <w:tcW w:w="3046" w:type="dxa"/>
          </w:tcPr>
          <w:p w14:paraId="6DD8B600" w14:textId="3BDA06FB" w:rsidR="002C011F" w:rsidRPr="00B90CC6" w:rsidRDefault="002C011F" w:rsidP="002C011F">
            <w:pPr>
              <w:pStyle w:val="BodyText"/>
              <w:spacing w:before="120" w:after="120" w:line="240" w:lineRule="auto"/>
              <w:rPr>
                <w:rFonts w:cs="Arial"/>
                <w:b/>
                <w:sz w:val="20"/>
                <w:lang w:val="it-IT"/>
              </w:rPr>
            </w:pPr>
            <w:r w:rsidRPr="00B90CC6">
              <w:rPr>
                <w:rFonts w:cs="Arial"/>
                <w:b/>
                <w:sz w:val="20"/>
                <w:lang w:val="it-IT"/>
              </w:rPr>
              <w:t xml:space="preserve">Statistician: </w:t>
            </w:r>
          </w:p>
        </w:tc>
        <w:tc>
          <w:tcPr>
            <w:tcW w:w="6392" w:type="dxa"/>
          </w:tcPr>
          <w:p w14:paraId="2DCB2001" w14:textId="4473C3C6" w:rsidR="002C011F" w:rsidRPr="003E1780" w:rsidRDefault="002C011F" w:rsidP="003324A7">
            <w:pPr>
              <w:pStyle w:val="BodyText"/>
              <w:spacing w:before="120" w:after="120" w:line="240" w:lineRule="auto"/>
              <w:rPr>
                <w:rFonts w:cs="Arial"/>
                <w:b/>
                <w:sz w:val="20"/>
                <w:lang w:val="it-IT"/>
              </w:rPr>
            </w:pPr>
            <w:r w:rsidRPr="00A95FD8">
              <w:rPr>
                <w:rFonts w:cs="Arial"/>
                <w:b/>
                <w:bCs/>
                <w:sz w:val="20"/>
                <w:lang w:val="it-IT"/>
              </w:rPr>
              <w:t>Prof Greg Fegan</w:t>
            </w:r>
            <w:r w:rsidR="003324A7">
              <w:rPr>
                <w:rFonts w:cs="Arial"/>
                <w:bCs/>
                <w:sz w:val="20"/>
                <w:lang w:val="it-IT"/>
              </w:rPr>
              <w:br/>
            </w:r>
            <w:r w:rsidRPr="003E1780">
              <w:rPr>
                <w:rFonts w:cs="Arial"/>
                <w:bCs/>
                <w:sz w:val="20"/>
                <w:lang w:val="it-IT"/>
              </w:rPr>
              <w:t>Clinical Trials Unit</w:t>
            </w:r>
            <w:r w:rsidR="003324A7">
              <w:rPr>
                <w:rFonts w:cs="Arial"/>
                <w:bCs/>
                <w:sz w:val="20"/>
                <w:lang w:val="it-IT"/>
              </w:rPr>
              <w:br/>
            </w:r>
            <w:r w:rsidRPr="003E1780">
              <w:rPr>
                <w:rFonts w:cs="Arial"/>
                <w:bCs/>
                <w:sz w:val="20"/>
                <w:lang w:val="it-IT"/>
              </w:rPr>
              <w:t>Swansea University</w:t>
            </w:r>
            <w:r w:rsidR="003324A7">
              <w:rPr>
                <w:rFonts w:cs="Arial"/>
                <w:bCs/>
                <w:sz w:val="20"/>
                <w:lang w:val="it-IT"/>
              </w:rPr>
              <w:br/>
            </w:r>
            <w:r w:rsidRPr="003E1780">
              <w:rPr>
                <w:rFonts w:cs="Arial"/>
                <w:bCs/>
                <w:sz w:val="20"/>
                <w:lang w:val="it-IT"/>
              </w:rPr>
              <w:t>Swansea, UK</w:t>
            </w:r>
            <w:r w:rsidRPr="003E1780">
              <w:rPr>
                <w:rFonts w:cs="Arial"/>
                <w:bCs/>
                <w:sz w:val="20"/>
                <w:lang w:val="it-IT"/>
              </w:rPr>
              <w:tab/>
            </w:r>
            <w:r w:rsidR="003324A7">
              <w:rPr>
                <w:rFonts w:cs="Arial"/>
                <w:bCs/>
                <w:sz w:val="20"/>
                <w:lang w:val="it-IT"/>
              </w:rPr>
              <w:br/>
            </w:r>
            <w:r w:rsidRPr="003E1780">
              <w:rPr>
                <w:rFonts w:cs="Arial"/>
                <w:sz w:val="20"/>
                <w:lang w:val="it-IT"/>
              </w:rPr>
              <w:t>Email: g.w.fegan@swansea.ac.uk</w:t>
            </w:r>
          </w:p>
        </w:tc>
      </w:tr>
      <w:tr w:rsidR="002C011F" w:rsidRPr="00B90CC6" w14:paraId="1F2F6436" w14:textId="77777777" w:rsidTr="002C011F">
        <w:tc>
          <w:tcPr>
            <w:tcW w:w="3046" w:type="dxa"/>
          </w:tcPr>
          <w:p w14:paraId="230474F3" w14:textId="77777777" w:rsidR="002C011F" w:rsidRPr="00B90CC6" w:rsidRDefault="002C011F" w:rsidP="002C011F">
            <w:pPr>
              <w:pStyle w:val="BodyText"/>
              <w:spacing w:before="120" w:after="120" w:line="240" w:lineRule="auto"/>
              <w:rPr>
                <w:rFonts w:cs="Arial"/>
                <w:b/>
                <w:sz w:val="20"/>
              </w:rPr>
            </w:pPr>
            <w:r w:rsidRPr="00B90CC6">
              <w:rPr>
                <w:rFonts w:cs="Arial"/>
                <w:b/>
                <w:sz w:val="20"/>
              </w:rPr>
              <w:t xml:space="preserve">External Adviser: </w:t>
            </w:r>
          </w:p>
        </w:tc>
        <w:tc>
          <w:tcPr>
            <w:tcW w:w="6392" w:type="dxa"/>
          </w:tcPr>
          <w:p w14:paraId="7D07615F" w14:textId="28D3F9E0" w:rsidR="002C011F" w:rsidRPr="003E1780" w:rsidRDefault="002C011F" w:rsidP="002C011F">
            <w:pPr>
              <w:pStyle w:val="BodyText"/>
              <w:spacing w:before="120" w:after="120" w:line="240" w:lineRule="auto"/>
              <w:rPr>
                <w:rFonts w:cs="Arial"/>
                <w:sz w:val="20"/>
              </w:rPr>
            </w:pPr>
            <w:r w:rsidRPr="003E1780">
              <w:rPr>
                <w:rFonts w:cs="Arial"/>
                <w:sz w:val="20"/>
              </w:rPr>
              <w:t>N/A</w:t>
            </w:r>
          </w:p>
        </w:tc>
      </w:tr>
      <w:tr w:rsidR="002C011F" w:rsidRPr="00B90CC6" w14:paraId="3C78AA21" w14:textId="77777777" w:rsidTr="002C011F">
        <w:tc>
          <w:tcPr>
            <w:tcW w:w="3046" w:type="dxa"/>
          </w:tcPr>
          <w:p w14:paraId="78243844" w14:textId="77777777" w:rsidR="002C011F" w:rsidRPr="00B90CC6" w:rsidRDefault="002C011F" w:rsidP="002C011F">
            <w:pPr>
              <w:pStyle w:val="BodyText"/>
              <w:spacing w:before="120" w:after="120" w:line="240" w:lineRule="auto"/>
              <w:rPr>
                <w:rFonts w:cs="Arial"/>
                <w:sz w:val="20"/>
              </w:rPr>
            </w:pPr>
            <w:r w:rsidRPr="00B90CC6">
              <w:rPr>
                <w:rFonts w:cs="Arial"/>
                <w:b/>
                <w:sz w:val="20"/>
              </w:rPr>
              <w:t>Clinical Laboratory/</w:t>
            </w:r>
            <w:proofErr w:type="spellStart"/>
            <w:r w:rsidRPr="00B90CC6">
              <w:rPr>
                <w:rFonts w:cs="Arial"/>
                <w:b/>
                <w:sz w:val="20"/>
              </w:rPr>
              <w:t>ies</w:t>
            </w:r>
            <w:proofErr w:type="spellEnd"/>
            <w:r w:rsidRPr="00B90CC6">
              <w:rPr>
                <w:rFonts w:cs="Arial"/>
                <w:b/>
                <w:sz w:val="20"/>
              </w:rPr>
              <w:t xml:space="preserve">: </w:t>
            </w:r>
          </w:p>
        </w:tc>
        <w:tc>
          <w:tcPr>
            <w:tcW w:w="6392" w:type="dxa"/>
          </w:tcPr>
          <w:p w14:paraId="57228D5B" w14:textId="77777777" w:rsidR="002C011F" w:rsidRPr="003E1780" w:rsidRDefault="002C011F" w:rsidP="002C011F">
            <w:pPr>
              <w:pStyle w:val="BodyText"/>
              <w:keepNext/>
              <w:spacing w:before="120" w:after="120" w:line="240" w:lineRule="auto"/>
              <w:rPr>
                <w:rFonts w:cs="Arial"/>
                <w:sz w:val="20"/>
              </w:rPr>
            </w:pPr>
            <w:r w:rsidRPr="003E1780">
              <w:rPr>
                <w:rFonts w:cs="Arial"/>
                <w:sz w:val="20"/>
              </w:rPr>
              <w:t xml:space="preserve">MRC Unit </w:t>
            </w:r>
            <w:proofErr w:type="gramStart"/>
            <w:r w:rsidRPr="003E1780">
              <w:rPr>
                <w:rFonts w:cs="Arial"/>
                <w:sz w:val="20"/>
              </w:rPr>
              <w:t>The</w:t>
            </w:r>
            <w:proofErr w:type="gramEnd"/>
            <w:r w:rsidRPr="003E1780">
              <w:rPr>
                <w:rFonts w:cs="Arial"/>
                <w:sz w:val="20"/>
              </w:rPr>
              <w:t xml:space="preserve"> Gambia at the London School of Hygiene and Tropical Medicine.</w:t>
            </w:r>
          </w:p>
          <w:p w14:paraId="6395BD2A" w14:textId="77777777" w:rsidR="002C011F" w:rsidRPr="003E1780" w:rsidRDefault="002C011F" w:rsidP="002C011F">
            <w:pPr>
              <w:pStyle w:val="BodyText"/>
              <w:keepNext/>
              <w:spacing w:before="120" w:after="120" w:line="240" w:lineRule="auto"/>
              <w:rPr>
                <w:rFonts w:cs="Arial"/>
                <w:sz w:val="20"/>
              </w:rPr>
            </w:pPr>
            <w:r w:rsidRPr="003E1780">
              <w:rPr>
                <w:rFonts w:cs="Arial"/>
                <w:sz w:val="20"/>
              </w:rPr>
              <w:t>Children’s Hospital Zurich, Switzerland</w:t>
            </w:r>
          </w:p>
          <w:p w14:paraId="208F81F0" w14:textId="0286DDB0" w:rsidR="002C011F" w:rsidRPr="003E1780" w:rsidRDefault="002C011F" w:rsidP="002C011F">
            <w:pPr>
              <w:pStyle w:val="BodyText"/>
              <w:keepNext/>
              <w:spacing w:before="120" w:after="120" w:line="240" w:lineRule="auto"/>
              <w:rPr>
                <w:rFonts w:cs="Arial"/>
                <w:sz w:val="20"/>
              </w:rPr>
            </w:pPr>
            <w:r w:rsidRPr="003E1780">
              <w:rPr>
                <w:rFonts w:cs="Arial"/>
                <w:sz w:val="20"/>
              </w:rPr>
              <w:t>USDA Western Human Nutrition Research Centre, Davis, California, USA</w:t>
            </w:r>
          </w:p>
        </w:tc>
      </w:tr>
      <w:tr w:rsidR="003F2432" w:rsidRPr="00B90CC6" w14:paraId="64C2CF44" w14:textId="77777777" w:rsidTr="002C011F">
        <w:tc>
          <w:tcPr>
            <w:tcW w:w="3046" w:type="dxa"/>
          </w:tcPr>
          <w:p w14:paraId="7C239AF0" w14:textId="77777777" w:rsidR="003F2432" w:rsidRPr="00B90CC6" w:rsidRDefault="003F2432" w:rsidP="003F2432">
            <w:pPr>
              <w:pStyle w:val="BodyText"/>
              <w:spacing w:before="120" w:after="120" w:line="240" w:lineRule="auto"/>
              <w:rPr>
                <w:rFonts w:cs="Arial"/>
                <w:iCs/>
                <w:sz w:val="20"/>
              </w:rPr>
            </w:pPr>
            <w:r w:rsidRPr="00B90CC6">
              <w:rPr>
                <w:rFonts w:cs="Arial"/>
                <w:b/>
                <w:iCs/>
                <w:sz w:val="20"/>
              </w:rPr>
              <w:t>Other institutions/</w:t>
            </w:r>
            <w:r w:rsidRPr="00B90CC6">
              <w:rPr>
                <w:rFonts w:cs="Arial"/>
                <w:b/>
                <w:iCs/>
                <w:sz w:val="20"/>
              </w:rPr>
              <w:br/>
              <w:t>Collaborators:</w:t>
            </w:r>
          </w:p>
        </w:tc>
        <w:tc>
          <w:tcPr>
            <w:tcW w:w="6392" w:type="dxa"/>
          </w:tcPr>
          <w:p w14:paraId="4883A56F" w14:textId="77777777" w:rsidR="003F2432" w:rsidRPr="003E1780" w:rsidRDefault="003F2432" w:rsidP="003F2432">
            <w:pPr>
              <w:pStyle w:val="BodyText"/>
              <w:spacing w:before="120" w:after="120" w:line="240" w:lineRule="auto"/>
              <w:rPr>
                <w:rFonts w:cs="Arial"/>
                <w:iCs/>
                <w:sz w:val="20"/>
              </w:rPr>
            </w:pPr>
            <w:r w:rsidRPr="003E1780">
              <w:rPr>
                <w:rFonts w:cs="Arial"/>
                <w:iCs/>
                <w:sz w:val="20"/>
              </w:rPr>
              <w:t>Dr Amina Abubakar, Aga Khan, Nairobi, Kenya</w:t>
            </w:r>
          </w:p>
          <w:p w14:paraId="7D6E61EC" w14:textId="77777777" w:rsidR="003F2432" w:rsidRPr="003E1780" w:rsidRDefault="003F2432" w:rsidP="003F2432">
            <w:pPr>
              <w:pStyle w:val="BodyText"/>
              <w:spacing w:before="120" w:after="120" w:line="240" w:lineRule="auto"/>
              <w:rPr>
                <w:rFonts w:cs="Arial"/>
                <w:sz w:val="20"/>
              </w:rPr>
            </w:pPr>
            <w:r w:rsidRPr="003E1780">
              <w:rPr>
                <w:rFonts w:cs="Arial"/>
                <w:iCs/>
                <w:sz w:val="20"/>
              </w:rPr>
              <w:t xml:space="preserve">Professor Lindsay Allen, USDA </w:t>
            </w:r>
            <w:r w:rsidRPr="003E1780">
              <w:rPr>
                <w:rFonts w:cs="Arial"/>
                <w:sz w:val="20"/>
              </w:rPr>
              <w:t>Western Human Nutrition Research Centre, Davis, California, USA</w:t>
            </w:r>
          </w:p>
          <w:p w14:paraId="0EAF8955" w14:textId="77777777" w:rsidR="003F2432" w:rsidRPr="003E1780" w:rsidRDefault="003F2432" w:rsidP="003F2432">
            <w:pPr>
              <w:pStyle w:val="BodyText"/>
              <w:keepNext/>
              <w:spacing w:before="120" w:after="120" w:line="240" w:lineRule="auto"/>
              <w:rPr>
                <w:rFonts w:cs="Arial"/>
                <w:sz w:val="20"/>
              </w:rPr>
            </w:pPr>
            <w:r w:rsidRPr="003E1780">
              <w:rPr>
                <w:rFonts w:cs="Arial"/>
                <w:sz w:val="20"/>
              </w:rPr>
              <w:t>Dr Maria Andersson, Children’s Hospital Zurich, Switzerland</w:t>
            </w:r>
          </w:p>
          <w:p w14:paraId="7F34393F" w14:textId="77777777" w:rsidR="003F2432" w:rsidRPr="003E1780" w:rsidRDefault="003F2432" w:rsidP="003F2432">
            <w:pPr>
              <w:pStyle w:val="BodyText"/>
              <w:spacing w:before="120" w:after="120" w:line="240" w:lineRule="auto"/>
              <w:rPr>
                <w:rFonts w:cs="Arial"/>
                <w:iCs/>
                <w:sz w:val="20"/>
              </w:rPr>
            </w:pPr>
            <w:r w:rsidRPr="003E1780">
              <w:rPr>
                <w:rFonts w:cs="Arial"/>
                <w:iCs/>
                <w:sz w:val="20"/>
              </w:rPr>
              <w:t>Professor Clare Elwell, University College London, London, UK</w:t>
            </w:r>
          </w:p>
          <w:p w14:paraId="11852F02" w14:textId="77777777" w:rsidR="003F2432" w:rsidRPr="003E1780" w:rsidRDefault="003F2432" w:rsidP="003F2432">
            <w:pPr>
              <w:pStyle w:val="BodyText"/>
              <w:spacing w:before="120" w:after="120" w:line="240" w:lineRule="auto"/>
              <w:rPr>
                <w:rFonts w:cs="Arial"/>
                <w:iCs/>
                <w:sz w:val="20"/>
              </w:rPr>
            </w:pPr>
            <w:r w:rsidRPr="003E1780">
              <w:rPr>
                <w:rFonts w:cs="Arial"/>
                <w:iCs/>
                <w:sz w:val="20"/>
              </w:rPr>
              <w:t>Dr Sarah Lloyd Fox, Cambridge University, Cambridge, UK</w:t>
            </w:r>
          </w:p>
          <w:p w14:paraId="7CFBD90D" w14:textId="056868AB" w:rsidR="003F2432" w:rsidRPr="003E1780" w:rsidRDefault="003F2432" w:rsidP="003F2432">
            <w:pPr>
              <w:pStyle w:val="BodyText"/>
              <w:spacing w:before="120" w:after="120" w:line="240" w:lineRule="auto"/>
              <w:rPr>
                <w:rFonts w:cs="Arial"/>
                <w:iCs/>
                <w:sz w:val="20"/>
              </w:rPr>
            </w:pPr>
            <w:proofErr w:type="spellStart"/>
            <w:r w:rsidRPr="003E1780">
              <w:rPr>
                <w:rFonts w:cs="Arial"/>
                <w:iCs/>
                <w:sz w:val="20"/>
              </w:rPr>
              <w:t>Mr</w:t>
            </w:r>
            <w:proofErr w:type="spellEnd"/>
            <w:r w:rsidRPr="003E1780">
              <w:rPr>
                <w:rFonts w:cs="Arial"/>
                <w:iCs/>
                <w:sz w:val="20"/>
              </w:rPr>
              <w:t xml:space="preserve"> Modou Phall, National Nutrition Agency, The Gambia</w:t>
            </w:r>
          </w:p>
        </w:tc>
      </w:tr>
      <w:tr w:rsidR="003F2432" w:rsidRPr="00B90CC6" w14:paraId="100068FE" w14:textId="77777777" w:rsidTr="002C011F">
        <w:tc>
          <w:tcPr>
            <w:tcW w:w="3046" w:type="dxa"/>
          </w:tcPr>
          <w:p w14:paraId="2096542C" w14:textId="77777777" w:rsidR="003F2432" w:rsidRPr="00B90CC6" w:rsidRDefault="003F2432" w:rsidP="003F2432">
            <w:pPr>
              <w:pStyle w:val="BodyText"/>
              <w:spacing w:before="120" w:after="120" w:line="240" w:lineRule="auto"/>
              <w:rPr>
                <w:rFonts w:cs="Arial"/>
                <w:iCs/>
                <w:sz w:val="20"/>
              </w:rPr>
            </w:pPr>
            <w:r w:rsidRPr="00B90CC6">
              <w:rPr>
                <w:rFonts w:cs="Arial"/>
                <w:b/>
                <w:bCs/>
                <w:iCs/>
                <w:sz w:val="20"/>
              </w:rPr>
              <w:t>Local Ethics Committee</w:t>
            </w:r>
          </w:p>
        </w:tc>
        <w:tc>
          <w:tcPr>
            <w:tcW w:w="6392" w:type="dxa"/>
          </w:tcPr>
          <w:p w14:paraId="4227E81D" w14:textId="77777777" w:rsidR="003F2432" w:rsidRPr="003E1780" w:rsidRDefault="003F2432" w:rsidP="003F2432">
            <w:pPr>
              <w:pStyle w:val="BodyText"/>
              <w:spacing w:before="120" w:after="120" w:line="240" w:lineRule="auto"/>
              <w:rPr>
                <w:rFonts w:cs="Arial"/>
                <w:iCs/>
                <w:sz w:val="20"/>
              </w:rPr>
            </w:pPr>
            <w:r w:rsidRPr="003E1780">
              <w:rPr>
                <w:rFonts w:cs="Arial"/>
                <w:iCs/>
                <w:sz w:val="20"/>
              </w:rPr>
              <w:t xml:space="preserve">Gambia Government/MRC Joint Ethics Committee, </w:t>
            </w:r>
            <w:r w:rsidRPr="003E1780">
              <w:rPr>
                <w:rFonts w:cs="Arial"/>
                <w:iCs/>
                <w:sz w:val="20"/>
              </w:rPr>
              <w:br/>
              <w:t xml:space="preserve">c/o </w:t>
            </w:r>
            <w:r w:rsidRPr="003E1780">
              <w:rPr>
                <w:rFonts w:cs="Arial"/>
                <w:bCs/>
                <w:sz w:val="20"/>
              </w:rPr>
              <w:t xml:space="preserve">MRC Unit, The Gambia, </w:t>
            </w:r>
            <w:r w:rsidRPr="003E1780">
              <w:rPr>
                <w:rFonts w:cs="Arial"/>
                <w:bCs/>
                <w:sz w:val="20"/>
              </w:rPr>
              <w:br/>
              <w:t>PO Box 273, Banjul, The Gambia, West Africa</w:t>
            </w:r>
            <w:r w:rsidRPr="003E1780">
              <w:rPr>
                <w:rFonts w:cs="Arial"/>
                <w:sz w:val="20"/>
              </w:rPr>
              <w:t xml:space="preserve"> </w:t>
            </w:r>
          </w:p>
        </w:tc>
      </w:tr>
    </w:tbl>
    <w:p w14:paraId="7AC8A48C" w14:textId="77777777" w:rsidR="00753079" w:rsidRPr="00B90CC6" w:rsidRDefault="00753079" w:rsidP="00753079">
      <w:pPr>
        <w:rPr>
          <w:rFonts w:cs="Arial"/>
          <w:sz w:val="20"/>
        </w:rPr>
      </w:pPr>
    </w:p>
    <w:p w14:paraId="7E5D8B9D" w14:textId="77777777" w:rsidR="00753079" w:rsidRPr="00B90CC6" w:rsidRDefault="00753079" w:rsidP="00753079">
      <w:pPr>
        <w:pStyle w:val="SchemaTitle"/>
        <w:rPr>
          <w:rFonts w:cs="Arial"/>
          <w:sz w:val="20"/>
          <w:szCs w:val="20"/>
        </w:rPr>
      </w:pPr>
      <w:r w:rsidRPr="00B90CC6">
        <w:rPr>
          <w:rFonts w:cs="Arial"/>
          <w:sz w:val="20"/>
        </w:rPr>
        <w:br w:type="page"/>
      </w:r>
    </w:p>
    <w:p w14:paraId="65C1F082" w14:textId="77777777" w:rsidR="00425A78" w:rsidRPr="00B90CC6" w:rsidRDefault="00425A78">
      <w:pPr>
        <w:pStyle w:val="SchemaTitle"/>
        <w:rPr>
          <w:rFonts w:cs="Arial"/>
          <w:caps w:val="0"/>
        </w:rPr>
      </w:pPr>
      <w:bookmarkStart w:id="9" w:name="_Toc376511439"/>
      <w:r w:rsidRPr="00E90926">
        <w:rPr>
          <w:rFonts w:cs="Arial"/>
          <w:caps w:val="0"/>
        </w:rPr>
        <w:lastRenderedPageBreak/>
        <w:t xml:space="preserve">List of </w:t>
      </w:r>
      <w:r w:rsidR="00107A93" w:rsidRPr="00E90926">
        <w:rPr>
          <w:rFonts w:cs="Arial"/>
          <w:caps w:val="0"/>
        </w:rPr>
        <w:t>a</w:t>
      </w:r>
      <w:r w:rsidRPr="00E90926">
        <w:rPr>
          <w:rFonts w:cs="Arial"/>
          <w:caps w:val="0"/>
        </w:rPr>
        <w:t>bbreviations</w:t>
      </w:r>
      <w:bookmarkEnd w:id="9"/>
    </w:p>
    <w:p w14:paraId="5C348969" w14:textId="77777777" w:rsidR="00425A78" w:rsidRPr="00B90CC6" w:rsidRDefault="00425A78">
      <w:pPr>
        <w:pStyle w:val="SchemaTitle"/>
        <w:spacing w:before="0" w:after="0" w:line="240" w:lineRule="auto"/>
        <w:jc w:val="left"/>
        <w:rPr>
          <w:rFonts w:cs="Arial"/>
          <w:b w:val="0"/>
          <w:bCs/>
          <w:sz w:val="20"/>
          <w:szCs w:val="20"/>
        </w:rPr>
      </w:pPr>
    </w:p>
    <w:tbl>
      <w:tblPr>
        <w:tblW w:w="0" w:type="auto"/>
        <w:tblInd w:w="392" w:type="dxa"/>
        <w:tblLook w:val="0000" w:firstRow="0" w:lastRow="0" w:firstColumn="0" w:lastColumn="0" w:noHBand="0" w:noVBand="0"/>
      </w:tblPr>
      <w:tblGrid>
        <w:gridCol w:w="2925"/>
        <w:gridCol w:w="6371"/>
      </w:tblGrid>
      <w:tr w:rsidR="00425A78" w:rsidRPr="00B90CC6" w14:paraId="637648B1" w14:textId="77777777" w:rsidTr="00ED28DE">
        <w:trPr>
          <w:trHeight w:val="284"/>
        </w:trPr>
        <w:tc>
          <w:tcPr>
            <w:tcW w:w="2969" w:type="dxa"/>
            <w:vAlign w:val="bottom"/>
          </w:tcPr>
          <w:p w14:paraId="66886758" w14:textId="77777777" w:rsidR="00425A78" w:rsidRPr="00B90CC6" w:rsidRDefault="00425A78">
            <w:pPr>
              <w:pStyle w:val="Footer"/>
              <w:tabs>
                <w:tab w:val="clear" w:pos="4320"/>
                <w:tab w:val="clear" w:pos="8640"/>
              </w:tabs>
              <w:spacing w:before="60" w:after="60" w:line="240" w:lineRule="auto"/>
              <w:rPr>
                <w:rFonts w:cs="Arial"/>
                <w:sz w:val="20"/>
              </w:rPr>
            </w:pPr>
            <w:r w:rsidRPr="00B90CC6">
              <w:rPr>
                <w:rFonts w:cs="Arial"/>
                <w:sz w:val="20"/>
              </w:rPr>
              <w:t>AE</w:t>
            </w:r>
          </w:p>
        </w:tc>
        <w:tc>
          <w:tcPr>
            <w:tcW w:w="6543" w:type="dxa"/>
            <w:vAlign w:val="bottom"/>
          </w:tcPr>
          <w:p w14:paraId="19F191E2" w14:textId="77777777" w:rsidR="00425A78" w:rsidRPr="00B90CC6" w:rsidRDefault="00425A78" w:rsidP="009064A9">
            <w:pPr>
              <w:spacing w:before="60" w:after="60" w:line="240" w:lineRule="auto"/>
              <w:rPr>
                <w:rFonts w:cs="Arial"/>
                <w:sz w:val="20"/>
              </w:rPr>
            </w:pPr>
            <w:r w:rsidRPr="00B90CC6">
              <w:rPr>
                <w:rFonts w:cs="Arial"/>
                <w:sz w:val="20"/>
              </w:rPr>
              <w:t>Adverse Event</w:t>
            </w:r>
          </w:p>
        </w:tc>
      </w:tr>
      <w:tr w:rsidR="004B5443" w:rsidRPr="00B90CC6" w14:paraId="59B41377" w14:textId="77777777" w:rsidTr="00ED28DE">
        <w:trPr>
          <w:trHeight w:val="284"/>
        </w:trPr>
        <w:tc>
          <w:tcPr>
            <w:tcW w:w="2969" w:type="dxa"/>
            <w:vAlign w:val="bottom"/>
          </w:tcPr>
          <w:p w14:paraId="421D5C23" w14:textId="078B98F8" w:rsidR="004B5443" w:rsidRPr="00B90CC6" w:rsidRDefault="004B5443">
            <w:pPr>
              <w:spacing w:before="60" w:after="60" w:line="240" w:lineRule="auto"/>
              <w:rPr>
                <w:rFonts w:cs="Arial"/>
                <w:sz w:val="20"/>
              </w:rPr>
            </w:pPr>
            <w:r>
              <w:rPr>
                <w:rFonts w:cs="Arial"/>
                <w:sz w:val="20"/>
              </w:rPr>
              <w:t>BRIGHT</w:t>
            </w:r>
          </w:p>
        </w:tc>
        <w:tc>
          <w:tcPr>
            <w:tcW w:w="6543" w:type="dxa"/>
            <w:vAlign w:val="bottom"/>
          </w:tcPr>
          <w:p w14:paraId="7B6480F4" w14:textId="22511DC0" w:rsidR="004B5443" w:rsidRPr="00B90CC6" w:rsidRDefault="009C0965">
            <w:pPr>
              <w:spacing w:before="60" w:after="60" w:line="240" w:lineRule="auto"/>
              <w:rPr>
                <w:rFonts w:cs="Arial"/>
                <w:sz w:val="20"/>
              </w:rPr>
            </w:pPr>
            <w:r>
              <w:rPr>
                <w:rFonts w:cs="Arial"/>
                <w:sz w:val="20"/>
              </w:rPr>
              <w:t>Brain Imaging</w:t>
            </w:r>
            <w:r w:rsidR="004B5443">
              <w:rPr>
                <w:rFonts w:cs="Arial"/>
                <w:sz w:val="20"/>
              </w:rPr>
              <w:t xml:space="preserve"> for Global Health</w:t>
            </w:r>
          </w:p>
        </w:tc>
      </w:tr>
      <w:tr w:rsidR="00425A78" w:rsidRPr="00B90CC6" w14:paraId="699A5FDD" w14:textId="77777777" w:rsidTr="00ED28DE">
        <w:trPr>
          <w:trHeight w:val="284"/>
        </w:trPr>
        <w:tc>
          <w:tcPr>
            <w:tcW w:w="2969" w:type="dxa"/>
            <w:vAlign w:val="bottom"/>
          </w:tcPr>
          <w:p w14:paraId="4BCF93FA" w14:textId="77777777" w:rsidR="00425A78" w:rsidRPr="00B90CC6" w:rsidRDefault="00425A78">
            <w:pPr>
              <w:spacing w:before="60" w:after="60" w:line="240" w:lineRule="auto"/>
              <w:rPr>
                <w:rFonts w:cs="Arial"/>
                <w:sz w:val="20"/>
              </w:rPr>
            </w:pPr>
            <w:r w:rsidRPr="00B90CC6">
              <w:rPr>
                <w:rFonts w:cs="Arial"/>
                <w:sz w:val="20"/>
              </w:rPr>
              <w:t>CRF</w:t>
            </w:r>
          </w:p>
        </w:tc>
        <w:tc>
          <w:tcPr>
            <w:tcW w:w="6543" w:type="dxa"/>
            <w:vAlign w:val="bottom"/>
          </w:tcPr>
          <w:p w14:paraId="756CCA50" w14:textId="77777777" w:rsidR="00425A78" w:rsidRPr="00B90CC6" w:rsidRDefault="00425A78">
            <w:pPr>
              <w:spacing w:before="60" w:after="60" w:line="240" w:lineRule="auto"/>
              <w:rPr>
                <w:rFonts w:cs="Arial"/>
                <w:sz w:val="20"/>
              </w:rPr>
            </w:pPr>
            <w:r w:rsidRPr="00B90CC6">
              <w:rPr>
                <w:rFonts w:cs="Arial"/>
                <w:sz w:val="20"/>
              </w:rPr>
              <w:t>Case Report Form</w:t>
            </w:r>
          </w:p>
        </w:tc>
      </w:tr>
      <w:tr w:rsidR="00425A78" w:rsidRPr="00B90CC6" w14:paraId="3E532371" w14:textId="77777777" w:rsidTr="00ED28DE">
        <w:trPr>
          <w:trHeight w:val="284"/>
        </w:trPr>
        <w:tc>
          <w:tcPr>
            <w:tcW w:w="2969" w:type="dxa"/>
            <w:vAlign w:val="bottom"/>
          </w:tcPr>
          <w:p w14:paraId="625C846A" w14:textId="77777777" w:rsidR="00425A78" w:rsidRPr="00B90CC6" w:rsidRDefault="00425A78">
            <w:pPr>
              <w:spacing w:before="60" w:after="60" w:line="240" w:lineRule="auto"/>
              <w:rPr>
                <w:rFonts w:cs="Arial"/>
                <w:sz w:val="20"/>
              </w:rPr>
            </w:pPr>
            <w:r w:rsidRPr="00B90CC6">
              <w:rPr>
                <w:rFonts w:cs="Arial"/>
                <w:sz w:val="20"/>
              </w:rPr>
              <w:t>DMC</w:t>
            </w:r>
          </w:p>
        </w:tc>
        <w:tc>
          <w:tcPr>
            <w:tcW w:w="6543" w:type="dxa"/>
            <w:vAlign w:val="bottom"/>
          </w:tcPr>
          <w:p w14:paraId="1250BC43" w14:textId="77777777" w:rsidR="00425A78" w:rsidRPr="00B90CC6" w:rsidRDefault="00425A78">
            <w:pPr>
              <w:spacing w:before="60" w:after="60" w:line="240" w:lineRule="auto"/>
              <w:rPr>
                <w:rFonts w:cs="Arial"/>
                <w:sz w:val="20"/>
              </w:rPr>
            </w:pPr>
            <w:r w:rsidRPr="00B90CC6">
              <w:rPr>
                <w:rFonts w:cs="Arial"/>
                <w:sz w:val="20"/>
              </w:rPr>
              <w:t xml:space="preserve">Data Monitoring </w:t>
            </w:r>
            <w:r w:rsidR="001F7692" w:rsidRPr="00B90CC6">
              <w:rPr>
                <w:rFonts w:cs="Arial"/>
                <w:sz w:val="20"/>
              </w:rPr>
              <w:t xml:space="preserve">Committee </w:t>
            </w:r>
          </w:p>
        </w:tc>
      </w:tr>
      <w:tr w:rsidR="00A412B9" w:rsidRPr="00B90CC6" w14:paraId="6126B5ED" w14:textId="77777777" w:rsidTr="00ED28DE">
        <w:trPr>
          <w:trHeight w:val="284"/>
        </w:trPr>
        <w:tc>
          <w:tcPr>
            <w:tcW w:w="2969" w:type="dxa"/>
            <w:vAlign w:val="bottom"/>
          </w:tcPr>
          <w:p w14:paraId="4CFEE7F7" w14:textId="10C40439" w:rsidR="00A412B9" w:rsidRPr="00B90CC6" w:rsidRDefault="00A412B9">
            <w:pPr>
              <w:spacing w:before="60" w:after="60" w:line="240" w:lineRule="auto"/>
              <w:rPr>
                <w:rFonts w:cs="Arial"/>
                <w:sz w:val="20"/>
              </w:rPr>
            </w:pPr>
            <w:proofErr w:type="spellStart"/>
            <w:r>
              <w:rPr>
                <w:rFonts w:cs="Arial"/>
                <w:sz w:val="20"/>
              </w:rPr>
              <w:t>fNIRS</w:t>
            </w:r>
            <w:proofErr w:type="spellEnd"/>
          </w:p>
        </w:tc>
        <w:tc>
          <w:tcPr>
            <w:tcW w:w="6543" w:type="dxa"/>
            <w:vAlign w:val="bottom"/>
          </w:tcPr>
          <w:p w14:paraId="6A15CB57" w14:textId="1E710F54" w:rsidR="00A412B9" w:rsidRPr="00B90CC6" w:rsidRDefault="00A412B9">
            <w:pPr>
              <w:spacing w:before="60" w:after="60" w:line="240" w:lineRule="auto"/>
              <w:rPr>
                <w:rFonts w:cs="Arial"/>
                <w:sz w:val="20"/>
              </w:rPr>
            </w:pPr>
            <w:r>
              <w:rPr>
                <w:rFonts w:cs="Arial"/>
                <w:sz w:val="20"/>
              </w:rPr>
              <w:t xml:space="preserve">Functional Near Infrared Spectroscopy </w:t>
            </w:r>
          </w:p>
        </w:tc>
      </w:tr>
      <w:tr w:rsidR="00425A78" w:rsidRPr="00B90CC6" w14:paraId="38ADDA07" w14:textId="77777777" w:rsidTr="00ED28DE">
        <w:trPr>
          <w:trHeight w:val="284"/>
        </w:trPr>
        <w:tc>
          <w:tcPr>
            <w:tcW w:w="2969" w:type="dxa"/>
            <w:vAlign w:val="bottom"/>
          </w:tcPr>
          <w:p w14:paraId="16837C5F" w14:textId="77777777" w:rsidR="00425A78" w:rsidRPr="00B90CC6" w:rsidRDefault="00425A78">
            <w:pPr>
              <w:spacing w:before="60" w:after="60" w:line="240" w:lineRule="auto"/>
              <w:rPr>
                <w:rFonts w:cs="Arial"/>
                <w:sz w:val="20"/>
              </w:rPr>
            </w:pPr>
            <w:r w:rsidRPr="00B90CC6">
              <w:rPr>
                <w:rFonts w:cs="Arial"/>
                <w:sz w:val="20"/>
              </w:rPr>
              <w:t>GCP</w:t>
            </w:r>
          </w:p>
        </w:tc>
        <w:tc>
          <w:tcPr>
            <w:tcW w:w="6543" w:type="dxa"/>
            <w:vAlign w:val="bottom"/>
          </w:tcPr>
          <w:p w14:paraId="4D470594" w14:textId="77777777" w:rsidR="00425A78" w:rsidRPr="00B90CC6" w:rsidRDefault="00425A78">
            <w:pPr>
              <w:spacing w:before="60" w:after="60" w:line="240" w:lineRule="auto"/>
              <w:rPr>
                <w:rFonts w:cs="Arial"/>
                <w:sz w:val="20"/>
              </w:rPr>
            </w:pPr>
            <w:r w:rsidRPr="00B90CC6">
              <w:rPr>
                <w:rFonts w:cs="Arial"/>
                <w:sz w:val="20"/>
              </w:rPr>
              <w:t>Good Clinical Practice</w:t>
            </w:r>
          </w:p>
        </w:tc>
      </w:tr>
      <w:tr w:rsidR="00E27B08" w:rsidRPr="00B90CC6" w14:paraId="3432FD5E" w14:textId="77777777" w:rsidTr="00ED28DE">
        <w:trPr>
          <w:trHeight w:val="284"/>
        </w:trPr>
        <w:tc>
          <w:tcPr>
            <w:tcW w:w="2969" w:type="dxa"/>
            <w:vAlign w:val="bottom"/>
          </w:tcPr>
          <w:p w14:paraId="726B1166" w14:textId="3E79979A" w:rsidR="00E27B08" w:rsidRPr="00B90CC6" w:rsidRDefault="00E27B08">
            <w:pPr>
              <w:spacing w:before="60" w:after="60" w:line="240" w:lineRule="auto"/>
              <w:rPr>
                <w:rFonts w:cs="Arial"/>
                <w:sz w:val="20"/>
              </w:rPr>
            </w:pPr>
            <w:r>
              <w:rPr>
                <w:rFonts w:cs="Arial"/>
                <w:sz w:val="20"/>
              </w:rPr>
              <w:t>HOME</w:t>
            </w:r>
          </w:p>
        </w:tc>
        <w:tc>
          <w:tcPr>
            <w:tcW w:w="6543" w:type="dxa"/>
            <w:vAlign w:val="bottom"/>
          </w:tcPr>
          <w:p w14:paraId="10875E22" w14:textId="62911F69" w:rsidR="00E27B08" w:rsidRPr="0072258B" w:rsidRDefault="0072258B">
            <w:pPr>
              <w:spacing w:before="60" w:after="60" w:line="240" w:lineRule="auto"/>
              <w:rPr>
                <w:rFonts w:cs="Arial"/>
                <w:sz w:val="20"/>
              </w:rPr>
            </w:pPr>
            <w:r w:rsidRPr="0072258B">
              <w:rPr>
                <w:rFonts w:cs="Arial"/>
                <w:color w:val="201F1E"/>
                <w:sz w:val="20"/>
                <w:bdr w:val="none" w:sz="0" w:space="0" w:color="auto" w:frame="1"/>
              </w:rPr>
              <w:t>Home Observation Measure of the Environment</w:t>
            </w:r>
          </w:p>
        </w:tc>
      </w:tr>
      <w:tr w:rsidR="00425A78" w:rsidRPr="00B90CC6" w14:paraId="4D36827B" w14:textId="77777777" w:rsidTr="00ED28DE">
        <w:trPr>
          <w:trHeight w:val="284"/>
        </w:trPr>
        <w:tc>
          <w:tcPr>
            <w:tcW w:w="2969" w:type="dxa"/>
            <w:vAlign w:val="bottom"/>
          </w:tcPr>
          <w:p w14:paraId="00922187" w14:textId="77777777" w:rsidR="00425A78" w:rsidRPr="00B90CC6" w:rsidRDefault="00425A78">
            <w:pPr>
              <w:spacing w:before="60" w:after="60" w:line="240" w:lineRule="auto"/>
              <w:rPr>
                <w:rFonts w:cs="Arial"/>
                <w:sz w:val="20"/>
              </w:rPr>
            </w:pPr>
            <w:r w:rsidRPr="00B90CC6">
              <w:rPr>
                <w:rFonts w:cs="Arial"/>
                <w:sz w:val="20"/>
              </w:rPr>
              <w:t>ICH</w:t>
            </w:r>
          </w:p>
        </w:tc>
        <w:tc>
          <w:tcPr>
            <w:tcW w:w="6543" w:type="dxa"/>
            <w:vAlign w:val="bottom"/>
          </w:tcPr>
          <w:p w14:paraId="011CE980" w14:textId="77777777" w:rsidR="00425A78" w:rsidRPr="00B90CC6" w:rsidRDefault="00425A78">
            <w:pPr>
              <w:spacing w:before="60" w:after="60" w:line="240" w:lineRule="auto"/>
              <w:rPr>
                <w:rFonts w:cs="Arial"/>
                <w:sz w:val="20"/>
              </w:rPr>
            </w:pPr>
            <w:r w:rsidRPr="00B90CC6">
              <w:rPr>
                <w:rFonts w:cs="Arial"/>
                <w:sz w:val="20"/>
              </w:rPr>
              <w:t>International Conference on Harmonization</w:t>
            </w:r>
          </w:p>
        </w:tc>
      </w:tr>
      <w:tr w:rsidR="00A106AB" w:rsidRPr="00B90CC6" w14:paraId="3FF0EE2B" w14:textId="77777777" w:rsidTr="00ED28DE">
        <w:trPr>
          <w:trHeight w:val="284"/>
        </w:trPr>
        <w:tc>
          <w:tcPr>
            <w:tcW w:w="2969" w:type="dxa"/>
            <w:vAlign w:val="bottom"/>
          </w:tcPr>
          <w:p w14:paraId="55AAAD03" w14:textId="104AEDA9" w:rsidR="00A106AB" w:rsidRPr="00B90CC6" w:rsidRDefault="00A106AB">
            <w:pPr>
              <w:spacing w:before="60" w:after="60" w:line="240" w:lineRule="auto"/>
              <w:rPr>
                <w:rFonts w:cs="Arial"/>
                <w:sz w:val="20"/>
              </w:rPr>
            </w:pPr>
            <w:r>
              <w:rPr>
                <w:rFonts w:cs="Arial"/>
                <w:sz w:val="20"/>
              </w:rPr>
              <w:t>INDiGO</w:t>
            </w:r>
          </w:p>
        </w:tc>
        <w:tc>
          <w:tcPr>
            <w:tcW w:w="6543" w:type="dxa"/>
            <w:vAlign w:val="bottom"/>
          </w:tcPr>
          <w:p w14:paraId="0FBC2555" w14:textId="35C82E53" w:rsidR="00A106AB" w:rsidRPr="00B90CC6" w:rsidRDefault="00A106AB" w:rsidP="00FF5913">
            <w:pPr>
              <w:spacing w:before="60" w:after="60" w:line="240" w:lineRule="auto"/>
              <w:rPr>
                <w:rFonts w:cs="Arial"/>
                <w:sz w:val="20"/>
              </w:rPr>
            </w:pPr>
            <w:r>
              <w:rPr>
                <w:rFonts w:cs="Arial"/>
                <w:sz w:val="20"/>
              </w:rPr>
              <w:t>Improving Infant Neurocognitive and Growth Ou</w:t>
            </w:r>
            <w:r w:rsidR="001C155D">
              <w:rPr>
                <w:rFonts w:cs="Arial"/>
                <w:sz w:val="20"/>
              </w:rPr>
              <w:t>t</w:t>
            </w:r>
            <w:r>
              <w:rPr>
                <w:rFonts w:cs="Arial"/>
                <w:sz w:val="20"/>
              </w:rPr>
              <w:t>comes with Micronutrients</w:t>
            </w:r>
          </w:p>
        </w:tc>
      </w:tr>
      <w:tr w:rsidR="00425A78" w:rsidRPr="00B90CC6" w14:paraId="3FA3D82C" w14:textId="77777777" w:rsidTr="00ED28DE">
        <w:trPr>
          <w:trHeight w:val="284"/>
        </w:trPr>
        <w:tc>
          <w:tcPr>
            <w:tcW w:w="2969" w:type="dxa"/>
            <w:vAlign w:val="bottom"/>
          </w:tcPr>
          <w:p w14:paraId="3F3889C0" w14:textId="77777777" w:rsidR="00425A78" w:rsidRPr="00B90CC6" w:rsidRDefault="00425A78">
            <w:pPr>
              <w:spacing w:before="60" w:after="60" w:line="240" w:lineRule="auto"/>
              <w:rPr>
                <w:rFonts w:cs="Arial"/>
                <w:sz w:val="20"/>
              </w:rPr>
            </w:pPr>
            <w:r w:rsidRPr="00B90CC6">
              <w:rPr>
                <w:rFonts w:cs="Arial"/>
                <w:sz w:val="20"/>
              </w:rPr>
              <w:t>IEC</w:t>
            </w:r>
          </w:p>
        </w:tc>
        <w:tc>
          <w:tcPr>
            <w:tcW w:w="6543" w:type="dxa"/>
            <w:vAlign w:val="bottom"/>
          </w:tcPr>
          <w:p w14:paraId="77096CE7" w14:textId="77777777" w:rsidR="00425A78" w:rsidRPr="00B90CC6" w:rsidRDefault="00425A78" w:rsidP="00FF5913">
            <w:pPr>
              <w:spacing w:before="60" w:after="60" w:line="240" w:lineRule="auto"/>
              <w:rPr>
                <w:rFonts w:cs="Arial"/>
                <w:sz w:val="20"/>
              </w:rPr>
            </w:pPr>
            <w:r w:rsidRPr="00B90CC6">
              <w:rPr>
                <w:rFonts w:cs="Arial"/>
                <w:sz w:val="20"/>
              </w:rPr>
              <w:t>Independent Ethics Committee</w:t>
            </w:r>
          </w:p>
        </w:tc>
      </w:tr>
      <w:tr w:rsidR="00E27B08" w:rsidRPr="00B90CC6" w14:paraId="25175E0B" w14:textId="77777777" w:rsidTr="00ED28DE">
        <w:trPr>
          <w:trHeight w:val="284"/>
        </w:trPr>
        <w:tc>
          <w:tcPr>
            <w:tcW w:w="2969" w:type="dxa"/>
          </w:tcPr>
          <w:p w14:paraId="210E1E45" w14:textId="5547A3F6" w:rsidR="00E27B08" w:rsidRDefault="00C06889" w:rsidP="00ED28DE">
            <w:pPr>
              <w:spacing w:before="60" w:after="60" w:line="240" w:lineRule="auto"/>
              <w:rPr>
                <w:rFonts w:cs="Arial"/>
                <w:sz w:val="20"/>
              </w:rPr>
            </w:pPr>
            <w:r>
              <w:rPr>
                <w:rFonts w:cs="Arial"/>
                <w:sz w:val="20"/>
              </w:rPr>
              <w:t>KCL</w:t>
            </w:r>
          </w:p>
        </w:tc>
        <w:tc>
          <w:tcPr>
            <w:tcW w:w="6543" w:type="dxa"/>
            <w:vAlign w:val="bottom"/>
          </w:tcPr>
          <w:p w14:paraId="35AC1110" w14:textId="5ECFC09D" w:rsidR="00E27B08" w:rsidRDefault="00C06889" w:rsidP="00ED28DE">
            <w:pPr>
              <w:spacing w:before="60" w:after="60" w:line="240" w:lineRule="auto"/>
              <w:rPr>
                <w:rFonts w:cs="Arial"/>
                <w:sz w:val="20"/>
                <w:lang w:val="en-GB"/>
              </w:rPr>
            </w:pPr>
            <w:r>
              <w:rPr>
                <w:rFonts w:cs="Arial"/>
                <w:sz w:val="20"/>
                <w:lang w:val="en-GB"/>
              </w:rPr>
              <w:t>King’s College London</w:t>
            </w:r>
          </w:p>
        </w:tc>
      </w:tr>
      <w:tr w:rsidR="004B5443" w:rsidRPr="00B90CC6" w14:paraId="233D065E" w14:textId="77777777" w:rsidTr="00ED28DE">
        <w:trPr>
          <w:trHeight w:val="284"/>
        </w:trPr>
        <w:tc>
          <w:tcPr>
            <w:tcW w:w="2969" w:type="dxa"/>
          </w:tcPr>
          <w:p w14:paraId="59BBD816" w14:textId="77966724" w:rsidR="004B5443" w:rsidRDefault="004B5443" w:rsidP="00ED28DE">
            <w:pPr>
              <w:spacing w:before="60" w:after="60" w:line="240" w:lineRule="auto"/>
              <w:rPr>
                <w:rFonts w:cs="Arial"/>
                <w:sz w:val="20"/>
              </w:rPr>
            </w:pPr>
            <w:r>
              <w:rPr>
                <w:rFonts w:cs="Arial"/>
                <w:sz w:val="20"/>
              </w:rPr>
              <w:t>LMIC</w:t>
            </w:r>
          </w:p>
        </w:tc>
        <w:tc>
          <w:tcPr>
            <w:tcW w:w="6543" w:type="dxa"/>
            <w:vAlign w:val="bottom"/>
          </w:tcPr>
          <w:p w14:paraId="165DB031" w14:textId="2535ED85" w:rsidR="004B5443" w:rsidRDefault="004B5443" w:rsidP="00ED28DE">
            <w:pPr>
              <w:spacing w:before="60" w:after="60" w:line="240" w:lineRule="auto"/>
              <w:rPr>
                <w:rFonts w:cs="Arial"/>
                <w:sz w:val="20"/>
                <w:lang w:val="en-GB"/>
              </w:rPr>
            </w:pPr>
            <w:r>
              <w:rPr>
                <w:rFonts w:cs="Arial"/>
                <w:sz w:val="20"/>
                <w:lang w:val="en-GB"/>
              </w:rPr>
              <w:t>Low- and middle-income country</w:t>
            </w:r>
          </w:p>
        </w:tc>
      </w:tr>
      <w:tr w:rsidR="00FE2E8E" w:rsidRPr="00B90CC6" w14:paraId="4BB0F0BD" w14:textId="77777777" w:rsidTr="00ED28DE">
        <w:trPr>
          <w:trHeight w:val="284"/>
        </w:trPr>
        <w:tc>
          <w:tcPr>
            <w:tcW w:w="2969" w:type="dxa"/>
          </w:tcPr>
          <w:p w14:paraId="73CA25D0" w14:textId="1718B32D" w:rsidR="00FE2E8E" w:rsidRPr="00B90CC6" w:rsidRDefault="00FE2E8E" w:rsidP="00ED28DE">
            <w:pPr>
              <w:spacing w:before="60" w:after="60" w:line="240" w:lineRule="auto"/>
              <w:rPr>
                <w:rFonts w:cs="Arial"/>
                <w:sz w:val="20"/>
              </w:rPr>
            </w:pPr>
            <w:r>
              <w:rPr>
                <w:rFonts w:cs="Arial"/>
                <w:sz w:val="20"/>
              </w:rPr>
              <w:t>MMN</w:t>
            </w:r>
          </w:p>
        </w:tc>
        <w:tc>
          <w:tcPr>
            <w:tcW w:w="6543" w:type="dxa"/>
            <w:vAlign w:val="bottom"/>
          </w:tcPr>
          <w:p w14:paraId="2D19A3E2" w14:textId="03A51B18" w:rsidR="00FE2E8E" w:rsidRPr="00B90CC6" w:rsidRDefault="00FE2E8E" w:rsidP="00ED28DE">
            <w:pPr>
              <w:spacing w:before="60" w:after="60" w:line="240" w:lineRule="auto"/>
              <w:rPr>
                <w:rFonts w:cs="Arial"/>
                <w:sz w:val="20"/>
                <w:lang w:val="en-GB"/>
              </w:rPr>
            </w:pPr>
            <w:r>
              <w:rPr>
                <w:rFonts w:cs="Arial"/>
                <w:sz w:val="20"/>
                <w:lang w:val="en-GB"/>
              </w:rPr>
              <w:t>Multiple micronutrient</w:t>
            </w:r>
          </w:p>
        </w:tc>
      </w:tr>
      <w:tr w:rsidR="00425A78" w:rsidRPr="00B90CC6" w14:paraId="6ADBFAD2" w14:textId="77777777" w:rsidTr="00ED28DE">
        <w:trPr>
          <w:trHeight w:val="284"/>
        </w:trPr>
        <w:tc>
          <w:tcPr>
            <w:tcW w:w="2969" w:type="dxa"/>
          </w:tcPr>
          <w:p w14:paraId="0BA8EC60" w14:textId="7E00CA1D" w:rsidR="00425A78" w:rsidRPr="00B90CC6" w:rsidRDefault="00425A78" w:rsidP="00E90926">
            <w:pPr>
              <w:spacing w:before="60" w:after="60" w:line="240" w:lineRule="auto"/>
              <w:rPr>
                <w:rFonts w:cs="Arial"/>
                <w:sz w:val="20"/>
              </w:rPr>
            </w:pPr>
            <w:r w:rsidRPr="00B90CC6">
              <w:rPr>
                <w:rFonts w:cs="Arial"/>
                <w:sz w:val="20"/>
              </w:rPr>
              <w:t>MRC</w:t>
            </w:r>
            <w:r w:rsidR="00E90926">
              <w:rPr>
                <w:rFonts w:cs="Arial"/>
                <w:sz w:val="20"/>
              </w:rPr>
              <w:t>G@</w:t>
            </w:r>
            <w:r w:rsidR="00BB1C1A">
              <w:rPr>
                <w:rFonts w:cs="Arial"/>
                <w:sz w:val="20"/>
              </w:rPr>
              <w:t>LSHTM</w:t>
            </w:r>
          </w:p>
        </w:tc>
        <w:tc>
          <w:tcPr>
            <w:tcW w:w="6543" w:type="dxa"/>
            <w:vAlign w:val="bottom"/>
          </w:tcPr>
          <w:p w14:paraId="6A80D0ED" w14:textId="77777777" w:rsidR="00425A78" w:rsidRPr="00B90CC6" w:rsidRDefault="006C3B2A" w:rsidP="00ED28DE">
            <w:pPr>
              <w:spacing w:before="60" w:after="60" w:line="240" w:lineRule="auto"/>
              <w:rPr>
                <w:rFonts w:cs="Arial"/>
                <w:sz w:val="20"/>
              </w:rPr>
            </w:pPr>
            <w:r w:rsidRPr="00B90CC6">
              <w:rPr>
                <w:rFonts w:cs="Arial"/>
                <w:sz w:val="20"/>
                <w:lang w:val="en-GB"/>
              </w:rPr>
              <w:t xml:space="preserve">Medical Research Council </w:t>
            </w:r>
            <w:r w:rsidR="00E955D0">
              <w:rPr>
                <w:rFonts w:cs="Arial"/>
                <w:sz w:val="20"/>
                <w:lang w:val="en-GB"/>
              </w:rPr>
              <w:t>Unit</w:t>
            </w:r>
            <w:r w:rsidR="00ED28DE" w:rsidRPr="00B90CC6">
              <w:rPr>
                <w:rFonts w:cs="Arial"/>
                <w:sz w:val="20"/>
                <w:lang w:val="en-GB"/>
              </w:rPr>
              <w:t xml:space="preserve"> </w:t>
            </w:r>
            <w:proofErr w:type="gramStart"/>
            <w:r w:rsidRPr="00B90CC6">
              <w:rPr>
                <w:rFonts w:cs="Arial"/>
                <w:sz w:val="20"/>
                <w:lang w:val="en-GB"/>
              </w:rPr>
              <w:t>The</w:t>
            </w:r>
            <w:proofErr w:type="gramEnd"/>
            <w:r w:rsidRPr="00B90CC6">
              <w:rPr>
                <w:rFonts w:cs="Arial"/>
                <w:sz w:val="20"/>
                <w:lang w:val="en-GB"/>
              </w:rPr>
              <w:t xml:space="preserve"> Gambia</w:t>
            </w:r>
            <w:r w:rsidR="00BB1C1A">
              <w:rPr>
                <w:rFonts w:cs="Arial"/>
                <w:sz w:val="20"/>
                <w:lang w:val="en-GB"/>
              </w:rPr>
              <w:t xml:space="preserve"> at London School of Hygiene &amp; Tropical Medicine</w:t>
            </w:r>
          </w:p>
        </w:tc>
      </w:tr>
      <w:tr w:rsidR="00A412B9" w:rsidRPr="00B90CC6" w14:paraId="172AB696" w14:textId="77777777" w:rsidTr="00ED28DE">
        <w:trPr>
          <w:trHeight w:val="284"/>
        </w:trPr>
        <w:tc>
          <w:tcPr>
            <w:tcW w:w="2969" w:type="dxa"/>
            <w:vAlign w:val="bottom"/>
          </w:tcPr>
          <w:p w14:paraId="101C4D39" w14:textId="5A8EE9AC" w:rsidR="00A412B9" w:rsidRDefault="00A412B9">
            <w:pPr>
              <w:spacing w:before="60" w:after="60" w:line="240" w:lineRule="auto"/>
              <w:rPr>
                <w:rFonts w:cs="Arial"/>
                <w:sz w:val="20"/>
                <w:lang w:val="it-IT"/>
              </w:rPr>
            </w:pPr>
            <w:r>
              <w:rPr>
                <w:rFonts w:cs="Arial"/>
                <w:sz w:val="20"/>
                <w:lang w:val="it-IT"/>
              </w:rPr>
              <w:t>MSEL</w:t>
            </w:r>
          </w:p>
        </w:tc>
        <w:tc>
          <w:tcPr>
            <w:tcW w:w="6543" w:type="dxa"/>
            <w:vAlign w:val="bottom"/>
          </w:tcPr>
          <w:p w14:paraId="28CB37DC" w14:textId="0BC62176" w:rsidR="00A412B9" w:rsidRDefault="00A412B9">
            <w:pPr>
              <w:spacing w:before="60" w:after="60" w:line="240" w:lineRule="auto"/>
              <w:rPr>
                <w:rFonts w:cs="Arial"/>
                <w:sz w:val="20"/>
                <w:lang w:val="it-IT"/>
              </w:rPr>
            </w:pPr>
            <w:r>
              <w:rPr>
                <w:rFonts w:cs="Arial"/>
                <w:sz w:val="20"/>
                <w:lang w:val="it-IT"/>
              </w:rPr>
              <w:t>Mullen Scales of Early Learning</w:t>
            </w:r>
          </w:p>
        </w:tc>
      </w:tr>
      <w:tr w:rsidR="00FE2E8E" w:rsidRPr="00B90CC6" w14:paraId="1AD8BA2B" w14:textId="77777777" w:rsidTr="00ED28DE">
        <w:trPr>
          <w:trHeight w:val="284"/>
        </w:trPr>
        <w:tc>
          <w:tcPr>
            <w:tcW w:w="2969" w:type="dxa"/>
            <w:vAlign w:val="bottom"/>
          </w:tcPr>
          <w:p w14:paraId="513CD2AD" w14:textId="6B315E67" w:rsidR="00FE2E8E" w:rsidRDefault="00FE2E8E">
            <w:pPr>
              <w:spacing w:before="60" w:after="60" w:line="240" w:lineRule="auto"/>
              <w:rPr>
                <w:rFonts w:cs="Arial"/>
                <w:sz w:val="20"/>
                <w:lang w:val="it-IT"/>
              </w:rPr>
            </w:pPr>
            <w:r>
              <w:rPr>
                <w:rFonts w:cs="Arial"/>
                <w:sz w:val="20"/>
                <w:lang w:val="it-IT"/>
              </w:rPr>
              <w:t>MUAC</w:t>
            </w:r>
          </w:p>
        </w:tc>
        <w:tc>
          <w:tcPr>
            <w:tcW w:w="6543" w:type="dxa"/>
            <w:vAlign w:val="bottom"/>
          </w:tcPr>
          <w:p w14:paraId="256B278B" w14:textId="1B67E966" w:rsidR="00FE2E8E" w:rsidRDefault="00FE2E8E">
            <w:pPr>
              <w:spacing w:before="60" w:after="60" w:line="240" w:lineRule="auto"/>
              <w:rPr>
                <w:rFonts w:cs="Arial"/>
                <w:sz w:val="20"/>
                <w:lang w:val="it-IT"/>
              </w:rPr>
            </w:pPr>
            <w:r>
              <w:rPr>
                <w:rFonts w:cs="Arial"/>
                <w:sz w:val="20"/>
                <w:lang w:val="it-IT"/>
              </w:rPr>
              <w:t>Mid-upper arm circumference</w:t>
            </w:r>
          </w:p>
        </w:tc>
      </w:tr>
      <w:tr w:rsidR="00932EBF" w:rsidRPr="00B90CC6" w14:paraId="40EA0B01" w14:textId="77777777" w:rsidTr="00ED28DE">
        <w:trPr>
          <w:trHeight w:val="284"/>
        </w:trPr>
        <w:tc>
          <w:tcPr>
            <w:tcW w:w="2969" w:type="dxa"/>
            <w:vAlign w:val="bottom"/>
          </w:tcPr>
          <w:p w14:paraId="4D8F5739" w14:textId="6B54B5FB" w:rsidR="00932EBF" w:rsidRPr="00B90CC6" w:rsidRDefault="00932EBF">
            <w:pPr>
              <w:spacing w:before="60" w:after="60" w:line="240" w:lineRule="auto"/>
              <w:rPr>
                <w:rFonts w:cs="Arial"/>
                <w:sz w:val="20"/>
                <w:lang w:val="it-IT"/>
              </w:rPr>
            </w:pPr>
            <w:r>
              <w:rPr>
                <w:rFonts w:cs="Arial"/>
                <w:sz w:val="20"/>
                <w:lang w:val="it-IT"/>
              </w:rPr>
              <w:t>N/A</w:t>
            </w:r>
          </w:p>
        </w:tc>
        <w:tc>
          <w:tcPr>
            <w:tcW w:w="6543" w:type="dxa"/>
            <w:vAlign w:val="bottom"/>
          </w:tcPr>
          <w:p w14:paraId="0F12022C" w14:textId="72F6B9DB" w:rsidR="00932EBF" w:rsidRPr="00B90CC6" w:rsidRDefault="00932EBF">
            <w:pPr>
              <w:spacing w:before="60" w:after="60" w:line="240" w:lineRule="auto"/>
              <w:rPr>
                <w:rFonts w:cs="Arial"/>
                <w:sz w:val="20"/>
                <w:lang w:val="it-IT"/>
              </w:rPr>
            </w:pPr>
            <w:r>
              <w:rPr>
                <w:rFonts w:cs="Arial"/>
                <w:sz w:val="20"/>
                <w:lang w:val="it-IT"/>
              </w:rPr>
              <w:t>Not applicable</w:t>
            </w:r>
          </w:p>
        </w:tc>
      </w:tr>
      <w:tr w:rsidR="00425A78" w:rsidRPr="00B90CC6" w14:paraId="527803E7" w14:textId="77777777" w:rsidTr="00ED28DE">
        <w:trPr>
          <w:trHeight w:val="284"/>
        </w:trPr>
        <w:tc>
          <w:tcPr>
            <w:tcW w:w="2969" w:type="dxa"/>
            <w:vAlign w:val="bottom"/>
          </w:tcPr>
          <w:p w14:paraId="14324B9E" w14:textId="77777777" w:rsidR="00425A78" w:rsidRPr="00B90CC6" w:rsidRDefault="00425A78">
            <w:pPr>
              <w:spacing w:before="60" w:after="60" w:line="240" w:lineRule="auto"/>
              <w:rPr>
                <w:rFonts w:cs="Arial"/>
                <w:sz w:val="20"/>
                <w:lang w:val="it-IT"/>
              </w:rPr>
            </w:pPr>
            <w:r w:rsidRPr="00B90CC6">
              <w:rPr>
                <w:rFonts w:cs="Arial"/>
                <w:sz w:val="20"/>
                <w:lang w:val="it-IT"/>
              </w:rPr>
              <w:t>PI</w:t>
            </w:r>
          </w:p>
        </w:tc>
        <w:tc>
          <w:tcPr>
            <w:tcW w:w="6543" w:type="dxa"/>
            <w:vAlign w:val="bottom"/>
          </w:tcPr>
          <w:p w14:paraId="688BB3A7" w14:textId="77777777" w:rsidR="00425A78" w:rsidRPr="00B90CC6" w:rsidRDefault="00425A78">
            <w:pPr>
              <w:spacing w:before="60" w:after="60" w:line="240" w:lineRule="auto"/>
              <w:rPr>
                <w:rFonts w:cs="Arial"/>
                <w:sz w:val="20"/>
                <w:lang w:val="it-IT"/>
              </w:rPr>
            </w:pPr>
            <w:r w:rsidRPr="00B90CC6">
              <w:rPr>
                <w:rFonts w:cs="Arial"/>
                <w:sz w:val="20"/>
                <w:lang w:val="it-IT"/>
              </w:rPr>
              <w:t>Principal Investigator</w:t>
            </w:r>
          </w:p>
        </w:tc>
      </w:tr>
      <w:tr w:rsidR="0072258B" w:rsidRPr="00B90CC6" w14:paraId="4782E738" w14:textId="77777777" w:rsidTr="00ED28DE">
        <w:trPr>
          <w:trHeight w:val="284"/>
        </w:trPr>
        <w:tc>
          <w:tcPr>
            <w:tcW w:w="2969" w:type="dxa"/>
            <w:vAlign w:val="bottom"/>
          </w:tcPr>
          <w:p w14:paraId="2659D6D8" w14:textId="68365375" w:rsidR="0072258B" w:rsidRDefault="0072258B">
            <w:pPr>
              <w:spacing w:before="60" w:after="60" w:line="240" w:lineRule="auto"/>
              <w:rPr>
                <w:rFonts w:cs="Arial"/>
                <w:sz w:val="20"/>
                <w:lang w:val="it-IT"/>
              </w:rPr>
            </w:pPr>
            <w:r>
              <w:rPr>
                <w:rFonts w:cs="Arial"/>
                <w:sz w:val="20"/>
                <w:lang w:val="it-IT"/>
              </w:rPr>
              <w:t>UNIMMAP</w:t>
            </w:r>
          </w:p>
        </w:tc>
        <w:tc>
          <w:tcPr>
            <w:tcW w:w="6543" w:type="dxa"/>
            <w:vAlign w:val="bottom"/>
          </w:tcPr>
          <w:p w14:paraId="5F93E346" w14:textId="3B7CA6C1" w:rsidR="0072258B" w:rsidRPr="007F25CF" w:rsidRDefault="007F25CF">
            <w:pPr>
              <w:spacing w:before="60" w:after="60" w:line="240" w:lineRule="auto"/>
              <w:rPr>
                <w:rFonts w:cs="Arial"/>
                <w:sz w:val="20"/>
                <w:lang w:val="it-IT"/>
              </w:rPr>
            </w:pPr>
            <w:r w:rsidRPr="007F25CF">
              <w:rPr>
                <w:color w:val="000000"/>
                <w:sz w:val="20"/>
                <w:shd w:val="clear" w:color="auto" w:fill="FFFFFF"/>
              </w:rPr>
              <w:t>United Nations International Multiple Micronutrient Antenatal Preparation</w:t>
            </w:r>
          </w:p>
        </w:tc>
      </w:tr>
      <w:tr w:rsidR="0072258B" w:rsidRPr="00B90CC6" w14:paraId="68B1753C" w14:textId="77777777" w:rsidTr="00ED28DE">
        <w:trPr>
          <w:trHeight w:val="284"/>
        </w:trPr>
        <w:tc>
          <w:tcPr>
            <w:tcW w:w="2969" w:type="dxa"/>
            <w:vAlign w:val="bottom"/>
          </w:tcPr>
          <w:p w14:paraId="2B11E214" w14:textId="2C277AB5" w:rsidR="0072258B" w:rsidRPr="00B90CC6" w:rsidRDefault="0072258B">
            <w:pPr>
              <w:spacing w:before="60" w:after="60" w:line="240" w:lineRule="auto"/>
              <w:rPr>
                <w:rFonts w:cs="Arial"/>
                <w:sz w:val="20"/>
                <w:lang w:val="it-IT"/>
              </w:rPr>
            </w:pPr>
            <w:r>
              <w:rPr>
                <w:rFonts w:cs="Arial"/>
                <w:sz w:val="20"/>
                <w:lang w:val="it-IT"/>
              </w:rPr>
              <w:t>WHO</w:t>
            </w:r>
          </w:p>
        </w:tc>
        <w:tc>
          <w:tcPr>
            <w:tcW w:w="6543" w:type="dxa"/>
            <w:vAlign w:val="bottom"/>
          </w:tcPr>
          <w:p w14:paraId="681AD6DB" w14:textId="72C35D58" w:rsidR="0072258B" w:rsidRPr="00B90CC6" w:rsidRDefault="0072258B">
            <w:pPr>
              <w:spacing w:before="60" w:after="60" w:line="240" w:lineRule="auto"/>
              <w:rPr>
                <w:rFonts w:cs="Arial"/>
                <w:sz w:val="20"/>
                <w:lang w:val="it-IT"/>
              </w:rPr>
            </w:pPr>
            <w:r>
              <w:rPr>
                <w:rFonts w:cs="Arial"/>
                <w:sz w:val="20"/>
                <w:lang w:val="it-IT"/>
              </w:rPr>
              <w:t>World Health Organisation</w:t>
            </w:r>
          </w:p>
        </w:tc>
      </w:tr>
    </w:tbl>
    <w:p w14:paraId="613AA6E2" w14:textId="77777777" w:rsidR="00425A78" w:rsidRPr="00B90CC6" w:rsidRDefault="00425A78">
      <w:pPr>
        <w:pStyle w:val="SchemaTitle"/>
        <w:spacing w:before="0" w:after="0" w:line="240" w:lineRule="auto"/>
        <w:jc w:val="left"/>
        <w:rPr>
          <w:rFonts w:cs="Arial"/>
          <w:b w:val="0"/>
          <w:bCs/>
          <w:sz w:val="20"/>
          <w:szCs w:val="20"/>
        </w:rPr>
      </w:pPr>
    </w:p>
    <w:p w14:paraId="22211082" w14:textId="77777777" w:rsidR="002D367F" w:rsidRPr="00B90CC6" w:rsidRDefault="00425A78" w:rsidP="002D367F">
      <w:pPr>
        <w:pStyle w:val="SchemaTitle"/>
        <w:spacing w:before="360" w:after="0" w:line="240" w:lineRule="auto"/>
        <w:rPr>
          <w:rFonts w:cs="Arial"/>
          <w:caps w:val="0"/>
        </w:rPr>
      </w:pPr>
      <w:r w:rsidRPr="00B90CC6">
        <w:rPr>
          <w:rFonts w:cs="Arial"/>
          <w:sz w:val="20"/>
          <w:szCs w:val="20"/>
        </w:rPr>
        <w:br w:type="page"/>
      </w:r>
      <w:bookmarkStart w:id="10" w:name="_Toc376511440"/>
      <w:r w:rsidRPr="00B90CC6">
        <w:rPr>
          <w:rFonts w:cs="Arial"/>
          <w:caps w:val="0"/>
        </w:rPr>
        <w:lastRenderedPageBreak/>
        <w:t xml:space="preserve">Protocol </w:t>
      </w:r>
      <w:r w:rsidR="00107A93" w:rsidRPr="00B90CC6">
        <w:rPr>
          <w:rFonts w:cs="Arial"/>
          <w:caps w:val="0"/>
        </w:rPr>
        <w:t>s</w:t>
      </w:r>
      <w:r w:rsidRPr="00B90CC6">
        <w:rPr>
          <w:rFonts w:cs="Arial"/>
          <w:caps w:val="0"/>
        </w:rPr>
        <w:t>ummary</w:t>
      </w:r>
      <w:bookmarkEnd w:id="10"/>
      <w:r w:rsidRPr="00B90CC6">
        <w:rPr>
          <w:rFonts w:cs="Arial"/>
          <w:caps w:val="0"/>
        </w:rPr>
        <w:t xml:space="preserve"> </w:t>
      </w:r>
    </w:p>
    <w:p w14:paraId="69830DFC" w14:textId="77777777" w:rsidR="00425A78" w:rsidRPr="00B90CC6" w:rsidRDefault="00425A78">
      <w:pPr>
        <w:pStyle w:val="SchemaTitle"/>
        <w:spacing w:before="0" w:after="0" w:line="240" w:lineRule="auto"/>
        <w:jc w:val="left"/>
        <w:rPr>
          <w:rFonts w:cs="Arial"/>
          <w:b w:val="0"/>
          <w:bCs/>
          <w:sz w:val="20"/>
          <w:szCs w:val="20"/>
        </w:rPr>
      </w:pPr>
    </w:p>
    <w:tbl>
      <w:tblPr>
        <w:tblW w:w="0" w:type="auto"/>
        <w:tblInd w:w="392" w:type="dxa"/>
        <w:tblLook w:val="01E0" w:firstRow="1" w:lastRow="1" w:firstColumn="1" w:lastColumn="1" w:noHBand="0" w:noVBand="0"/>
      </w:tblPr>
      <w:tblGrid>
        <w:gridCol w:w="3008"/>
        <w:gridCol w:w="6176"/>
      </w:tblGrid>
      <w:tr w:rsidR="00425A78" w:rsidRPr="00B90CC6" w14:paraId="3BE4BE7B" w14:textId="77777777" w:rsidTr="006C3B2A">
        <w:trPr>
          <w:trHeight w:val="526"/>
        </w:trPr>
        <w:tc>
          <w:tcPr>
            <w:tcW w:w="3008" w:type="dxa"/>
          </w:tcPr>
          <w:p w14:paraId="63BC76AE" w14:textId="77777777" w:rsidR="00425A78" w:rsidRPr="00B90CC6" w:rsidRDefault="00425A78">
            <w:pPr>
              <w:pStyle w:val="BodyText"/>
              <w:spacing w:before="60" w:after="60" w:line="240" w:lineRule="auto"/>
              <w:rPr>
                <w:rFonts w:cs="Arial"/>
                <w:b/>
                <w:sz w:val="20"/>
              </w:rPr>
            </w:pPr>
            <w:r w:rsidRPr="00B90CC6">
              <w:rPr>
                <w:rFonts w:cs="Arial"/>
                <w:b/>
                <w:sz w:val="20"/>
              </w:rPr>
              <w:t>Title:</w:t>
            </w:r>
          </w:p>
        </w:tc>
        <w:tc>
          <w:tcPr>
            <w:tcW w:w="6176" w:type="dxa"/>
          </w:tcPr>
          <w:p w14:paraId="5021CDE6" w14:textId="121865CB" w:rsidR="00425A78" w:rsidRPr="003F2432" w:rsidRDefault="003F2432">
            <w:pPr>
              <w:pStyle w:val="BodyText"/>
              <w:spacing w:before="60" w:after="60" w:line="240" w:lineRule="auto"/>
              <w:rPr>
                <w:rFonts w:cs="Arial"/>
                <w:bCs/>
                <w:sz w:val="20"/>
              </w:rPr>
            </w:pPr>
            <w:r w:rsidRPr="003F2432">
              <w:rPr>
                <w:rFonts w:cs="Arial"/>
                <w:bCs/>
                <w:sz w:val="20"/>
              </w:rPr>
              <w:t>Micronutrient interventions to improve infant neurocognitive development and growth in early infancy.</w:t>
            </w:r>
          </w:p>
        </w:tc>
      </w:tr>
      <w:tr w:rsidR="00425A78" w:rsidRPr="00B90CC6" w14:paraId="409D4755" w14:textId="77777777" w:rsidTr="006C3B2A">
        <w:tc>
          <w:tcPr>
            <w:tcW w:w="3008" w:type="dxa"/>
          </w:tcPr>
          <w:p w14:paraId="516C4AED" w14:textId="77777777" w:rsidR="00425A78" w:rsidRPr="00B90CC6" w:rsidRDefault="003E29BB" w:rsidP="003E29BB">
            <w:pPr>
              <w:pStyle w:val="BodyText"/>
              <w:spacing w:before="60" w:after="60" w:line="240" w:lineRule="auto"/>
              <w:rPr>
                <w:rFonts w:cs="Arial"/>
                <w:b/>
                <w:sz w:val="20"/>
              </w:rPr>
            </w:pPr>
            <w:proofErr w:type="gramStart"/>
            <w:r w:rsidRPr="00B90CC6">
              <w:rPr>
                <w:rFonts w:cs="Arial"/>
                <w:b/>
                <w:sz w:val="20"/>
              </w:rPr>
              <w:t xml:space="preserve">Alias </w:t>
            </w:r>
            <w:r w:rsidR="00E67A1C" w:rsidRPr="00B90CC6">
              <w:rPr>
                <w:rFonts w:cs="Arial"/>
                <w:b/>
                <w:sz w:val="20"/>
              </w:rPr>
              <w:t>:</w:t>
            </w:r>
            <w:proofErr w:type="gramEnd"/>
          </w:p>
        </w:tc>
        <w:tc>
          <w:tcPr>
            <w:tcW w:w="6176" w:type="dxa"/>
          </w:tcPr>
          <w:p w14:paraId="4283428F" w14:textId="79E54E05" w:rsidR="00425A78" w:rsidRPr="003F2432" w:rsidRDefault="003F2432">
            <w:pPr>
              <w:pStyle w:val="BodyText"/>
              <w:spacing w:before="60" w:after="60" w:line="240" w:lineRule="auto"/>
              <w:rPr>
                <w:rFonts w:cs="Arial"/>
                <w:sz w:val="20"/>
              </w:rPr>
            </w:pPr>
            <w:r w:rsidRPr="003F2432">
              <w:rPr>
                <w:rFonts w:cs="Arial"/>
                <w:sz w:val="20"/>
              </w:rPr>
              <w:t>The INDiGO Trial</w:t>
            </w:r>
          </w:p>
        </w:tc>
      </w:tr>
      <w:tr w:rsidR="00425A78" w:rsidRPr="00B90CC6" w14:paraId="1A3283A1" w14:textId="77777777" w:rsidTr="006C3B2A">
        <w:tc>
          <w:tcPr>
            <w:tcW w:w="3008" w:type="dxa"/>
          </w:tcPr>
          <w:p w14:paraId="6CC66A7B" w14:textId="77777777" w:rsidR="00425A78" w:rsidRPr="00B90CC6" w:rsidRDefault="00425A78" w:rsidP="0058335B">
            <w:pPr>
              <w:pStyle w:val="BodyText"/>
              <w:spacing w:before="60" w:after="60" w:line="240" w:lineRule="auto"/>
              <w:rPr>
                <w:rFonts w:cs="Arial"/>
                <w:b/>
                <w:sz w:val="20"/>
              </w:rPr>
            </w:pPr>
            <w:r w:rsidRPr="00B90CC6">
              <w:rPr>
                <w:rFonts w:cs="Arial"/>
                <w:b/>
                <w:sz w:val="20"/>
              </w:rPr>
              <w:t>Phase</w:t>
            </w:r>
            <w:r w:rsidR="00E67A1C" w:rsidRPr="00B90CC6">
              <w:rPr>
                <w:rFonts w:cs="Arial"/>
                <w:sz w:val="20"/>
              </w:rPr>
              <w:t>:</w:t>
            </w:r>
          </w:p>
        </w:tc>
        <w:tc>
          <w:tcPr>
            <w:tcW w:w="6176" w:type="dxa"/>
          </w:tcPr>
          <w:p w14:paraId="12EFF263" w14:textId="605761B7" w:rsidR="00425A78" w:rsidRPr="003F2432" w:rsidRDefault="003F2432">
            <w:pPr>
              <w:pStyle w:val="BodyText"/>
              <w:spacing w:before="60" w:after="60" w:line="240" w:lineRule="auto"/>
              <w:rPr>
                <w:rFonts w:cs="Arial"/>
                <w:b/>
                <w:bCs/>
                <w:sz w:val="20"/>
                <w:lang w:val="en-GB"/>
              </w:rPr>
            </w:pPr>
            <w:r w:rsidRPr="00A95FD8">
              <w:rPr>
                <w:rFonts w:cs="Arial"/>
                <w:sz w:val="20"/>
                <w:lang w:val="en-GB"/>
              </w:rPr>
              <w:t>Efficacy trial</w:t>
            </w:r>
            <w:r w:rsidR="00A95FD8">
              <w:rPr>
                <w:rFonts w:cs="Arial"/>
                <w:sz w:val="20"/>
                <w:lang w:val="en-GB"/>
              </w:rPr>
              <w:t xml:space="preserve"> of micronutrient interventions</w:t>
            </w:r>
            <w:r w:rsidR="0072040C">
              <w:rPr>
                <w:rFonts w:cs="Arial"/>
                <w:sz w:val="20"/>
                <w:lang w:val="en-GB"/>
              </w:rPr>
              <w:t xml:space="preserve"> (Phase III)</w:t>
            </w:r>
          </w:p>
        </w:tc>
      </w:tr>
      <w:tr w:rsidR="00425A78" w:rsidRPr="00B90CC6" w14:paraId="7DE0709A" w14:textId="77777777" w:rsidTr="006C3B2A">
        <w:trPr>
          <w:trHeight w:val="482"/>
        </w:trPr>
        <w:tc>
          <w:tcPr>
            <w:tcW w:w="3008" w:type="dxa"/>
          </w:tcPr>
          <w:p w14:paraId="1EF06BCA" w14:textId="77777777" w:rsidR="00425A78" w:rsidRPr="00B90CC6" w:rsidRDefault="00425A78">
            <w:pPr>
              <w:pStyle w:val="BodyText"/>
              <w:spacing w:before="60" w:after="60" w:line="240" w:lineRule="auto"/>
              <w:rPr>
                <w:rFonts w:cs="Arial"/>
                <w:b/>
                <w:sz w:val="20"/>
              </w:rPr>
            </w:pPr>
            <w:r w:rsidRPr="00B90CC6">
              <w:rPr>
                <w:rFonts w:cs="Arial"/>
                <w:b/>
                <w:sz w:val="20"/>
              </w:rPr>
              <w:t>Population:</w:t>
            </w:r>
          </w:p>
        </w:tc>
        <w:tc>
          <w:tcPr>
            <w:tcW w:w="6176" w:type="dxa"/>
          </w:tcPr>
          <w:p w14:paraId="3C484534" w14:textId="77777777" w:rsidR="003F2432" w:rsidRPr="003F2432" w:rsidRDefault="003F2432" w:rsidP="003F2432">
            <w:pPr>
              <w:pStyle w:val="BodyText"/>
              <w:spacing w:before="60" w:after="60" w:line="240" w:lineRule="auto"/>
              <w:rPr>
                <w:rFonts w:cs="Arial"/>
                <w:sz w:val="20"/>
              </w:rPr>
            </w:pPr>
            <w:r w:rsidRPr="003F2432">
              <w:rPr>
                <w:rFonts w:cs="Arial"/>
                <w:sz w:val="20"/>
              </w:rPr>
              <w:t>Pregnant women and their infants from rural West and Central Kiang, The Gambia</w:t>
            </w:r>
          </w:p>
          <w:p w14:paraId="0863F5FC" w14:textId="77777777" w:rsidR="00425A78" w:rsidRPr="003F2432" w:rsidRDefault="00425A78">
            <w:pPr>
              <w:pStyle w:val="BodyText"/>
              <w:spacing w:before="60" w:after="60" w:line="240" w:lineRule="auto"/>
              <w:rPr>
                <w:rFonts w:cs="Arial"/>
                <w:b/>
                <w:bCs/>
                <w:sz w:val="20"/>
              </w:rPr>
            </w:pPr>
          </w:p>
        </w:tc>
      </w:tr>
      <w:tr w:rsidR="00557DFD" w:rsidRPr="00B90CC6" w14:paraId="17C61F84" w14:textId="77777777" w:rsidTr="006C3B2A">
        <w:trPr>
          <w:trHeight w:val="482"/>
        </w:trPr>
        <w:tc>
          <w:tcPr>
            <w:tcW w:w="3008" w:type="dxa"/>
          </w:tcPr>
          <w:p w14:paraId="264CBCA8" w14:textId="77777777" w:rsidR="00557DFD" w:rsidRPr="00B90CC6" w:rsidRDefault="00557DFD" w:rsidP="00557DFD">
            <w:pPr>
              <w:pStyle w:val="BodyText"/>
              <w:spacing w:before="60" w:after="60" w:line="240" w:lineRule="auto"/>
              <w:rPr>
                <w:rFonts w:cs="Arial"/>
                <w:b/>
                <w:sz w:val="20"/>
              </w:rPr>
            </w:pPr>
            <w:r w:rsidRPr="00B90CC6">
              <w:rPr>
                <w:rFonts w:cs="Arial"/>
                <w:b/>
                <w:sz w:val="20"/>
              </w:rPr>
              <w:t>Number of participants:</w:t>
            </w:r>
          </w:p>
        </w:tc>
        <w:tc>
          <w:tcPr>
            <w:tcW w:w="6176" w:type="dxa"/>
          </w:tcPr>
          <w:p w14:paraId="68EE447B" w14:textId="0C21B966" w:rsidR="00557DFD" w:rsidRPr="003F2432" w:rsidRDefault="003F2432">
            <w:pPr>
              <w:pStyle w:val="BodyText"/>
              <w:spacing w:before="60" w:after="60" w:line="240" w:lineRule="auto"/>
              <w:rPr>
                <w:rFonts w:cs="Arial"/>
                <w:b/>
                <w:bCs/>
                <w:sz w:val="20"/>
              </w:rPr>
            </w:pPr>
            <w:r w:rsidRPr="003F2432">
              <w:rPr>
                <w:rFonts w:cs="Arial"/>
                <w:sz w:val="20"/>
              </w:rPr>
              <w:t>690 pregnant women and their infants</w:t>
            </w:r>
          </w:p>
        </w:tc>
      </w:tr>
      <w:tr w:rsidR="00425A78" w:rsidRPr="00B90CC6" w14:paraId="68FC28E8" w14:textId="77777777" w:rsidTr="006C3B2A">
        <w:tc>
          <w:tcPr>
            <w:tcW w:w="3008" w:type="dxa"/>
          </w:tcPr>
          <w:p w14:paraId="26B3D5F5" w14:textId="77777777" w:rsidR="00425A78" w:rsidRPr="00B90CC6" w:rsidRDefault="00425A78">
            <w:pPr>
              <w:pStyle w:val="BodyText"/>
              <w:spacing w:before="60" w:after="60" w:line="240" w:lineRule="auto"/>
              <w:rPr>
                <w:rFonts w:cs="Arial"/>
                <w:b/>
                <w:sz w:val="20"/>
              </w:rPr>
            </w:pPr>
            <w:r w:rsidRPr="00B90CC6">
              <w:rPr>
                <w:rFonts w:cs="Arial"/>
                <w:b/>
                <w:sz w:val="20"/>
              </w:rPr>
              <w:t>Number of Sites:</w:t>
            </w:r>
          </w:p>
        </w:tc>
        <w:tc>
          <w:tcPr>
            <w:tcW w:w="6176" w:type="dxa"/>
          </w:tcPr>
          <w:p w14:paraId="5C23EB06" w14:textId="274825F6" w:rsidR="00425A78" w:rsidRPr="003F2432" w:rsidRDefault="003F2432">
            <w:pPr>
              <w:pStyle w:val="BodyText"/>
              <w:spacing w:before="60" w:after="60" w:line="240" w:lineRule="auto"/>
              <w:rPr>
                <w:rFonts w:cs="Arial"/>
                <w:b/>
                <w:bCs/>
                <w:sz w:val="20"/>
              </w:rPr>
            </w:pPr>
            <w:r w:rsidRPr="003F2432">
              <w:rPr>
                <w:rFonts w:cs="Arial"/>
                <w:sz w:val="20"/>
              </w:rPr>
              <w:t>Participants will be recruited from across 58 villages. The study will be based at the MRC Keneba field station in Kiang West</w:t>
            </w:r>
          </w:p>
        </w:tc>
      </w:tr>
      <w:tr w:rsidR="00425A78" w:rsidRPr="00B90CC6" w14:paraId="57AA0056" w14:textId="77777777" w:rsidTr="006C3B2A">
        <w:tc>
          <w:tcPr>
            <w:tcW w:w="3008" w:type="dxa"/>
          </w:tcPr>
          <w:p w14:paraId="2CBA436B" w14:textId="77777777" w:rsidR="00B23FE3" w:rsidRPr="00B90CC6" w:rsidRDefault="00B23FE3">
            <w:pPr>
              <w:pStyle w:val="BodyText"/>
              <w:spacing w:before="60" w:after="60" w:line="240" w:lineRule="auto"/>
              <w:rPr>
                <w:rFonts w:cs="Arial"/>
                <w:b/>
                <w:sz w:val="20"/>
              </w:rPr>
            </w:pPr>
            <w:r w:rsidRPr="00B90CC6">
              <w:rPr>
                <w:rFonts w:cs="Arial"/>
                <w:b/>
                <w:sz w:val="20"/>
              </w:rPr>
              <w:t>Location of Sites</w:t>
            </w:r>
            <w:r w:rsidR="003E29BB" w:rsidRPr="00B90CC6">
              <w:rPr>
                <w:rFonts w:cs="Arial"/>
                <w:b/>
                <w:sz w:val="20"/>
              </w:rPr>
              <w:t xml:space="preserve"> (including satellite sites)</w:t>
            </w:r>
            <w:r w:rsidRPr="00B90CC6">
              <w:rPr>
                <w:rFonts w:cs="Arial"/>
                <w:b/>
                <w:sz w:val="20"/>
              </w:rPr>
              <w:t>:</w:t>
            </w:r>
          </w:p>
          <w:p w14:paraId="00B9325F" w14:textId="77777777" w:rsidR="00425A78" w:rsidRPr="00B90CC6" w:rsidRDefault="008E37DD">
            <w:pPr>
              <w:pStyle w:val="BodyText"/>
              <w:spacing w:before="60" w:after="60" w:line="240" w:lineRule="auto"/>
              <w:rPr>
                <w:rFonts w:cs="Arial"/>
                <w:b/>
                <w:sz w:val="20"/>
              </w:rPr>
            </w:pPr>
            <w:r w:rsidRPr="00B90CC6">
              <w:rPr>
                <w:rFonts w:cs="Arial"/>
                <w:b/>
                <w:sz w:val="20"/>
              </w:rPr>
              <w:t xml:space="preserve">Trial </w:t>
            </w:r>
            <w:r w:rsidR="00425A78" w:rsidRPr="00B90CC6">
              <w:rPr>
                <w:rFonts w:cs="Arial"/>
                <w:b/>
                <w:sz w:val="20"/>
              </w:rPr>
              <w:t>Duration:</w:t>
            </w:r>
          </w:p>
          <w:p w14:paraId="5BCE1976" w14:textId="77777777" w:rsidR="006C3B2A" w:rsidRPr="00B90CC6" w:rsidRDefault="006C3B2A" w:rsidP="006C3B2A">
            <w:pPr>
              <w:pStyle w:val="BodyText"/>
              <w:spacing w:before="0" w:after="60" w:line="240" w:lineRule="auto"/>
              <w:rPr>
                <w:rFonts w:cs="Arial"/>
                <w:b/>
                <w:sz w:val="20"/>
              </w:rPr>
            </w:pPr>
            <w:r w:rsidRPr="00B90CC6">
              <w:rPr>
                <w:rFonts w:cs="Arial"/>
                <w:b/>
                <w:sz w:val="20"/>
              </w:rPr>
              <w:t>- Clinical Phase</w:t>
            </w:r>
            <w:r w:rsidR="00E67A1C" w:rsidRPr="00B90CC6">
              <w:rPr>
                <w:rFonts w:cs="Arial"/>
                <w:b/>
                <w:sz w:val="20"/>
              </w:rPr>
              <w:t>:</w:t>
            </w:r>
          </w:p>
          <w:p w14:paraId="0CB3B17E" w14:textId="77777777" w:rsidR="006C3B2A" w:rsidRPr="00B90CC6" w:rsidRDefault="006C3B2A" w:rsidP="00454256">
            <w:pPr>
              <w:pStyle w:val="BodyText"/>
              <w:spacing w:before="60" w:after="60" w:line="240" w:lineRule="auto"/>
              <w:rPr>
                <w:rFonts w:cs="Arial"/>
                <w:b/>
                <w:sz w:val="20"/>
              </w:rPr>
            </w:pPr>
            <w:r w:rsidRPr="00B90CC6">
              <w:rPr>
                <w:rFonts w:cs="Arial"/>
                <w:b/>
                <w:sz w:val="20"/>
              </w:rPr>
              <w:t xml:space="preserve">- Whole </w:t>
            </w:r>
            <w:r w:rsidR="00454256" w:rsidRPr="00B90CC6">
              <w:rPr>
                <w:rFonts w:cs="Arial"/>
                <w:b/>
                <w:sz w:val="20"/>
              </w:rPr>
              <w:t>trial</w:t>
            </w:r>
            <w:r w:rsidR="00E67A1C" w:rsidRPr="00B90CC6">
              <w:rPr>
                <w:rFonts w:cs="Arial"/>
                <w:b/>
                <w:sz w:val="20"/>
              </w:rPr>
              <w:t>:</w:t>
            </w:r>
          </w:p>
        </w:tc>
        <w:tc>
          <w:tcPr>
            <w:tcW w:w="6176" w:type="dxa"/>
          </w:tcPr>
          <w:p w14:paraId="32DDFCC6" w14:textId="77777777" w:rsidR="003F2432" w:rsidRPr="003F2432" w:rsidRDefault="003F2432" w:rsidP="003F2432">
            <w:pPr>
              <w:pStyle w:val="BodyText"/>
              <w:spacing w:before="60" w:after="60" w:line="240" w:lineRule="auto"/>
              <w:rPr>
                <w:rFonts w:cs="Arial"/>
                <w:sz w:val="20"/>
              </w:rPr>
            </w:pPr>
            <w:r w:rsidRPr="003F2432">
              <w:rPr>
                <w:rFonts w:cs="Arial"/>
                <w:sz w:val="20"/>
              </w:rPr>
              <w:t>35 villages in Kiang West region</w:t>
            </w:r>
          </w:p>
          <w:p w14:paraId="09370110" w14:textId="77777777" w:rsidR="003F2432" w:rsidRPr="003F2432" w:rsidRDefault="003F2432" w:rsidP="003F2432">
            <w:pPr>
              <w:pStyle w:val="BodyText"/>
              <w:spacing w:before="60" w:after="60" w:line="240" w:lineRule="auto"/>
              <w:rPr>
                <w:rFonts w:cs="Arial"/>
                <w:sz w:val="20"/>
              </w:rPr>
            </w:pPr>
            <w:r w:rsidRPr="003F2432">
              <w:rPr>
                <w:rFonts w:cs="Arial"/>
                <w:sz w:val="20"/>
              </w:rPr>
              <w:t>23 villages in Kiang Central region</w:t>
            </w:r>
          </w:p>
          <w:p w14:paraId="1E308115" w14:textId="77777777" w:rsidR="003F2432" w:rsidRPr="003F2432" w:rsidRDefault="003F2432" w:rsidP="003F2432">
            <w:pPr>
              <w:pStyle w:val="BodyText"/>
              <w:spacing w:before="60" w:after="60" w:line="240" w:lineRule="auto"/>
              <w:rPr>
                <w:rFonts w:cs="Arial"/>
                <w:b/>
                <w:bCs/>
                <w:sz w:val="20"/>
              </w:rPr>
            </w:pPr>
          </w:p>
          <w:p w14:paraId="5E35CC3F" w14:textId="77777777" w:rsidR="003F2432" w:rsidRPr="003F2432" w:rsidRDefault="003F2432" w:rsidP="003F2432">
            <w:pPr>
              <w:pStyle w:val="BodyText"/>
              <w:spacing w:before="60" w:after="60" w:line="240" w:lineRule="auto"/>
              <w:rPr>
                <w:rFonts w:cs="Arial"/>
                <w:sz w:val="20"/>
              </w:rPr>
            </w:pPr>
            <w:r w:rsidRPr="003F2432">
              <w:rPr>
                <w:rFonts w:cs="Arial"/>
                <w:sz w:val="20"/>
              </w:rPr>
              <w:t>42 months</w:t>
            </w:r>
          </w:p>
          <w:p w14:paraId="184EDBDA" w14:textId="77777777" w:rsidR="003F2432" w:rsidRPr="003F2432" w:rsidRDefault="003F2432" w:rsidP="003F2432">
            <w:pPr>
              <w:pStyle w:val="BodyText"/>
              <w:spacing w:before="60" w:after="60" w:line="240" w:lineRule="auto"/>
              <w:rPr>
                <w:rFonts w:cs="Arial"/>
                <w:sz w:val="20"/>
              </w:rPr>
            </w:pPr>
            <w:r w:rsidRPr="003F2432">
              <w:rPr>
                <w:rFonts w:cs="Arial"/>
                <w:sz w:val="20"/>
              </w:rPr>
              <w:t>48 months (4 years)</w:t>
            </w:r>
          </w:p>
          <w:p w14:paraId="64ACE3BF" w14:textId="77777777" w:rsidR="00425A78" w:rsidRPr="003F2432" w:rsidRDefault="00425A78">
            <w:pPr>
              <w:pStyle w:val="BodyText"/>
              <w:spacing w:before="60" w:after="60" w:line="240" w:lineRule="auto"/>
              <w:rPr>
                <w:rFonts w:cs="Arial"/>
                <w:b/>
                <w:bCs/>
                <w:sz w:val="20"/>
              </w:rPr>
            </w:pPr>
          </w:p>
        </w:tc>
      </w:tr>
      <w:tr w:rsidR="00425A78" w:rsidRPr="00B90CC6" w14:paraId="4D119854" w14:textId="77777777" w:rsidTr="006C3B2A">
        <w:tc>
          <w:tcPr>
            <w:tcW w:w="3008" w:type="dxa"/>
          </w:tcPr>
          <w:p w14:paraId="2FDBB6F0" w14:textId="77777777" w:rsidR="00425A78" w:rsidRPr="00B90CC6" w:rsidRDefault="00557DFD" w:rsidP="00E67A1C">
            <w:pPr>
              <w:pStyle w:val="BodyText"/>
              <w:spacing w:before="60" w:after="60" w:line="240" w:lineRule="auto"/>
              <w:rPr>
                <w:rFonts w:cs="Arial"/>
                <w:b/>
                <w:sz w:val="20"/>
                <w:lang w:val="fr-FR"/>
              </w:rPr>
            </w:pPr>
            <w:r w:rsidRPr="00B90CC6">
              <w:rPr>
                <w:rFonts w:cs="Arial"/>
                <w:b/>
                <w:sz w:val="20"/>
                <w:lang w:val="en-GB"/>
              </w:rPr>
              <w:t>Duration</w:t>
            </w:r>
            <w:r w:rsidRPr="00B90CC6">
              <w:rPr>
                <w:rFonts w:cs="Arial"/>
                <w:b/>
                <w:sz w:val="20"/>
                <w:lang w:val="fr-FR"/>
              </w:rPr>
              <w:t xml:space="preserve"> for </w:t>
            </w:r>
            <w:r w:rsidR="00425A78" w:rsidRPr="00B90CC6">
              <w:rPr>
                <w:rFonts w:cs="Arial"/>
                <w:b/>
                <w:sz w:val="20"/>
                <w:lang w:val="fr-FR"/>
              </w:rPr>
              <w:t>Participa</w:t>
            </w:r>
            <w:r w:rsidRPr="00B90CC6">
              <w:rPr>
                <w:rFonts w:cs="Arial"/>
                <w:b/>
                <w:sz w:val="20"/>
                <w:lang w:val="fr-FR"/>
              </w:rPr>
              <w:t>nts</w:t>
            </w:r>
            <w:r w:rsidR="00425A78" w:rsidRPr="00B90CC6">
              <w:rPr>
                <w:rFonts w:cs="Arial"/>
                <w:b/>
                <w:sz w:val="20"/>
                <w:lang w:val="fr-FR"/>
              </w:rPr>
              <w:t>:</w:t>
            </w:r>
          </w:p>
        </w:tc>
        <w:tc>
          <w:tcPr>
            <w:tcW w:w="6176" w:type="dxa"/>
          </w:tcPr>
          <w:p w14:paraId="114A583C" w14:textId="66B43455" w:rsidR="003F2432" w:rsidRPr="003F2432" w:rsidRDefault="003F2432" w:rsidP="003F2432">
            <w:pPr>
              <w:pStyle w:val="BodyText"/>
              <w:spacing w:before="60" w:after="60" w:line="240" w:lineRule="auto"/>
              <w:rPr>
                <w:rFonts w:cs="Arial"/>
                <w:sz w:val="20"/>
              </w:rPr>
            </w:pPr>
            <w:r w:rsidRPr="003F2432">
              <w:rPr>
                <w:rFonts w:cs="Arial"/>
                <w:sz w:val="20"/>
              </w:rPr>
              <w:t>Pregnancy: Week 20 to delivery</w:t>
            </w:r>
          </w:p>
          <w:p w14:paraId="6C279E68" w14:textId="2A488BA7" w:rsidR="003F2432" w:rsidRPr="003F2432" w:rsidRDefault="003F2432" w:rsidP="003F2432">
            <w:pPr>
              <w:pStyle w:val="BodyText"/>
              <w:spacing w:before="60" w:after="60" w:line="240" w:lineRule="auto"/>
              <w:rPr>
                <w:rFonts w:cs="Arial"/>
                <w:sz w:val="20"/>
              </w:rPr>
            </w:pPr>
            <w:r w:rsidRPr="003F2432">
              <w:rPr>
                <w:rFonts w:cs="Arial"/>
                <w:sz w:val="20"/>
              </w:rPr>
              <w:t>Lactation: Delivery to 6 months post-partum</w:t>
            </w:r>
          </w:p>
          <w:p w14:paraId="46F4E6DB" w14:textId="3C22594A" w:rsidR="003F2432" w:rsidRPr="003F2432" w:rsidRDefault="003F2432" w:rsidP="003F2432">
            <w:pPr>
              <w:pStyle w:val="BodyText"/>
              <w:spacing w:before="60" w:after="60" w:line="240" w:lineRule="auto"/>
              <w:rPr>
                <w:rFonts w:cs="Arial"/>
                <w:sz w:val="20"/>
              </w:rPr>
            </w:pPr>
            <w:r w:rsidRPr="003F2432">
              <w:rPr>
                <w:rFonts w:cs="Arial"/>
                <w:sz w:val="20"/>
              </w:rPr>
              <w:t>Infancy: Day 8 to 6 months post-partum</w:t>
            </w:r>
          </w:p>
          <w:p w14:paraId="1B05EAE8" w14:textId="77777777" w:rsidR="00425A78" w:rsidRPr="003F2432" w:rsidRDefault="00425A78">
            <w:pPr>
              <w:pStyle w:val="BodyText"/>
              <w:spacing w:before="60" w:after="60" w:line="240" w:lineRule="auto"/>
              <w:rPr>
                <w:rFonts w:cs="Arial"/>
                <w:sz w:val="20"/>
              </w:rPr>
            </w:pPr>
          </w:p>
        </w:tc>
      </w:tr>
      <w:tr w:rsidR="003F2432" w:rsidRPr="00B90CC6" w14:paraId="3329FF1E" w14:textId="77777777" w:rsidTr="006C3B2A">
        <w:tc>
          <w:tcPr>
            <w:tcW w:w="3008" w:type="dxa"/>
          </w:tcPr>
          <w:p w14:paraId="370DA462" w14:textId="77777777" w:rsidR="003F2432" w:rsidRPr="00B90CC6" w:rsidRDefault="003F2432" w:rsidP="003F2432">
            <w:pPr>
              <w:pStyle w:val="BodyText"/>
              <w:spacing w:before="60" w:after="60" w:line="240" w:lineRule="auto"/>
              <w:rPr>
                <w:rFonts w:cs="Arial"/>
                <w:b/>
                <w:sz w:val="20"/>
              </w:rPr>
            </w:pPr>
            <w:r w:rsidRPr="00B90CC6">
              <w:rPr>
                <w:rFonts w:cs="Arial"/>
                <w:b/>
                <w:sz w:val="20"/>
              </w:rPr>
              <w:t>Description of Investigational Products:</w:t>
            </w:r>
          </w:p>
        </w:tc>
        <w:tc>
          <w:tcPr>
            <w:tcW w:w="6176" w:type="dxa"/>
          </w:tcPr>
          <w:p w14:paraId="248E6D60" w14:textId="77777777" w:rsidR="003F2432" w:rsidRPr="003F2432" w:rsidRDefault="003F2432" w:rsidP="003F2432">
            <w:pPr>
              <w:pStyle w:val="BodyText"/>
              <w:spacing w:before="60" w:after="60" w:line="240" w:lineRule="auto"/>
              <w:rPr>
                <w:rFonts w:cs="Arial"/>
                <w:b/>
                <w:sz w:val="20"/>
              </w:rPr>
            </w:pPr>
            <w:bookmarkStart w:id="11" w:name="_Hlk62795495"/>
            <w:r w:rsidRPr="003F2432">
              <w:rPr>
                <w:rFonts w:cs="Arial"/>
                <w:b/>
                <w:sz w:val="20"/>
              </w:rPr>
              <w:t>Pregnancy:</w:t>
            </w:r>
          </w:p>
          <w:p w14:paraId="0706C562" w14:textId="5D8A67A5" w:rsidR="003F2432" w:rsidRPr="003F2432" w:rsidRDefault="003F2432" w:rsidP="003F2432">
            <w:pPr>
              <w:pStyle w:val="BodyText"/>
              <w:tabs>
                <w:tab w:val="left" w:pos="4875"/>
              </w:tabs>
              <w:spacing w:before="60" w:after="60" w:line="240" w:lineRule="auto"/>
              <w:rPr>
                <w:rFonts w:cs="Arial"/>
                <w:bCs/>
                <w:sz w:val="20"/>
              </w:rPr>
            </w:pPr>
            <w:r w:rsidRPr="003F2432">
              <w:rPr>
                <w:rFonts w:cs="Arial"/>
                <w:bCs/>
                <w:sz w:val="20"/>
                <w:u w:val="single"/>
              </w:rPr>
              <w:t>Test</w:t>
            </w:r>
            <w:r w:rsidRPr="003F2432">
              <w:rPr>
                <w:rFonts w:cs="Arial"/>
                <w:bCs/>
                <w:sz w:val="20"/>
              </w:rPr>
              <w:t xml:space="preserve">: Daily multiple micronutrient </w:t>
            </w:r>
            <w:r w:rsidR="00CE625C">
              <w:rPr>
                <w:rFonts w:cs="Arial"/>
                <w:bCs/>
                <w:sz w:val="20"/>
              </w:rPr>
              <w:t>capsules</w:t>
            </w:r>
            <w:r w:rsidRPr="003F2432">
              <w:rPr>
                <w:rFonts w:cs="Arial"/>
                <w:bCs/>
                <w:sz w:val="20"/>
              </w:rPr>
              <w:t xml:space="preserve"> (see Appendix </w:t>
            </w:r>
            <w:r w:rsidR="00A95FD8">
              <w:rPr>
                <w:rFonts w:cs="Arial"/>
                <w:bCs/>
                <w:sz w:val="20"/>
              </w:rPr>
              <w:t>I</w:t>
            </w:r>
            <w:r w:rsidRPr="003F2432">
              <w:rPr>
                <w:rFonts w:cs="Arial"/>
                <w:bCs/>
                <w:sz w:val="20"/>
              </w:rPr>
              <w:t xml:space="preserve"> for detailed composition)</w:t>
            </w:r>
          </w:p>
          <w:p w14:paraId="29CEFB59" w14:textId="77777777" w:rsidR="003F2432" w:rsidRPr="003F2432" w:rsidRDefault="003F2432" w:rsidP="003F2432">
            <w:pPr>
              <w:pStyle w:val="BodyText"/>
              <w:spacing w:before="60" w:after="60" w:line="240" w:lineRule="auto"/>
              <w:rPr>
                <w:rFonts w:cs="Arial"/>
                <w:bCs/>
                <w:sz w:val="20"/>
              </w:rPr>
            </w:pPr>
            <w:r w:rsidRPr="003F2432">
              <w:rPr>
                <w:rFonts w:cs="Arial"/>
                <w:bCs/>
                <w:sz w:val="20"/>
                <w:u w:val="single"/>
              </w:rPr>
              <w:t>Control</w:t>
            </w:r>
            <w:r w:rsidRPr="003F2432">
              <w:rPr>
                <w:rFonts w:cs="Arial"/>
                <w:bCs/>
                <w:sz w:val="20"/>
              </w:rPr>
              <w:t>: No placebo group</w:t>
            </w:r>
          </w:p>
          <w:p w14:paraId="048D4866" w14:textId="77777777" w:rsidR="003F2432" w:rsidRPr="003F2432" w:rsidRDefault="003F2432" w:rsidP="003F2432">
            <w:pPr>
              <w:pStyle w:val="BodyText"/>
              <w:spacing w:before="60" w:after="60" w:line="240" w:lineRule="auto"/>
              <w:rPr>
                <w:rFonts w:cs="Arial"/>
                <w:b/>
                <w:sz w:val="20"/>
              </w:rPr>
            </w:pPr>
            <w:r w:rsidRPr="003F2432">
              <w:rPr>
                <w:rFonts w:cs="Arial"/>
                <w:b/>
                <w:sz w:val="20"/>
              </w:rPr>
              <w:t>Lactation (mothers):</w:t>
            </w:r>
          </w:p>
          <w:p w14:paraId="3B1F13F9" w14:textId="5F9D1E1D" w:rsidR="003F2432" w:rsidRPr="003F2432" w:rsidRDefault="003F2432" w:rsidP="003F2432">
            <w:pPr>
              <w:pStyle w:val="BodyText"/>
              <w:tabs>
                <w:tab w:val="left" w:pos="4875"/>
              </w:tabs>
              <w:spacing w:before="60" w:after="60" w:line="240" w:lineRule="auto"/>
              <w:rPr>
                <w:rFonts w:cs="Arial"/>
                <w:bCs/>
                <w:sz w:val="20"/>
              </w:rPr>
            </w:pPr>
            <w:r w:rsidRPr="003F2432">
              <w:rPr>
                <w:rFonts w:cs="Arial"/>
                <w:bCs/>
                <w:sz w:val="20"/>
                <w:u w:val="single"/>
              </w:rPr>
              <w:t>Test</w:t>
            </w:r>
            <w:r w:rsidRPr="003F2432">
              <w:rPr>
                <w:rFonts w:cs="Arial"/>
                <w:bCs/>
                <w:sz w:val="20"/>
              </w:rPr>
              <w:t xml:space="preserve">: Daily multiple micronutrient </w:t>
            </w:r>
            <w:r w:rsidR="00CE625C">
              <w:rPr>
                <w:rFonts w:cs="Arial"/>
                <w:bCs/>
                <w:sz w:val="20"/>
              </w:rPr>
              <w:t>capsules</w:t>
            </w:r>
            <w:r w:rsidRPr="003F2432">
              <w:rPr>
                <w:rFonts w:cs="Arial"/>
                <w:bCs/>
                <w:sz w:val="20"/>
              </w:rPr>
              <w:t xml:space="preserve"> (see Appendix </w:t>
            </w:r>
            <w:r w:rsidR="00A95FD8">
              <w:rPr>
                <w:rFonts w:cs="Arial"/>
                <w:bCs/>
                <w:sz w:val="20"/>
              </w:rPr>
              <w:t>I</w:t>
            </w:r>
            <w:r w:rsidRPr="003F2432">
              <w:rPr>
                <w:rFonts w:cs="Arial"/>
                <w:bCs/>
                <w:sz w:val="20"/>
              </w:rPr>
              <w:t xml:space="preserve"> for detailed composition)</w:t>
            </w:r>
          </w:p>
          <w:p w14:paraId="324E03A9" w14:textId="6EC56701" w:rsidR="003F2432" w:rsidRPr="003F2432" w:rsidRDefault="003F2432" w:rsidP="003F2432">
            <w:pPr>
              <w:pStyle w:val="BodyText"/>
              <w:spacing w:before="60" w:after="60" w:line="240" w:lineRule="auto"/>
              <w:rPr>
                <w:rFonts w:cs="Arial"/>
                <w:bCs/>
                <w:sz w:val="20"/>
              </w:rPr>
            </w:pPr>
            <w:r w:rsidRPr="003F2432">
              <w:rPr>
                <w:rFonts w:cs="Arial"/>
                <w:bCs/>
                <w:sz w:val="20"/>
                <w:u w:val="single"/>
              </w:rPr>
              <w:t>Control</w:t>
            </w:r>
            <w:r w:rsidRPr="003F2432">
              <w:rPr>
                <w:rFonts w:cs="Arial"/>
                <w:bCs/>
                <w:sz w:val="20"/>
              </w:rPr>
              <w:t xml:space="preserve">: Daily </w:t>
            </w:r>
            <w:r w:rsidR="00497353">
              <w:rPr>
                <w:rFonts w:cs="Arial"/>
                <w:bCs/>
                <w:sz w:val="20"/>
              </w:rPr>
              <w:t>m</w:t>
            </w:r>
            <w:r w:rsidRPr="003F2432">
              <w:rPr>
                <w:rFonts w:cs="Arial"/>
                <w:bCs/>
                <w:sz w:val="20"/>
              </w:rPr>
              <w:t xml:space="preserve">altodextrin </w:t>
            </w:r>
            <w:r w:rsidR="00CE625C">
              <w:rPr>
                <w:rFonts w:cs="Arial"/>
                <w:bCs/>
                <w:sz w:val="20"/>
              </w:rPr>
              <w:t>capsules</w:t>
            </w:r>
          </w:p>
          <w:p w14:paraId="75EF39D1" w14:textId="77777777" w:rsidR="003F2432" w:rsidRPr="003F2432" w:rsidRDefault="003F2432" w:rsidP="003F2432">
            <w:pPr>
              <w:pStyle w:val="BodyText"/>
              <w:spacing w:before="60" w:after="60" w:line="240" w:lineRule="auto"/>
              <w:rPr>
                <w:rFonts w:cs="Arial"/>
                <w:b/>
                <w:sz w:val="20"/>
              </w:rPr>
            </w:pPr>
            <w:r w:rsidRPr="003F2432">
              <w:rPr>
                <w:rFonts w:cs="Arial"/>
                <w:b/>
                <w:sz w:val="20"/>
              </w:rPr>
              <w:t>Infants:</w:t>
            </w:r>
          </w:p>
          <w:p w14:paraId="7589F571" w14:textId="4CDC2499" w:rsidR="003F2432" w:rsidRPr="003F2432" w:rsidRDefault="003F2432" w:rsidP="003F2432">
            <w:pPr>
              <w:pStyle w:val="BodyText"/>
              <w:spacing w:before="60" w:after="60" w:line="240" w:lineRule="auto"/>
              <w:rPr>
                <w:rFonts w:cs="Arial"/>
                <w:bCs/>
                <w:sz w:val="20"/>
              </w:rPr>
            </w:pPr>
            <w:r w:rsidRPr="003F2432">
              <w:rPr>
                <w:rFonts w:cs="Arial"/>
                <w:bCs/>
                <w:sz w:val="20"/>
                <w:u w:val="single"/>
              </w:rPr>
              <w:t>Test 1</w:t>
            </w:r>
            <w:r w:rsidRPr="003F2432">
              <w:rPr>
                <w:rFonts w:cs="Arial"/>
                <w:bCs/>
                <w:sz w:val="20"/>
              </w:rPr>
              <w:t xml:space="preserve">: Daily micronutrient syrup (low dose, see Appendix </w:t>
            </w:r>
            <w:r w:rsidR="00A95FD8">
              <w:rPr>
                <w:rFonts w:cs="Arial"/>
                <w:bCs/>
                <w:sz w:val="20"/>
              </w:rPr>
              <w:t>I</w:t>
            </w:r>
            <w:r w:rsidRPr="003F2432">
              <w:rPr>
                <w:rFonts w:cs="Arial"/>
                <w:bCs/>
                <w:sz w:val="20"/>
              </w:rPr>
              <w:t xml:space="preserve"> for detailed composition) </w:t>
            </w:r>
          </w:p>
          <w:p w14:paraId="4899ED41" w14:textId="01D9127F" w:rsidR="003F2432" w:rsidRPr="003F2432" w:rsidRDefault="003F2432" w:rsidP="003F2432">
            <w:pPr>
              <w:pStyle w:val="BodyText"/>
              <w:spacing w:before="60" w:after="60" w:line="240" w:lineRule="auto"/>
              <w:rPr>
                <w:rFonts w:cs="Arial"/>
                <w:bCs/>
                <w:sz w:val="20"/>
              </w:rPr>
            </w:pPr>
            <w:r w:rsidRPr="003F2432">
              <w:rPr>
                <w:rFonts w:cs="Arial"/>
                <w:bCs/>
                <w:sz w:val="20"/>
                <w:u w:val="single"/>
              </w:rPr>
              <w:t>Test 2</w:t>
            </w:r>
            <w:r w:rsidRPr="003F2432">
              <w:rPr>
                <w:rFonts w:cs="Arial"/>
                <w:bCs/>
                <w:sz w:val="20"/>
              </w:rPr>
              <w:t xml:space="preserve">: Daily micronutrient syrup (neuro-nutrient dose – see Appendix </w:t>
            </w:r>
            <w:r w:rsidR="00A95FD8">
              <w:rPr>
                <w:rFonts w:cs="Arial"/>
                <w:bCs/>
                <w:sz w:val="20"/>
              </w:rPr>
              <w:t>I</w:t>
            </w:r>
            <w:r w:rsidRPr="003F2432">
              <w:rPr>
                <w:rFonts w:cs="Arial"/>
                <w:bCs/>
                <w:sz w:val="20"/>
              </w:rPr>
              <w:t xml:space="preserve"> for detailed composition)</w:t>
            </w:r>
          </w:p>
          <w:p w14:paraId="21682396" w14:textId="542FC488" w:rsidR="003F2432" w:rsidRPr="003F2432" w:rsidRDefault="003F2432" w:rsidP="003F2432">
            <w:pPr>
              <w:pStyle w:val="BodyText"/>
              <w:spacing w:before="60" w:after="60" w:line="240" w:lineRule="auto"/>
              <w:rPr>
                <w:rFonts w:cs="Arial"/>
                <w:bCs/>
                <w:sz w:val="20"/>
              </w:rPr>
            </w:pPr>
            <w:r w:rsidRPr="003F2432">
              <w:rPr>
                <w:rFonts w:cs="Arial"/>
                <w:bCs/>
                <w:sz w:val="20"/>
                <w:u w:val="single"/>
              </w:rPr>
              <w:t>Control</w:t>
            </w:r>
            <w:r w:rsidRPr="003F2432">
              <w:rPr>
                <w:rFonts w:cs="Arial"/>
                <w:bCs/>
                <w:sz w:val="20"/>
              </w:rPr>
              <w:t xml:space="preserve">: Daily </w:t>
            </w:r>
            <w:proofErr w:type="spellStart"/>
            <w:r w:rsidRPr="003F2432">
              <w:rPr>
                <w:rFonts w:cs="Arial"/>
                <w:bCs/>
                <w:sz w:val="20"/>
              </w:rPr>
              <w:t>flavoured</w:t>
            </w:r>
            <w:proofErr w:type="spellEnd"/>
            <w:r w:rsidRPr="003F2432">
              <w:rPr>
                <w:rFonts w:cs="Arial"/>
                <w:bCs/>
                <w:sz w:val="20"/>
              </w:rPr>
              <w:t xml:space="preserve"> syrup</w:t>
            </w:r>
            <w:bookmarkEnd w:id="11"/>
          </w:p>
        </w:tc>
      </w:tr>
      <w:tr w:rsidR="003F2432" w:rsidRPr="00B90CC6" w14:paraId="6851CB5B" w14:textId="77777777" w:rsidTr="006C3B2A">
        <w:tc>
          <w:tcPr>
            <w:tcW w:w="3008" w:type="dxa"/>
          </w:tcPr>
          <w:p w14:paraId="5E15163B" w14:textId="77777777" w:rsidR="002818B8" w:rsidRDefault="002818B8" w:rsidP="003F2432">
            <w:pPr>
              <w:pStyle w:val="BodyText"/>
              <w:spacing w:before="60" w:after="60" w:line="240" w:lineRule="auto"/>
              <w:rPr>
                <w:rFonts w:cs="Arial"/>
                <w:b/>
                <w:bCs/>
                <w:sz w:val="20"/>
              </w:rPr>
            </w:pPr>
          </w:p>
          <w:p w14:paraId="6D2D02A1" w14:textId="6C92FD87" w:rsidR="003F2432" w:rsidRPr="00B90CC6" w:rsidRDefault="003F2432" w:rsidP="003F2432">
            <w:pPr>
              <w:pStyle w:val="BodyText"/>
              <w:spacing w:before="60" w:after="60" w:line="240" w:lineRule="auto"/>
              <w:rPr>
                <w:rFonts w:cs="Arial"/>
                <w:b/>
                <w:bCs/>
                <w:sz w:val="20"/>
              </w:rPr>
            </w:pPr>
            <w:r w:rsidRPr="00B90CC6">
              <w:rPr>
                <w:rFonts w:cs="Arial"/>
                <w:b/>
                <w:bCs/>
                <w:sz w:val="20"/>
              </w:rPr>
              <w:t>Objectives</w:t>
            </w:r>
            <w:r w:rsidRPr="00B90CC6">
              <w:rPr>
                <w:rFonts w:cs="Arial"/>
                <w:b/>
                <w:sz w:val="20"/>
              </w:rPr>
              <w:t xml:space="preserve">: </w:t>
            </w:r>
          </w:p>
        </w:tc>
        <w:tc>
          <w:tcPr>
            <w:tcW w:w="6176" w:type="dxa"/>
          </w:tcPr>
          <w:p w14:paraId="444E62EF" w14:textId="787E2F04" w:rsidR="002818B8" w:rsidRPr="002818B8" w:rsidRDefault="002818B8" w:rsidP="002818B8">
            <w:pPr>
              <w:pStyle w:val="BodyText"/>
              <w:rPr>
                <w:rFonts w:cs="Arial"/>
                <w:sz w:val="20"/>
                <w:lang w:val="en-GB"/>
              </w:rPr>
            </w:pPr>
            <w:r w:rsidRPr="002818B8">
              <w:rPr>
                <w:rFonts w:cs="Arial"/>
                <w:sz w:val="20"/>
                <w:lang w:val="en-GB"/>
              </w:rPr>
              <w:t xml:space="preserve">The </w:t>
            </w:r>
            <w:r w:rsidRPr="002818B8">
              <w:rPr>
                <w:rFonts w:cs="Arial"/>
                <w:b/>
                <w:sz w:val="20"/>
                <w:lang w:val="en-GB"/>
              </w:rPr>
              <w:t>primary objective</w:t>
            </w:r>
            <w:r w:rsidRPr="002818B8">
              <w:rPr>
                <w:rFonts w:cs="Arial"/>
                <w:sz w:val="20"/>
                <w:lang w:val="en-GB"/>
              </w:rPr>
              <w:t xml:space="preserve"> of this proposal is to determine the most efficacious </w:t>
            </w:r>
            <w:r w:rsidR="003F5AFC">
              <w:rPr>
                <w:rFonts w:cs="Arial"/>
                <w:sz w:val="20"/>
                <w:lang w:val="en-GB"/>
              </w:rPr>
              <w:t>method</w:t>
            </w:r>
            <w:r w:rsidR="003F5AFC" w:rsidRPr="002818B8">
              <w:rPr>
                <w:rFonts w:cs="Arial"/>
                <w:sz w:val="20"/>
                <w:lang w:val="en-GB"/>
              </w:rPr>
              <w:t xml:space="preserve"> </w:t>
            </w:r>
            <w:r w:rsidRPr="002818B8">
              <w:rPr>
                <w:rFonts w:cs="Arial"/>
                <w:sz w:val="20"/>
                <w:lang w:val="en-GB"/>
              </w:rPr>
              <w:t xml:space="preserve">of micronutrient supplementation in women and infants from a population with high rates of deficiency, to improve nutritional status, neurocognitive </w:t>
            </w:r>
            <w:proofErr w:type="gramStart"/>
            <w:r w:rsidRPr="002818B8">
              <w:rPr>
                <w:rFonts w:cs="Arial"/>
                <w:sz w:val="20"/>
                <w:lang w:val="en-GB"/>
              </w:rPr>
              <w:t>development</w:t>
            </w:r>
            <w:proofErr w:type="gramEnd"/>
            <w:r w:rsidRPr="002818B8">
              <w:rPr>
                <w:rFonts w:cs="Arial"/>
                <w:sz w:val="20"/>
                <w:lang w:val="en-GB"/>
              </w:rPr>
              <w:t xml:space="preserve"> and growth during early infancy (birth to six months of age).</w:t>
            </w:r>
          </w:p>
          <w:p w14:paraId="0A31D635" w14:textId="77777777" w:rsidR="00DA4419" w:rsidRDefault="00DA4419" w:rsidP="00DA4419">
            <w:pPr>
              <w:pStyle w:val="BodyText"/>
              <w:spacing w:before="0"/>
              <w:rPr>
                <w:rFonts w:cs="Arial"/>
                <w:sz w:val="20"/>
              </w:rPr>
            </w:pPr>
          </w:p>
          <w:p w14:paraId="0E36389A" w14:textId="77777777" w:rsidR="002818B8" w:rsidRPr="002818B8" w:rsidRDefault="002818B8" w:rsidP="00DA4419">
            <w:pPr>
              <w:pStyle w:val="BodyText"/>
              <w:spacing w:before="0"/>
              <w:rPr>
                <w:rFonts w:cs="Arial"/>
                <w:sz w:val="20"/>
              </w:rPr>
            </w:pPr>
            <w:r w:rsidRPr="002818B8">
              <w:rPr>
                <w:rFonts w:cs="Arial"/>
                <w:sz w:val="20"/>
              </w:rPr>
              <w:lastRenderedPageBreak/>
              <w:t xml:space="preserve">The </w:t>
            </w:r>
            <w:r w:rsidRPr="002818B8">
              <w:rPr>
                <w:rFonts w:cs="Arial"/>
                <w:b/>
                <w:bCs/>
                <w:sz w:val="20"/>
              </w:rPr>
              <w:t>secondary objectives</w:t>
            </w:r>
            <w:r w:rsidRPr="002818B8">
              <w:rPr>
                <w:rFonts w:cs="Arial"/>
                <w:sz w:val="20"/>
              </w:rPr>
              <w:t xml:space="preserve"> are to:</w:t>
            </w:r>
          </w:p>
          <w:p w14:paraId="51263440" w14:textId="77777777" w:rsidR="002818B8" w:rsidRPr="002818B8" w:rsidRDefault="002818B8" w:rsidP="00DA4419">
            <w:pPr>
              <w:pStyle w:val="BodyText"/>
              <w:numPr>
                <w:ilvl w:val="0"/>
                <w:numId w:val="11"/>
              </w:numPr>
              <w:spacing w:before="0"/>
              <w:rPr>
                <w:rFonts w:cs="Arial"/>
                <w:sz w:val="20"/>
              </w:rPr>
            </w:pPr>
            <w:r w:rsidRPr="002818B8">
              <w:rPr>
                <w:rFonts w:cs="Arial"/>
                <w:sz w:val="20"/>
              </w:rPr>
              <w:t xml:space="preserve">Assess the impact of micronutrient interventions during pregnancy, </w:t>
            </w:r>
            <w:proofErr w:type="gramStart"/>
            <w:r w:rsidRPr="002818B8">
              <w:rPr>
                <w:rFonts w:cs="Arial"/>
                <w:sz w:val="20"/>
              </w:rPr>
              <w:t>lactation</w:t>
            </w:r>
            <w:proofErr w:type="gramEnd"/>
            <w:r w:rsidRPr="002818B8">
              <w:rPr>
                <w:rFonts w:cs="Arial"/>
                <w:sz w:val="20"/>
              </w:rPr>
              <w:t xml:space="preserve"> and infancy on maternal and infant micronutrient status.</w:t>
            </w:r>
          </w:p>
          <w:p w14:paraId="41AF5FF4" w14:textId="77777777" w:rsidR="002818B8" w:rsidRPr="002818B8" w:rsidRDefault="002818B8" w:rsidP="00DA4419">
            <w:pPr>
              <w:pStyle w:val="BodyText"/>
              <w:numPr>
                <w:ilvl w:val="0"/>
                <w:numId w:val="11"/>
              </w:numPr>
              <w:spacing w:before="0"/>
              <w:rPr>
                <w:rFonts w:cs="Arial"/>
                <w:sz w:val="20"/>
              </w:rPr>
            </w:pPr>
            <w:r w:rsidRPr="002818B8">
              <w:rPr>
                <w:rFonts w:cs="Arial"/>
                <w:sz w:val="20"/>
              </w:rPr>
              <w:t xml:space="preserve">Assess the impact of micronutrient interventions during pregnancy, </w:t>
            </w:r>
            <w:proofErr w:type="gramStart"/>
            <w:r w:rsidRPr="002818B8">
              <w:rPr>
                <w:rFonts w:cs="Arial"/>
                <w:sz w:val="20"/>
              </w:rPr>
              <w:t>lactation</w:t>
            </w:r>
            <w:proofErr w:type="gramEnd"/>
            <w:r w:rsidRPr="002818B8">
              <w:rPr>
                <w:rFonts w:cs="Arial"/>
                <w:sz w:val="20"/>
              </w:rPr>
              <w:t xml:space="preserve"> and infancy on infant neurodevelopment to 12 months of age.</w:t>
            </w:r>
          </w:p>
          <w:p w14:paraId="0000F247" w14:textId="77777777" w:rsidR="002818B8" w:rsidRPr="002818B8" w:rsidRDefault="002818B8" w:rsidP="00DA4419">
            <w:pPr>
              <w:pStyle w:val="BodyText"/>
              <w:numPr>
                <w:ilvl w:val="0"/>
                <w:numId w:val="11"/>
              </w:numPr>
              <w:spacing w:before="0"/>
              <w:rPr>
                <w:rFonts w:cs="Arial"/>
                <w:sz w:val="20"/>
              </w:rPr>
            </w:pPr>
            <w:r w:rsidRPr="002818B8">
              <w:rPr>
                <w:rFonts w:cs="Arial"/>
                <w:sz w:val="20"/>
              </w:rPr>
              <w:t xml:space="preserve">Assess the impact of micronutrient interventions during pregnancy, </w:t>
            </w:r>
            <w:proofErr w:type="gramStart"/>
            <w:r w:rsidRPr="002818B8">
              <w:rPr>
                <w:rFonts w:cs="Arial"/>
                <w:sz w:val="20"/>
              </w:rPr>
              <w:t>lactation</w:t>
            </w:r>
            <w:proofErr w:type="gramEnd"/>
            <w:r w:rsidRPr="002818B8">
              <w:rPr>
                <w:rFonts w:cs="Arial"/>
                <w:sz w:val="20"/>
              </w:rPr>
              <w:t xml:space="preserve"> and infancy on infant growth trajectories across the first 12 months of life.</w:t>
            </w:r>
          </w:p>
          <w:p w14:paraId="3F5B5114" w14:textId="0299082B" w:rsidR="002818B8" w:rsidRPr="002818B8" w:rsidRDefault="002818B8" w:rsidP="00DA4419">
            <w:pPr>
              <w:pStyle w:val="BodyText"/>
              <w:numPr>
                <w:ilvl w:val="0"/>
                <w:numId w:val="11"/>
              </w:numPr>
              <w:spacing w:before="0"/>
              <w:rPr>
                <w:rFonts w:cs="Arial"/>
                <w:sz w:val="20"/>
              </w:rPr>
            </w:pPr>
            <w:r w:rsidRPr="002818B8">
              <w:rPr>
                <w:rFonts w:cs="Arial"/>
                <w:sz w:val="20"/>
              </w:rPr>
              <w:t>Assess the impact of micronutrient interventions during pregnancy, lactation and infancy on infant morbidity and infant feeding patterns across the first year of life.</w:t>
            </w:r>
          </w:p>
          <w:p w14:paraId="72CAC76E" w14:textId="77777777" w:rsidR="003F2432" w:rsidRPr="00B90CC6" w:rsidRDefault="003F2432" w:rsidP="003F2432">
            <w:pPr>
              <w:pStyle w:val="BodyText"/>
              <w:spacing w:before="60" w:after="60" w:line="240" w:lineRule="auto"/>
              <w:jc w:val="both"/>
              <w:rPr>
                <w:rFonts w:cs="Arial"/>
                <w:sz w:val="20"/>
              </w:rPr>
            </w:pPr>
          </w:p>
        </w:tc>
      </w:tr>
      <w:tr w:rsidR="00A5768A" w:rsidRPr="00B90CC6" w14:paraId="09F4E4AB" w14:textId="77777777" w:rsidTr="00AB6360">
        <w:tc>
          <w:tcPr>
            <w:tcW w:w="3008" w:type="dxa"/>
          </w:tcPr>
          <w:p w14:paraId="24F360C4" w14:textId="77777777" w:rsidR="00A5768A" w:rsidRPr="00B90CC6" w:rsidRDefault="00A5768A" w:rsidP="00A5768A">
            <w:pPr>
              <w:pStyle w:val="BodyText"/>
              <w:spacing w:before="60" w:after="60" w:line="240" w:lineRule="auto"/>
              <w:rPr>
                <w:rFonts w:cs="Arial"/>
                <w:b/>
                <w:bCs/>
                <w:sz w:val="20"/>
              </w:rPr>
            </w:pPr>
            <w:r w:rsidRPr="00B90CC6">
              <w:rPr>
                <w:rFonts w:cs="Arial"/>
                <w:b/>
                <w:sz w:val="20"/>
              </w:rPr>
              <w:lastRenderedPageBreak/>
              <w:t xml:space="preserve">Endpoints: </w:t>
            </w:r>
          </w:p>
        </w:tc>
        <w:tc>
          <w:tcPr>
            <w:tcW w:w="6176" w:type="dxa"/>
          </w:tcPr>
          <w:p w14:paraId="1C05AF74" w14:textId="26982287" w:rsidR="00A5768A" w:rsidRPr="00A5768A" w:rsidRDefault="00A5768A" w:rsidP="00A5768A">
            <w:pPr>
              <w:pStyle w:val="BodyText"/>
              <w:spacing w:before="60" w:after="60" w:line="240" w:lineRule="auto"/>
              <w:jc w:val="both"/>
              <w:rPr>
                <w:rFonts w:cs="Arial"/>
                <w:sz w:val="20"/>
              </w:rPr>
            </w:pPr>
            <w:r w:rsidRPr="00A5768A">
              <w:rPr>
                <w:rFonts w:cs="Arial"/>
                <w:b/>
                <w:bCs/>
                <w:sz w:val="20"/>
              </w:rPr>
              <w:t>Primary endpoint</w:t>
            </w:r>
            <w:r w:rsidRPr="00A5768A">
              <w:rPr>
                <w:rFonts w:cs="Arial"/>
                <w:sz w:val="20"/>
              </w:rPr>
              <w:t>: infant neurocognitive development using functional near infrared spectroscopy (</w:t>
            </w:r>
            <w:proofErr w:type="spellStart"/>
            <w:r w:rsidRPr="00A5768A">
              <w:rPr>
                <w:rFonts w:cs="Arial"/>
                <w:sz w:val="20"/>
              </w:rPr>
              <w:t>fNIRS</w:t>
            </w:r>
            <w:proofErr w:type="spellEnd"/>
            <w:r w:rsidRPr="00A5768A">
              <w:rPr>
                <w:rFonts w:cs="Arial"/>
                <w:sz w:val="20"/>
              </w:rPr>
              <w:t>)</w:t>
            </w:r>
            <w:r w:rsidR="009537B5">
              <w:rPr>
                <w:rFonts w:cs="Arial"/>
                <w:sz w:val="20"/>
              </w:rPr>
              <w:t xml:space="preserve"> assessed when the infant is six-months of age</w:t>
            </w:r>
            <w:r w:rsidRPr="00A5768A">
              <w:rPr>
                <w:rFonts w:cs="Arial"/>
                <w:sz w:val="20"/>
              </w:rPr>
              <w:t>.</w:t>
            </w:r>
          </w:p>
          <w:p w14:paraId="2128A5FF" w14:textId="77777777" w:rsidR="00A5768A" w:rsidRPr="00A5768A" w:rsidRDefault="00A5768A" w:rsidP="00A5768A">
            <w:pPr>
              <w:spacing w:after="120" w:line="240" w:lineRule="auto"/>
              <w:rPr>
                <w:rFonts w:cs="Arial"/>
                <w:sz w:val="20"/>
              </w:rPr>
            </w:pPr>
            <w:r w:rsidRPr="00A5768A">
              <w:rPr>
                <w:rFonts w:cs="Arial"/>
                <w:b/>
                <w:bCs/>
                <w:sz w:val="20"/>
              </w:rPr>
              <w:t>Secondary endpoints</w:t>
            </w:r>
            <w:r w:rsidRPr="00A5768A">
              <w:rPr>
                <w:rFonts w:cs="Arial"/>
                <w:sz w:val="20"/>
              </w:rPr>
              <w:t>:</w:t>
            </w:r>
          </w:p>
          <w:p w14:paraId="2F74EB99" w14:textId="77777777" w:rsidR="00A5768A" w:rsidRPr="00A5768A" w:rsidRDefault="00A5768A" w:rsidP="009D198A">
            <w:pPr>
              <w:pStyle w:val="ListParagraph"/>
              <w:numPr>
                <w:ilvl w:val="0"/>
                <w:numId w:val="12"/>
              </w:numPr>
              <w:spacing w:after="120" w:line="240" w:lineRule="auto"/>
              <w:rPr>
                <w:rFonts w:ascii="Arial" w:hAnsi="Arial" w:cs="Arial"/>
                <w:bCs/>
                <w:sz w:val="20"/>
                <w:szCs w:val="20"/>
              </w:rPr>
            </w:pPr>
            <w:r w:rsidRPr="00A5768A">
              <w:rPr>
                <w:rFonts w:ascii="Arial" w:hAnsi="Arial" w:cs="Arial"/>
                <w:bCs/>
                <w:sz w:val="20"/>
                <w:szCs w:val="20"/>
              </w:rPr>
              <w:t xml:space="preserve">Maternal plasma and breastmilk micronutrient status in samples collected at (plasma) </w:t>
            </w:r>
            <w:proofErr w:type="gramStart"/>
            <w:r w:rsidRPr="00A5768A">
              <w:rPr>
                <w:rFonts w:ascii="Arial" w:hAnsi="Arial" w:cs="Arial"/>
                <w:bCs/>
                <w:sz w:val="20"/>
                <w:szCs w:val="20"/>
              </w:rPr>
              <w:t>20 and 36 weeks</w:t>
            </w:r>
            <w:proofErr w:type="gramEnd"/>
            <w:r w:rsidRPr="00A5768A">
              <w:rPr>
                <w:rFonts w:ascii="Arial" w:hAnsi="Arial" w:cs="Arial"/>
                <w:bCs/>
                <w:sz w:val="20"/>
                <w:szCs w:val="20"/>
              </w:rPr>
              <w:t xml:space="preserve"> gestation and 6 months post-partum and (breastmilk) 1 and 6 months post-partum.</w:t>
            </w:r>
          </w:p>
          <w:p w14:paraId="337F1CC2" w14:textId="77777777" w:rsidR="00A5768A" w:rsidRPr="00A5768A" w:rsidRDefault="00A5768A" w:rsidP="009D198A">
            <w:pPr>
              <w:pStyle w:val="ListParagraph"/>
              <w:numPr>
                <w:ilvl w:val="0"/>
                <w:numId w:val="12"/>
              </w:numPr>
              <w:spacing w:after="120" w:line="240" w:lineRule="auto"/>
              <w:rPr>
                <w:rFonts w:ascii="Arial" w:hAnsi="Arial" w:cs="Arial"/>
                <w:bCs/>
                <w:sz w:val="20"/>
                <w:szCs w:val="20"/>
              </w:rPr>
            </w:pPr>
            <w:r w:rsidRPr="00A5768A">
              <w:rPr>
                <w:rFonts w:ascii="Arial" w:hAnsi="Arial" w:cs="Arial"/>
                <w:bCs/>
                <w:sz w:val="20"/>
                <w:szCs w:val="20"/>
              </w:rPr>
              <w:t>Infant micronutrient status in samples collected at birth (cord), 6 and 12 months of age.</w:t>
            </w:r>
          </w:p>
          <w:p w14:paraId="2E7EFF97" w14:textId="0835F749" w:rsidR="00A5768A" w:rsidRPr="00A5768A" w:rsidRDefault="00A5768A" w:rsidP="009D198A">
            <w:pPr>
              <w:pStyle w:val="ListParagraph"/>
              <w:numPr>
                <w:ilvl w:val="0"/>
                <w:numId w:val="12"/>
              </w:numPr>
              <w:spacing w:after="120" w:line="240" w:lineRule="auto"/>
              <w:rPr>
                <w:rFonts w:ascii="Arial" w:hAnsi="Arial" w:cs="Arial"/>
                <w:bCs/>
                <w:sz w:val="20"/>
                <w:szCs w:val="20"/>
              </w:rPr>
            </w:pPr>
            <w:r w:rsidRPr="00A5768A">
              <w:rPr>
                <w:rFonts w:ascii="Arial" w:hAnsi="Arial" w:cs="Arial"/>
                <w:bCs/>
                <w:sz w:val="20"/>
                <w:szCs w:val="20"/>
              </w:rPr>
              <w:t xml:space="preserve">Trajectories of infant </w:t>
            </w:r>
            <w:r w:rsidR="009C0965">
              <w:rPr>
                <w:rFonts w:ascii="Arial" w:hAnsi="Arial" w:cs="Arial"/>
                <w:bCs/>
                <w:sz w:val="20"/>
                <w:szCs w:val="20"/>
              </w:rPr>
              <w:t>cognitive</w:t>
            </w:r>
            <w:r w:rsidRPr="00A5768A">
              <w:rPr>
                <w:rFonts w:ascii="Arial" w:hAnsi="Arial" w:cs="Arial"/>
                <w:bCs/>
                <w:sz w:val="20"/>
                <w:szCs w:val="20"/>
              </w:rPr>
              <w:t xml:space="preserve"> development, integrating </w:t>
            </w:r>
            <w:proofErr w:type="spellStart"/>
            <w:r w:rsidRPr="00A5768A">
              <w:rPr>
                <w:rFonts w:ascii="Arial" w:hAnsi="Arial" w:cs="Arial"/>
                <w:bCs/>
                <w:sz w:val="20"/>
                <w:szCs w:val="20"/>
              </w:rPr>
              <w:t>fNIRS</w:t>
            </w:r>
            <w:proofErr w:type="spellEnd"/>
            <w:r w:rsidR="00DA4419">
              <w:rPr>
                <w:rFonts w:ascii="Arial" w:hAnsi="Arial" w:cs="Arial"/>
                <w:bCs/>
                <w:sz w:val="20"/>
                <w:szCs w:val="20"/>
              </w:rPr>
              <w:t xml:space="preserve">, </w:t>
            </w:r>
            <w:r w:rsidR="009C0965">
              <w:rPr>
                <w:rFonts w:ascii="Arial" w:hAnsi="Arial" w:cs="Arial"/>
                <w:bCs/>
                <w:sz w:val="20"/>
                <w:szCs w:val="20"/>
              </w:rPr>
              <w:t xml:space="preserve">eye tracking </w:t>
            </w:r>
            <w:r w:rsidR="00DA4419">
              <w:rPr>
                <w:rFonts w:ascii="Arial" w:hAnsi="Arial" w:cs="Arial"/>
                <w:bCs/>
                <w:sz w:val="20"/>
                <w:szCs w:val="20"/>
              </w:rPr>
              <w:t xml:space="preserve">and behavioural </w:t>
            </w:r>
            <w:r w:rsidRPr="00A5768A">
              <w:rPr>
                <w:rFonts w:ascii="Arial" w:hAnsi="Arial" w:cs="Arial"/>
                <w:bCs/>
                <w:sz w:val="20"/>
                <w:szCs w:val="20"/>
              </w:rPr>
              <w:t>measures at 1, 6 and 12 months of age.</w:t>
            </w:r>
          </w:p>
          <w:p w14:paraId="3F3CF18E" w14:textId="0152C7A0" w:rsidR="00A5768A" w:rsidRPr="00A5768A" w:rsidRDefault="00A5768A" w:rsidP="009D198A">
            <w:pPr>
              <w:pStyle w:val="ListParagraph"/>
              <w:numPr>
                <w:ilvl w:val="0"/>
                <w:numId w:val="12"/>
              </w:numPr>
              <w:spacing w:after="120" w:line="240" w:lineRule="auto"/>
              <w:rPr>
                <w:rFonts w:ascii="Arial" w:hAnsi="Arial" w:cs="Arial"/>
                <w:bCs/>
                <w:sz w:val="20"/>
                <w:szCs w:val="20"/>
              </w:rPr>
            </w:pPr>
            <w:r w:rsidRPr="00A5768A">
              <w:rPr>
                <w:rFonts w:ascii="Arial" w:hAnsi="Arial" w:cs="Arial"/>
                <w:bCs/>
                <w:sz w:val="20"/>
                <w:szCs w:val="20"/>
              </w:rPr>
              <w:t xml:space="preserve">Infant growth (weight, length, head circumference, mid-upper arm circumference </w:t>
            </w:r>
            <w:r w:rsidR="00F73EE5">
              <w:rPr>
                <w:rFonts w:ascii="Arial" w:hAnsi="Arial" w:cs="Arial"/>
                <w:bCs/>
                <w:sz w:val="20"/>
                <w:szCs w:val="20"/>
              </w:rPr>
              <w:t xml:space="preserve">measured </w:t>
            </w:r>
            <w:r w:rsidRPr="00A5768A">
              <w:rPr>
                <w:rFonts w:ascii="Arial" w:hAnsi="Arial" w:cs="Arial"/>
                <w:bCs/>
                <w:sz w:val="20"/>
                <w:szCs w:val="20"/>
              </w:rPr>
              <w:t xml:space="preserve">at monthly intervals to allow computation of z-score based growth trajectories). </w:t>
            </w:r>
          </w:p>
          <w:p w14:paraId="200B9A46" w14:textId="15AD7C19" w:rsidR="00A5768A" w:rsidRPr="00A5768A" w:rsidRDefault="00A5768A" w:rsidP="009D198A">
            <w:pPr>
              <w:pStyle w:val="ListParagraph"/>
              <w:numPr>
                <w:ilvl w:val="0"/>
                <w:numId w:val="12"/>
              </w:numPr>
              <w:spacing w:after="120" w:line="240" w:lineRule="auto"/>
              <w:rPr>
                <w:rFonts w:ascii="Arial" w:hAnsi="Arial" w:cs="Arial"/>
                <w:bCs/>
                <w:sz w:val="20"/>
                <w:szCs w:val="20"/>
              </w:rPr>
            </w:pPr>
            <w:r w:rsidRPr="00A5768A">
              <w:rPr>
                <w:rFonts w:ascii="Arial" w:hAnsi="Arial" w:cs="Arial"/>
                <w:bCs/>
                <w:sz w:val="20"/>
                <w:szCs w:val="20"/>
              </w:rPr>
              <w:t>Maternal and infant morbidity and feeding practices (collected weekly</w:t>
            </w:r>
            <w:r w:rsidR="00251A63">
              <w:rPr>
                <w:rFonts w:ascii="Arial" w:hAnsi="Arial" w:cs="Arial"/>
                <w:bCs/>
                <w:sz w:val="20"/>
                <w:szCs w:val="20"/>
              </w:rPr>
              <w:t xml:space="preserve"> to 6 months of infant age and monthly thereafter</w:t>
            </w:r>
            <w:r w:rsidRPr="00A5768A">
              <w:rPr>
                <w:rFonts w:ascii="Arial" w:hAnsi="Arial" w:cs="Arial"/>
                <w:bCs/>
                <w:sz w:val="20"/>
                <w:szCs w:val="20"/>
              </w:rPr>
              <w:t>).</w:t>
            </w:r>
          </w:p>
          <w:p w14:paraId="27D3F89A" w14:textId="77777777" w:rsidR="00A5768A" w:rsidRPr="00A5768A" w:rsidRDefault="00A5768A" w:rsidP="00A5768A">
            <w:pPr>
              <w:pStyle w:val="BodyText"/>
              <w:spacing w:before="60" w:after="60" w:line="240" w:lineRule="auto"/>
              <w:jc w:val="both"/>
              <w:rPr>
                <w:rFonts w:cs="Arial"/>
                <w:sz w:val="20"/>
              </w:rPr>
            </w:pPr>
          </w:p>
        </w:tc>
      </w:tr>
      <w:tr w:rsidR="00A5768A" w:rsidRPr="00B90CC6" w14:paraId="7363E6E6" w14:textId="77777777" w:rsidTr="006C3B2A">
        <w:tc>
          <w:tcPr>
            <w:tcW w:w="3008" w:type="dxa"/>
          </w:tcPr>
          <w:p w14:paraId="12F53ADB" w14:textId="77777777" w:rsidR="00A5768A" w:rsidRPr="00B90CC6" w:rsidRDefault="00A5768A" w:rsidP="00A5768A">
            <w:pPr>
              <w:pStyle w:val="BodyText"/>
              <w:spacing w:before="60" w:after="60" w:line="240" w:lineRule="auto"/>
              <w:rPr>
                <w:rFonts w:cs="Arial"/>
                <w:b/>
                <w:sz w:val="20"/>
              </w:rPr>
            </w:pPr>
            <w:r w:rsidRPr="00B90CC6">
              <w:rPr>
                <w:rFonts w:cs="Arial"/>
                <w:b/>
                <w:sz w:val="20"/>
              </w:rPr>
              <w:t>Description of Study Design:</w:t>
            </w:r>
          </w:p>
        </w:tc>
        <w:tc>
          <w:tcPr>
            <w:tcW w:w="6176" w:type="dxa"/>
          </w:tcPr>
          <w:p w14:paraId="1697E479" w14:textId="541361CB" w:rsidR="00913951" w:rsidRPr="00913951" w:rsidRDefault="00913951" w:rsidP="00913951">
            <w:pPr>
              <w:pStyle w:val="BodyText"/>
              <w:spacing w:before="60" w:after="60" w:line="240" w:lineRule="auto"/>
              <w:rPr>
                <w:rFonts w:cs="Arial"/>
                <w:sz w:val="20"/>
              </w:rPr>
            </w:pPr>
            <w:r w:rsidRPr="00913951">
              <w:rPr>
                <w:rFonts w:cs="Arial"/>
                <w:sz w:val="20"/>
              </w:rPr>
              <w:t>Five-arm, double blind, individually randomized placebo-controlled efficacy trial of micronutrient interventions to women (in pregnancy and the first six months post-partum) and their infants (</w:t>
            </w:r>
            <w:r w:rsidR="00D11B47">
              <w:rPr>
                <w:rFonts w:cs="Arial"/>
                <w:sz w:val="20"/>
              </w:rPr>
              <w:t xml:space="preserve">from </w:t>
            </w:r>
            <w:r w:rsidRPr="00913951">
              <w:rPr>
                <w:rFonts w:cs="Arial"/>
                <w:sz w:val="20"/>
              </w:rPr>
              <w:t xml:space="preserve">Day 8 to six months of age) in a rural Gambian population. </w:t>
            </w:r>
          </w:p>
          <w:p w14:paraId="5C24B9C4" w14:textId="5A78C344" w:rsidR="00913951" w:rsidRPr="00913951" w:rsidRDefault="00913951" w:rsidP="00913951">
            <w:pPr>
              <w:pStyle w:val="BodyText"/>
              <w:spacing w:before="60" w:after="60"/>
              <w:rPr>
                <w:rFonts w:cs="Arial"/>
                <w:sz w:val="20"/>
                <w:lang w:val="en-GB"/>
              </w:rPr>
            </w:pPr>
            <w:r w:rsidRPr="00913951">
              <w:rPr>
                <w:rFonts w:cs="Arial"/>
                <w:sz w:val="20"/>
                <w:lang w:val="en-GB"/>
              </w:rPr>
              <w:t>The five tr</w:t>
            </w:r>
            <w:r w:rsidR="009C0965">
              <w:rPr>
                <w:rFonts w:cs="Arial"/>
                <w:sz w:val="20"/>
                <w:lang w:val="en-GB"/>
              </w:rPr>
              <w:t xml:space="preserve">ial arms will be </w:t>
            </w:r>
            <w:proofErr w:type="spellStart"/>
            <w:r w:rsidR="009C0965">
              <w:rPr>
                <w:rFonts w:cs="Arial"/>
                <w:sz w:val="20"/>
                <w:lang w:val="en-GB"/>
              </w:rPr>
              <w:t>supplementated</w:t>
            </w:r>
            <w:proofErr w:type="spellEnd"/>
            <w:r w:rsidRPr="00913951">
              <w:rPr>
                <w:rFonts w:cs="Arial"/>
                <w:sz w:val="20"/>
                <w:lang w:val="en-GB"/>
              </w:rPr>
              <w:t xml:space="preserve"> with multiple micronutrients in (</w:t>
            </w:r>
            <w:proofErr w:type="spellStart"/>
            <w:r w:rsidRPr="00913951">
              <w:rPr>
                <w:rFonts w:cs="Arial"/>
                <w:sz w:val="20"/>
                <w:lang w:val="en-GB"/>
              </w:rPr>
              <w:t>i</w:t>
            </w:r>
            <w:proofErr w:type="spellEnd"/>
            <w:r w:rsidRPr="00913951">
              <w:rPr>
                <w:rFonts w:cs="Arial"/>
                <w:sz w:val="20"/>
                <w:lang w:val="en-GB"/>
              </w:rPr>
              <w:t xml:space="preserve">) pregnancy; (ii) pregnancy and lactation; (iii) pregnancy and infancy; (iv) pregnancy, </w:t>
            </w:r>
            <w:proofErr w:type="gramStart"/>
            <w:r w:rsidRPr="00913951">
              <w:rPr>
                <w:rFonts w:cs="Arial"/>
                <w:sz w:val="20"/>
                <w:lang w:val="en-GB"/>
              </w:rPr>
              <w:t>lactation</w:t>
            </w:r>
            <w:proofErr w:type="gramEnd"/>
            <w:r w:rsidRPr="00913951">
              <w:rPr>
                <w:rFonts w:cs="Arial"/>
                <w:sz w:val="20"/>
                <w:lang w:val="en-GB"/>
              </w:rPr>
              <w:t xml:space="preserve"> and infancy (“low dose”); and (iv) pregnancy, lactation and infancy (“neuro-nutrient dose”) (Figure 1). Supplementation in pregnancy and lactation will be in the form of a daily </w:t>
            </w:r>
            <w:r w:rsidR="00CE625C">
              <w:rPr>
                <w:rFonts w:cs="Arial"/>
                <w:sz w:val="20"/>
                <w:lang w:val="en-GB"/>
              </w:rPr>
              <w:t>capsule</w:t>
            </w:r>
            <w:r w:rsidRPr="00913951">
              <w:rPr>
                <w:rFonts w:cs="Arial"/>
                <w:sz w:val="20"/>
                <w:lang w:val="en-GB"/>
              </w:rPr>
              <w:t xml:space="preserve"> for the mother, or an identical placebo. Supplementation in infancy will be in the form of micronutrient drops (syrup) for the infant, or an identical placebo. Each group will contain 120 mother-infant pairs (total N=600). </w:t>
            </w:r>
          </w:p>
          <w:p w14:paraId="07F77CCF" w14:textId="40509D35" w:rsidR="00913951" w:rsidRPr="00913951" w:rsidRDefault="00913951" w:rsidP="00913951">
            <w:pPr>
              <w:pStyle w:val="BodyText"/>
              <w:spacing w:before="60" w:after="60"/>
              <w:rPr>
                <w:rFonts w:cs="Arial"/>
                <w:sz w:val="20"/>
                <w:lang w:val="en-GB"/>
              </w:rPr>
            </w:pPr>
            <w:r w:rsidRPr="00913951">
              <w:rPr>
                <w:rFonts w:cs="Arial"/>
                <w:sz w:val="20"/>
                <w:lang w:val="en-GB"/>
              </w:rPr>
              <w:lastRenderedPageBreak/>
              <w:t xml:space="preserve">From enrolment into the supplementation phase of the trial, pregnant women will be seen at home daily for observed supplementation and weekly for collection of morbidity data. Full antenatal checks will also be made at clinic visits at </w:t>
            </w:r>
            <w:proofErr w:type="gramStart"/>
            <w:r w:rsidRPr="00913951">
              <w:rPr>
                <w:rFonts w:cs="Arial"/>
                <w:sz w:val="20"/>
                <w:lang w:val="en-GB"/>
              </w:rPr>
              <w:t>20, 28 and 36 weeks</w:t>
            </w:r>
            <w:proofErr w:type="gramEnd"/>
            <w:r w:rsidRPr="00913951">
              <w:rPr>
                <w:rFonts w:cs="Arial"/>
                <w:sz w:val="20"/>
                <w:lang w:val="en-GB"/>
              </w:rPr>
              <w:t xml:space="preserve"> gestation. Deliveries will be </w:t>
            </w:r>
            <w:proofErr w:type="gramStart"/>
            <w:r w:rsidRPr="00913951">
              <w:rPr>
                <w:rFonts w:cs="Arial"/>
                <w:sz w:val="20"/>
                <w:lang w:val="en-GB"/>
              </w:rPr>
              <w:t>attended</w:t>
            </w:r>
            <w:proofErr w:type="gramEnd"/>
            <w:r w:rsidRPr="00913951">
              <w:rPr>
                <w:rFonts w:cs="Arial"/>
                <w:sz w:val="20"/>
                <w:lang w:val="en-GB"/>
              </w:rPr>
              <w:t xml:space="preserve"> and a maternal and neonatal health check performed by the clinic team within 48 hours of delivery. From day 8 until 6 months post-partum, mother-infant pairs will be visited daily for supplement observation (mothers) and administration (infants). Weekly home visits will continue </w:t>
            </w:r>
            <w:r w:rsidR="009C0965">
              <w:rPr>
                <w:rFonts w:cs="Arial"/>
                <w:sz w:val="20"/>
                <w:lang w:val="en-GB"/>
              </w:rPr>
              <w:t xml:space="preserve">throughout this phase </w:t>
            </w:r>
            <w:r w:rsidRPr="00913951">
              <w:rPr>
                <w:rFonts w:cs="Arial"/>
                <w:sz w:val="20"/>
                <w:lang w:val="en-GB"/>
              </w:rPr>
              <w:t xml:space="preserve">for the collection of data on maternal and infant morbidity and infant feeding patterns. </w:t>
            </w:r>
          </w:p>
          <w:p w14:paraId="3C7BB431" w14:textId="260D8B6C" w:rsidR="00913951" w:rsidRPr="00913951" w:rsidRDefault="00913951" w:rsidP="00913951">
            <w:pPr>
              <w:pStyle w:val="BodyText"/>
              <w:spacing w:before="60" w:after="60"/>
              <w:rPr>
                <w:rFonts w:cs="Arial"/>
                <w:sz w:val="20"/>
                <w:lang w:val="en-GB"/>
              </w:rPr>
            </w:pPr>
            <w:r w:rsidRPr="00913951">
              <w:rPr>
                <w:rFonts w:cs="Arial"/>
                <w:sz w:val="20"/>
                <w:lang w:val="en-GB"/>
              </w:rPr>
              <w:t xml:space="preserve">Primary outcome assessments will be made when the infants reach six months of age, with follow up and secondary outcome data collected to when the infant reaches 12 months of age, when their participation in the trial will </w:t>
            </w:r>
            <w:r w:rsidR="00BA6F6A">
              <w:rPr>
                <w:rFonts w:cs="Arial"/>
                <w:sz w:val="20"/>
                <w:lang w:val="en-GB"/>
              </w:rPr>
              <w:t>end</w:t>
            </w:r>
            <w:r w:rsidRPr="00913951">
              <w:rPr>
                <w:rFonts w:cs="Arial"/>
                <w:sz w:val="20"/>
                <w:lang w:val="en-GB"/>
              </w:rPr>
              <w:t xml:space="preserve">. </w:t>
            </w:r>
          </w:p>
          <w:p w14:paraId="70BC8EF8" w14:textId="77777777" w:rsidR="00913951" w:rsidRPr="00913951" w:rsidRDefault="00913951" w:rsidP="00913951">
            <w:pPr>
              <w:pStyle w:val="BodyText"/>
              <w:spacing w:before="60" w:after="60" w:line="240" w:lineRule="auto"/>
              <w:rPr>
                <w:rFonts w:cs="Arial"/>
                <w:sz w:val="20"/>
              </w:rPr>
            </w:pPr>
          </w:p>
          <w:p w14:paraId="64DFA904" w14:textId="77777777" w:rsidR="00A5768A" w:rsidRPr="00913951" w:rsidRDefault="00A5768A" w:rsidP="00A5768A">
            <w:pPr>
              <w:pStyle w:val="BodyText"/>
              <w:spacing w:before="60" w:after="60" w:line="240" w:lineRule="auto"/>
              <w:rPr>
                <w:rFonts w:cs="Arial"/>
                <w:sz w:val="20"/>
              </w:rPr>
            </w:pPr>
          </w:p>
        </w:tc>
      </w:tr>
    </w:tbl>
    <w:p w14:paraId="5A9E0DB3" w14:textId="77777777" w:rsidR="00425A78" w:rsidRPr="00B90CC6" w:rsidRDefault="00425A78">
      <w:pPr>
        <w:pStyle w:val="SchemaTitle"/>
        <w:spacing w:before="0" w:after="0" w:line="240" w:lineRule="auto"/>
        <w:jc w:val="left"/>
        <w:rPr>
          <w:rFonts w:cs="Arial"/>
          <w:b w:val="0"/>
          <w:bCs/>
          <w:sz w:val="20"/>
          <w:szCs w:val="20"/>
        </w:rPr>
      </w:pPr>
    </w:p>
    <w:p w14:paraId="7C806783" w14:textId="77777777" w:rsidR="006E084E" w:rsidRPr="00B90CC6" w:rsidRDefault="00425A78" w:rsidP="006E084E">
      <w:pPr>
        <w:pStyle w:val="SchemaTxt"/>
        <w:rPr>
          <w:rFonts w:cs="Arial"/>
          <w:szCs w:val="22"/>
        </w:rPr>
      </w:pPr>
      <w:r w:rsidRPr="00B90CC6">
        <w:rPr>
          <w:rFonts w:cs="Arial"/>
        </w:rPr>
        <w:br w:type="page"/>
      </w:r>
    </w:p>
    <w:p w14:paraId="65100479" w14:textId="77777777" w:rsidR="00425A78" w:rsidRPr="00B90CC6" w:rsidRDefault="00107A93" w:rsidP="00F11FC6">
      <w:pPr>
        <w:pStyle w:val="Heading1"/>
        <w:tabs>
          <w:tab w:val="clear" w:pos="720"/>
          <w:tab w:val="num" w:pos="851"/>
        </w:tabs>
        <w:spacing w:before="360"/>
        <w:ind w:left="851" w:hanging="851"/>
        <w:rPr>
          <w:rFonts w:ascii="Arial" w:hAnsi="Arial" w:cs="Arial"/>
          <w:caps w:val="0"/>
          <w:sz w:val="22"/>
          <w:szCs w:val="22"/>
        </w:rPr>
      </w:pPr>
      <w:bookmarkStart w:id="12" w:name="_Toc42588959"/>
      <w:bookmarkStart w:id="13" w:name="_Toc53202800"/>
      <w:bookmarkStart w:id="14" w:name="_Toc376511441"/>
      <w:r w:rsidRPr="00B90CC6">
        <w:rPr>
          <w:rFonts w:ascii="Arial" w:hAnsi="Arial" w:cs="Arial"/>
          <w:caps w:val="0"/>
          <w:sz w:val="22"/>
          <w:szCs w:val="22"/>
        </w:rPr>
        <w:lastRenderedPageBreak/>
        <w:t>Background i</w:t>
      </w:r>
      <w:r w:rsidR="00425A78" w:rsidRPr="00B90CC6">
        <w:rPr>
          <w:rFonts w:ascii="Arial" w:hAnsi="Arial" w:cs="Arial"/>
          <w:caps w:val="0"/>
          <w:sz w:val="22"/>
          <w:szCs w:val="22"/>
        </w:rPr>
        <w:t xml:space="preserve">nformation and </w:t>
      </w:r>
      <w:r w:rsidRPr="00B90CC6">
        <w:rPr>
          <w:rFonts w:ascii="Arial" w:hAnsi="Arial" w:cs="Arial"/>
          <w:caps w:val="0"/>
          <w:sz w:val="22"/>
          <w:szCs w:val="22"/>
        </w:rPr>
        <w:t>r</w:t>
      </w:r>
      <w:r w:rsidR="00425A78" w:rsidRPr="00B90CC6">
        <w:rPr>
          <w:rFonts w:ascii="Arial" w:hAnsi="Arial" w:cs="Arial"/>
          <w:caps w:val="0"/>
          <w:sz w:val="22"/>
          <w:szCs w:val="22"/>
        </w:rPr>
        <w:t>ationale</w:t>
      </w:r>
      <w:bookmarkEnd w:id="12"/>
      <w:bookmarkEnd w:id="13"/>
      <w:bookmarkEnd w:id="14"/>
      <w:r w:rsidR="00425A78" w:rsidRPr="00B90CC6">
        <w:rPr>
          <w:rFonts w:ascii="Arial" w:hAnsi="Arial" w:cs="Arial"/>
          <w:caps w:val="0"/>
          <w:sz w:val="22"/>
          <w:szCs w:val="22"/>
        </w:rPr>
        <w:t xml:space="preserve"> </w:t>
      </w:r>
    </w:p>
    <w:p w14:paraId="328887C6" w14:textId="77777777" w:rsidR="00425A78" w:rsidRPr="00B90CC6" w:rsidRDefault="00425A78" w:rsidP="00F11FC6">
      <w:pPr>
        <w:pStyle w:val="Heading2"/>
        <w:tabs>
          <w:tab w:val="clear" w:pos="720"/>
          <w:tab w:val="num" w:pos="851"/>
        </w:tabs>
        <w:rPr>
          <w:rFonts w:ascii="Arial" w:hAnsi="Arial" w:cs="Arial"/>
        </w:rPr>
      </w:pPr>
      <w:bookmarkStart w:id="15" w:name="_Toc136318285"/>
      <w:bookmarkStart w:id="16" w:name="_Toc376511442"/>
      <w:bookmarkStart w:id="17" w:name="_Toc42588960"/>
      <w:bookmarkStart w:id="18" w:name="_Toc53202801"/>
      <w:r w:rsidRPr="00B90CC6">
        <w:rPr>
          <w:rFonts w:ascii="Arial" w:hAnsi="Arial" w:cs="Arial"/>
        </w:rPr>
        <w:t xml:space="preserve">Background </w:t>
      </w:r>
      <w:r w:rsidR="00107A93" w:rsidRPr="00B90CC6">
        <w:rPr>
          <w:rFonts w:ascii="Arial" w:hAnsi="Arial" w:cs="Arial"/>
        </w:rPr>
        <w:t>i</w:t>
      </w:r>
      <w:r w:rsidRPr="00B90CC6">
        <w:rPr>
          <w:rFonts w:ascii="Arial" w:hAnsi="Arial" w:cs="Arial"/>
        </w:rPr>
        <w:t>nformation</w:t>
      </w:r>
      <w:bookmarkEnd w:id="15"/>
      <w:bookmarkEnd w:id="16"/>
      <w:r w:rsidRPr="00B90CC6">
        <w:rPr>
          <w:rFonts w:ascii="Arial" w:hAnsi="Arial" w:cs="Arial"/>
          <w:b w:val="0"/>
          <w:bCs/>
        </w:rPr>
        <w:t xml:space="preserve"> </w:t>
      </w:r>
    </w:p>
    <w:p w14:paraId="24F04A75" w14:textId="7D8DBAEC" w:rsidR="00B80CE6" w:rsidRPr="00B80CE6" w:rsidRDefault="00B80CE6" w:rsidP="00B80CE6">
      <w:pPr>
        <w:spacing w:after="120"/>
        <w:rPr>
          <w:rFonts w:cs="Arial"/>
          <w:sz w:val="20"/>
        </w:rPr>
      </w:pPr>
      <w:r w:rsidRPr="00B80CE6">
        <w:rPr>
          <w:rFonts w:cs="Arial"/>
          <w:sz w:val="20"/>
        </w:rPr>
        <w:t>Undernutrition during the early years of life has a harmful and irreversible impact on child development.</w:t>
      </w:r>
      <w:r w:rsidRPr="00B80CE6">
        <w:rPr>
          <w:rFonts w:cs="Arial"/>
          <w:sz w:val="20"/>
        </w:rPr>
        <w:fldChar w:fldCharType="begin"/>
      </w:r>
      <w:r w:rsidR="002B16DE">
        <w:rPr>
          <w:rFonts w:cs="Arial"/>
          <w:sz w:val="20"/>
        </w:rPr>
        <w:instrText xml:space="preserve"> ADDIN EN.CITE &lt;EndNote&gt;&lt;Cite&gt;&lt;Author&gt;Cusick&lt;/Author&gt;&lt;Year&gt;2016&lt;/Year&gt;&lt;RecNum&gt;57&lt;/RecNum&gt;&lt;DisplayText&gt;[1]&lt;/DisplayText&gt;&lt;record&gt;&lt;rec-number&gt;57&lt;/rec-number&gt;&lt;foreign-keys&gt;&lt;key app="EN" db-id="xe9f2es0q005swewesvxs55hvdsxvtdad2ts" timestamp="1572358687"&gt;57&lt;/key&gt;&lt;/foreign-keys&gt;&lt;ref-type name="Journal Article"&gt;17&lt;/ref-type&gt;&lt;contributors&gt;&lt;authors&gt;&lt;author&gt;Cusick, S. E.&lt;/author&gt;&lt;author&gt;Georgieff, M. K.&lt;/author&gt;&lt;/authors&gt;&lt;/contributors&gt;&lt;auth-address&gt;Department of Pediatrics, University of Minnesota School of Medicine, Minneapolis, MN.&amp;#xD;Department of Pediatrics, University of Minnesota School of Medicine, Minneapolis, MN. Electronic address: georg001@umn.edu.&lt;/auth-address&gt;&lt;titles&gt;&lt;title&gt;The Role of Nutrition in Brain Development: The Golden Opportunity of the &amp;quot;First 1000 Days&amp;quot;&lt;/title&gt;&lt;secondary-title&gt;J Pediatr&lt;/secondary-title&gt;&lt;/titles&gt;&lt;periodical&gt;&lt;full-title&gt;J Pediatr&lt;/full-title&gt;&lt;/periodical&gt;&lt;pages&gt;16-21&lt;/pages&gt;&lt;volume&gt;175&lt;/volume&gt;&lt;keywords&gt;&lt;keyword&gt;Brain/*growth &amp;amp; development&lt;/keyword&gt;&lt;keyword&gt;Child Development/*physiology&lt;/keyword&gt;&lt;keyword&gt;Child, Preschool&lt;/keyword&gt;&lt;keyword&gt;Humans&lt;/keyword&gt;&lt;keyword&gt;Infant&lt;/keyword&gt;&lt;keyword&gt;Infant Nutritional Physiological Phenomena/*physiology&lt;/keyword&gt;&lt;keyword&gt;Infant, Newborn&lt;/keyword&gt;&lt;keyword&gt;Nutritional Requirements/physiology&lt;/keyword&gt;&lt;keyword&gt;Nutritional Status&lt;/keyword&gt;&lt;/keywords&gt;&lt;dates&gt;&lt;year&gt;2016&lt;/year&gt;&lt;pub-dates&gt;&lt;date&gt;Aug&lt;/date&gt;&lt;/pub-dates&gt;&lt;/dates&gt;&lt;isbn&gt;1097-6833 (Electronic)&amp;#xD;0022-3476 (Linking)&lt;/isbn&gt;&lt;accession-num&gt;27266965&lt;/accession-num&gt;&lt;urls&gt;&lt;related-urls&gt;&lt;url&gt;https://www.ncbi.nlm.nih.gov/pubmed/27266965&lt;/url&gt;&lt;/related-urls&gt;&lt;/urls&gt;&lt;custom2&gt;PMC4981537&lt;/custom2&gt;&lt;electronic-resource-num&gt;10.1016/j.jpeds.2016.05.013&lt;/electronic-resource-num&gt;&lt;/record&gt;&lt;/Cite&gt;&lt;/EndNote&gt;</w:instrText>
      </w:r>
      <w:r w:rsidRPr="00B80CE6">
        <w:rPr>
          <w:rFonts w:cs="Arial"/>
          <w:sz w:val="20"/>
        </w:rPr>
        <w:fldChar w:fldCharType="separate"/>
      </w:r>
      <w:r w:rsidR="002B16DE">
        <w:rPr>
          <w:rFonts w:cs="Arial"/>
          <w:noProof/>
          <w:sz w:val="20"/>
        </w:rPr>
        <w:t>[1]</w:t>
      </w:r>
      <w:r w:rsidRPr="00B80CE6">
        <w:rPr>
          <w:rFonts w:cs="Arial"/>
          <w:sz w:val="20"/>
        </w:rPr>
        <w:fldChar w:fldCharType="end"/>
      </w:r>
      <w:r w:rsidRPr="00B80CE6">
        <w:rPr>
          <w:rFonts w:cs="Arial"/>
          <w:sz w:val="20"/>
        </w:rPr>
        <w:t xml:space="preserve"> This is particularly relevant in low- and middle-income countries (LMIC), where one in three children fail to reach their developmental milestones by school-age.</w:t>
      </w:r>
      <w:r w:rsidRPr="00B80CE6">
        <w:rPr>
          <w:rFonts w:cs="Arial"/>
          <w:sz w:val="20"/>
        </w:rPr>
        <w:fldChar w:fldCharType="begin">
          <w:fldData xml:space="preserve">PEVuZE5vdGU+PENpdGU+PEF1dGhvcj5NY0NveTwvQXV0aG9yPjxZZWFyPjIwMTY8L1llYXI+PFJl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=
</w:fldData>
        </w:fldChar>
      </w:r>
      <w:r w:rsidR="002B16DE">
        <w:rPr>
          <w:rFonts w:cs="Arial"/>
          <w:sz w:val="20"/>
        </w:rPr>
        <w:instrText xml:space="preserve"> ADDIN EN.CITE </w:instrText>
      </w:r>
      <w:r w:rsidR="002B16DE">
        <w:rPr>
          <w:rFonts w:cs="Arial"/>
          <w:sz w:val="20"/>
        </w:rPr>
        <w:fldChar w:fldCharType="begin">
          <w:fldData xml:space="preserve">PEVuZE5vdGU+PENpdGU+PEF1dGhvcj5NY0NveTwvQXV0aG9yPjxZZWFyPjIwMTY8L1llYXI+PFJl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=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[2]</w:t>
      </w:r>
      <w:r w:rsidRPr="00B80CE6">
        <w:rPr>
          <w:rFonts w:cs="Arial"/>
          <w:sz w:val="20"/>
        </w:rPr>
        <w:fldChar w:fldCharType="end"/>
      </w:r>
      <w:r w:rsidRPr="00B80CE6">
        <w:rPr>
          <w:rFonts w:cs="Arial"/>
          <w:sz w:val="20"/>
        </w:rPr>
        <w:t xml:space="preserve"> Early deficits in neurodevelopment can predict poorer mental health, academic achievement and economic productivity across the lifespan.</w:t>
      </w:r>
      <w:r w:rsidRPr="00B80CE6">
        <w:rPr>
          <w:rFonts w:cs="Arial"/>
          <w:sz w:val="20"/>
        </w:rPr>
        <w:fldChar w:fldCharType="begin">
          <w:fldData xml:space="preserve">PEVuZE5vdGU+PENpdGU+PEF1dGhvcj5Nb2ZmaXR0PC9BdXRob3I+PFllYXI+MjAxMTwvWWVhcj48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</w:fldData>
        </w:fldChar>
      </w:r>
      <w:r w:rsidR="002B16DE">
        <w:rPr>
          <w:rFonts w:cs="Arial"/>
          <w:sz w:val="20"/>
        </w:rPr>
        <w:instrText xml:space="preserve"> ADDIN EN.CITE </w:instrText>
      </w:r>
      <w:r w:rsidR="002B16DE">
        <w:rPr>
          <w:rFonts w:cs="Arial"/>
          <w:sz w:val="20"/>
        </w:rPr>
        <w:fldChar w:fldCharType="begin">
          <w:fldData xml:space="preserve">PEVuZE5vdGU+PENpdGU+PEF1dGhvcj5Nb2ZmaXR0PC9BdXRob3I+PFllYXI+MjAxMTwvWWVhcj48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[3]</w:t>
      </w:r>
      <w:r w:rsidRPr="00B80CE6">
        <w:rPr>
          <w:rFonts w:cs="Arial"/>
          <w:sz w:val="20"/>
        </w:rPr>
        <w:fldChar w:fldCharType="end"/>
      </w:r>
      <w:r w:rsidRPr="00B80CE6">
        <w:rPr>
          <w:rFonts w:cs="Arial"/>
          <w:sz w:val="20"/>
        </w:rPr>
        <w:t xml:space="preserve"> The first 1000 days of life, from conception to two years of age, has been identified as a critical period for both physical and neurocognitive development and emphasis is now placed on understanding pathways to developmental deficits during this time, so effective interventions can be identified and taken to scale. There remains an unmet need as many of the interventions tested to date have had disappointing or inconsistent impact. These have included trials of combined nutritional supplementation to both mothers and infants (e.g.</w:t>
      </w:r>
      <w:r w:rsidRPr="00B80CE6">
        <w:rPr>
          <w:rFonts w:cs="Arial"/>
          <w:sz w:val="20"/>
        </w:rPr>
        <w:fldChar w:fldCharType="begin">
          <w:fldData xml:space="preserve">PEVuZE5vdGU+PENpdGU+PEF1dGhvcj5BZHUtQWZhcnd1YWg8L0F1dGhvcj48WWVhcj4yMDE2PC9Z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==
</w:fldData>
        </w:fldChar>
      </w:r>
      <w:r w:rsidR="002B16DE">
        <w:rPr>
          <w:rFonts w:cs="Arial"/>
          <w:sz w:val="20"/>
        </w:rPr>
        <w:instrText xml:space="preserve"> ADDIN EN.CITE </w:instrText>
      </w:r>
      <w:r w:rsidR="002B16DE">
        <w:rPr>
          <w:rFonts w:cs="Arial"/>
          <w:sz w:val="20"/>
        </w:rPr>
        <w:fldChar w:fldCharType="begin">
          <w:fldData xml:space="preserve">PEVuZE5vdGU+PENpdGU+PEF1dGhvcj5BZHUtQWZhcnd1YWg8L0F1dGhvcj48WWVhcj4yMDE2PC9Z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==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[4-8]</w:t>
      </w:r>
      <w:r w:rsidRPr="00B80CE6">
        <w:rPr>
          <w:rFonts w:cs="Arial"/>
          <w:sz w:val="20"/>
        </w:rPr>
        <w:fldChar w:fldCharType="end"/>
      </w:r>
      <w:r w:rsidRPr="00B80CE6">
        <w:rPr>
          <w:rFonts w:cs="Arial"/>
          <w:sz w:val="20"/>
        </w:rPr>
        <w:t xml:space="preserve">) and, more recently, testing of multiple interventions (e.g. nutrition, water, hygiene and sanitation) introduced simultaneously (reviewed in Humphrey </w:t>
      </w:r>
      <w:r w:rsidRPr="00B80CE6">
        <w:rPr>
          <w:rFonts w:cs="Arial"/>
          <w:i/>
          <w:sz w:val="20"/>
        </w:rPr>
        <w:t>et al.</w:t>
      </w:r>
      <w:r w:rsidRPr="00B80CE6">
        <w:rPr>
          <w:rFonts w:cs="Arial"/>
          <w:sz w:val="20"/>
        </w:rPr>
        <w:t xml:space="preserve"> </w:t>
      </w:r>
      <w:r w:rsidRPr="00B80CE6">
        <w:rPr>
          <w:rFonts w:cs="Arial"/>
          <w:sz w:val="20"/>
        </w:rPr>
        <w:fldChar w:fldCharType="begin"/>
      </w:r>
      <w:r w:rsidR="002B16DE">
        <w:rPr>
          <w:rFonts w:cs="Arial"/>
          <w:sz w:val="20"/>
        </w:rPr>
        <w:instrText xml:space="preserve"> ADDIN EN.CITE &lt;EndNote&gt;&lt;Cite&gt;&lt;Author&gt;Humphrey&lt;/Author&gt;&lt;Year&gt;2019&lt;/Year&gt;&lt;RecNum&gt;18&lt;/RecNum&gt;&lt;DisplayText&gt;[9]&lt;/DisplayText&gt;&lt;record&gt;&lt;rec-number&gt;18&lt;/rec-number&gt;&lt;foreign-keys&gt;&lt;key app="EN" db-id="xe9f2es0q005swewesvxs55hvdsxvtdad2ts" timestamp="1561995086"&gt;18&lt;/key&gt;&lt;/foreign-keys&gt;&lt;ref-type name="Journal Article"&gt;17&lt;/ref-type&gt;&lt;contributors&gt;&lt;authors&gt;&lt;author&gt;Humphrey, J.&lt;/author&gt;&lt;author&gt;Pickering, A.&lt;/author&gt;&lt;author&gt;Null, C.&lt;/author&gt;&lt;author&gt;Winch, P.&lt;/author&gt;&lt;author&gt;Mangwadu, G.&lt;/author&gt;&lt;author&gt;Arnold, B.&lt;/author&gt;&lt;author&gt;Prendergast, A.&lt;/author&gt;&lt;author&gt;Njenga, S.&lt;/author&gt;&lt;author&gt;Rahman, M.&lt;/author&gt;&lt;author&gt;Ntozini, R.&lt;/author&gt;&lt;author&gt;Benjamin-Chung, J.&lt;/author&gt;&lt;author&gt;Stewart, C.&lt;/author&gt;&lt;author&gt;Huda, T.&lt;/author&gt;&lt;author&gt;Moulton, L.&lt;/author&gt;&lt;author&gt;Colford, J.&lt;/author&gt;&lt;author&gt;Luby, S.&lt;/author&gt;&lt;/authors&gt;&lt;/contributors&gt;&lt;auth-address&gt;Johns Hopkins University.&amp;#xD;Civil and Environmental Engineering, Tufts University.&amp;#xD;Mathmatica Policy Research.&amp;#xD;Johns Hopkins Bloomberg School of Public Health.&amp;#xD;Ministry of Health and Child Welfare.&amp;#xD;School of Public Health, University of California Berkeley.&amp;#xD;Queen Mary University of London.&amp;#xD;Iccddrb.&amp;#xD;Zvitambo.&amp;#xD;UC Berkeley.&amp;#xD;Stanford University.&lt;/auth-address&gt;&lt;titles&gt;&lt;title&gt;The WASH Benefits and SHINE Trials. Interpretation of Findings on Linear Growth and Diarrhoea and Implications for Policy: Perspective of the Investigative Teams (P10-136-19)&lt;/title&gt;&lt;secondary-title&gt;Curr Dev Nutr&lt;/secondary-title&gt;&lt;/titles&gt;&lt;periodical&gt;&lt;full-title&gt;Curr Dev Nutr&lt;/full-title&gt;&lt;/periodical&gt;&lt;volume&gt;3&lt;/volume&gt;&lt;number&gt;Suppl 1&lt;/number&gt;&lt;dates&gt;&lt;year&gt;2019&lt;/year&gt;&lt;pub-dates&gt;&lt;date&gt;Jun&lt;/date&gt;&lt;/pub-dates&gt;&lt;/dates&gt;&lt;isbn&gt;2475-2991 (Electronic)&amp;#xD;2475-2991 (Linking)&lt;/isbn&gt;&lt;accession-num&gt;31224648&lt;/accession-num&gt;&lt;urls&gt;&lt;related-urls&gt;&lt;url&gt;https://www.ncbi.nlm.nih.gov/pubmed/31224648&lt;/url&gt;&lt;/related-urls&gt;&lt;/urls&gt;&lt;custom2&gt;PMC6574831&lt;/custom2&gt;&lt;electronic-resource-num&gt;10.1093/cdn/nzz034.P10-136-19&lt;/electronic-resource-num&gt;&lt;/record&gt;&lt;/Cite&gt;&lt;/EndNote&gt;</w:instrText>
      </w:r>
      <w:r w:rsidRPr="00B80CE6">
        <w:rPr>
          <w:rFonts w:cs="Arial"/>
          <w:sz w:val="20"/>
        </w:rPr>
        <w:fldChar w:fldCharType="separate"/>
      </w:r>
      <w:r w:rsidR="002B16DE">
        <w:rPr>
          <w:rFonts w:cs="Arial"/>
          <w:noProof/>
          <w:sz w:val="20"/>
        </w:rPr>
        <w:t>[9]</w:t>
      </w:r>
      <w:r w:rsidRPr="00B80CE6">
        <w:rPr>
          <w:rFonts w:cs="Arial"/>
          <w:sz w:val="20"/>
        </w:rPr>
        <w:fldChar w:fldCharType="end"/>
      </w:r>
      <w:r w:rsidRPr="00B80CE6">
        <w:rPr>
          <w:rFonts w:cs="Arial"/>
          <w:sz w:val="20"/>
        </w:rPr>
        <w:t>).</w:t>
      </w:r>
    </w:p>
    <w:p w14:paraId="31652B65" w14:textId="367761BF" w:rsidR="00B80CE6" w:rsidRPr="00B80CE6" w:rsidRDefault="00B80CE6" w:rsidP="00B80CE6">
      <w:pPr>
        <w:spacing w:after="120"/>
        <w:rPr>
          <w:rFonts w:cs="Arial"/>
          <w:sz w:val="20"/>
        </w:rPr>
      </w:pPr>
      <w:r w:rsidRPr="00B80CE6">
        <w:rPr>
          <w:rFonts w:cs="Arial"/>
          <w:sz w:val="20"/>
        </w:rPr>
        <w:t>A common feature has been the absence of any interventions delivered directly to the infant during the first six-months of life. This is especially the case with nutritional interventions, with the exception of studies that have focused on the promotion of exclusive breastfeeding.</w:t>
      </w:r>
      <w:r w:rsidRPr="00B80CE6">
        <w:rPr>
          <w:rFonts w:cs="Arial"/>
          <w:sz w:val="20"/>
        </w:rPr>
        <w:fldChar w:fldCharType="begin">
          <w:fldData xml:space="preserve">PEVuZE5vdGU+PENpdGU+PEF1dGhvcj5Cb3VyYXNzYTwvQXV0aG9yPjxZZWFyPjIwMTk8L1llYXI+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</w:fldData>
        </w:fldChar>
      </w:r>
      <w:r w:rsidR="002B16DE">
        <w:rPr>
          <w:rFonts w:cs="Arial"/>
          <w:sz w:val="20"/>
        </w:rPr>
        <w:instrText xml:space="preserve"> ADDIN EN.CITE </w:instrText>
      </w:r>
      <w:r w:rsidR="002B16DE">
        <w:rPr>
          <w:rFonts w:cs="Arial"/>
          <w:sz w:val="20"/>
        </w:rPr>
        <w:fldChar w:fldCharType="begin">
          <w:fldData xml:space="preserve">PEVuZE5vdGU+PENpdGU+PEF1dGhvcj5Cb3VyYXNzYTwvQXV0aG9yPjxZZWFyPjIwMTk8L1llYXI+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[10]</w:t>
      </w:r>
      <w:r w:rsidRPr="00B80CE6">
        <w:rPr>
          <w:rFonts w:cs="Arial"/>
          <w:sz w:val="20"/>
        </w:rPr>
        <w:fldChar w:fldCharType="end"/>
      </w:r>
      <w:r w:rsidRPr="00B80CE6">
        <w:rPr>
          <w:rFonts w:cs="Arial"/>
          <w:sz w:val="20"/>
        </w:rPr>
        <w:t xml:space="preserve"> Recent data from The Gambia has highlighted that high rates of micronutrient deficiencies occur in the first months of life, even among exclusively breastfed infants</w:t>
      </w:r>
      <w:r w:rsidRPr="00B80CE6">
        <w:rPr>
          <w:rFonts w:cs="Arial"/>
          <w:sz w:val="20"/>
        </w:rPr>
        <w:fldChar w:fldCharType="begin"/>
      </w:r>
      <w:r w:rsidR="002B16DE">
        <w:rPr>
          <w:rFonts w:cs="Arial"/>
          <w:sz w:val="20"/>
        </w:rPr>
        <w:instrText xml:space="preserve"> ADDIN EN.CITE &lt;EndNote&gt;&lt;Cite&gt;&lt;Author&gt;Eriksen&lt;/Author&gt;&lt;Year&gt;2018&lt;/Year&gt;&lt;RecNum&gt;50&lt;/RecNum&gt;&lt;DisplayText&gt;[11]&lt;/DisplayText&gt;&lt;record&gt;&lt;rec-number&gt;50&lt;/rec-number&gt;&lt;foreign-keys&gt;&lt;key app="EN" db-id="xe9f2es0q005swewesvxs55hvdsxvtdad2ts" timestamp="1570451125"&gt;50&lt;/key&gt;&lt;/foreign-keys&gt;&lt;ref-type name="Thesis"&gt;32&lt;/ref-type&gt;&lt;contributors&gt;&lt;authors&gt;&lt;author&gt;Eriksen, K. G.&lt;/author&gt;&lt;/authors&gt;&lt;/contributors&gt;&lt;titles&gt;&lt;title&gt;Maternal nutrition, breast milk micronutrients and infant growth in rural Gambia&lt;/title&gt;&lt;secondary-title&gt;Darwin College&lt;/secondary-title&gt;&lt;/titles&gt;&lt;volume&gt;PhD&lt;/volume&gt;&lt;dates&gt;&lt;year&gt;2018&lt;/year&gt;&lt;/dates&gt;&lt;pub-location&gt;Cambridge, UK&lt;/pub-location&gt;&lt;publisher&gt;University of Cambridge&lt;/publisher&gt;&lt;urls&gt;&lt;/urls&gt;&lt;/record&gt;&lt;/Cite&gt;&lt;/EndNote&gt;</w:instrText>
      </w:r>
      <w:r w:rsidRPr="00B80CE6">
        <w:rPr>
          <w:rFonts w:cs="Arial"/>
          <w:sz w:val="20"/>
        </w:rPr>
        <w:fldChar w:fldCharType="separate"/>
      </w:r>
      <w:r w:rsidR="002B16DE">
        <w:rPr>
          <w:rFonts w:cs="Arial"/>
          <w:noProof/>
          <w:sz w:val="20"/>
        </w:rPr>
        <w:t>[11]</w:t>
      </w:r>
      <w:r w:rsidRPr="00B80CE6">
        <w:rPr>
          <w:rFonts w:cs="Arial"/>
          <w:sz w:val="20"/>
        </w:rPr>
        <w:fldChar w:fldCharType="end"/>
      </w:r>
      <w:r w:rsidRPr="00B80CE6">
        <w:rPr>
          <w:rFonts w:cs="Arial"/>
          <w:sz w:val="20"/>
        </w:rPr>
        <w:t xml:space="preserve"> with growth faltering very early in life (&lt;6 months of age).</w:t>
      </w:r>
      <w:r w:rsidRPr="00B80CE6">
        <w:rPr>
          <w:rFonts w:cs="Arial"/>
          <w:sz w:val="20"/>
        </w:rPr>
        <w:fldChar w:fldCharType="begin">
          <w:fldData xml:space="preserve">PEVuZE5vdGU+PENpdGU+PEF1dGhvcj5Fcmlrc2VuPC9BdXRob3I+PFllYXI+MjAxNzwvWWVhcj48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</w:fldData>
        </w:fldChar>
      </w:r>
      <w:r w:rsidR="002B16DE">
        <w:rPr>
          <w:rFonts w:cs="Arial"/>
          <w:sz w:val="20"/>
        </w:rPr>
        <w:instrText xml:space="preserve"> ADDIN EN.CITE </w:instrText>
      </w:r>
      <w:r w:rsidR="002B16DE">
        <w:rPr>
          <w:rFonts w:cs="Arial"/>
          <w:sz w:val="20"/>
        </w:rPr>
        <w:fldChar w:fldCharType="begin">
          <w:fldData xml:space="preserve">PEVuZE5vdGU+PENpdGU+PEF1dGhvcj5Fcmlrc2VuPC9BdXRob3I+PFllYXI+MjAxNzwvWWVhcj48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[12, 13]</w:t>
      </w:r>
      <w:r w:rsidRPr="00B80CE6">
        <w:rPr>
          <w:rFonts w:cs="Arial"/>
          <w:sz w:val="20"/>
        </w:rPr>
        <w:fldChar w:fldCharType="end"/>
      </w:r>
      <w:r w:rsidRPr="00B80CE6">
        <w:rPr>
          <w:rFonts w:cs="Arial"/>
          <w:sz w:val="20"/>
        </w:rPr>
        <w:t xml:space="preserve"> Further, preliminary data from the BRIGHT</w:t>
      </w:r>
      <w:r w:rsidRPr="00B80CE6">
        <w:rPr>
          <w:rFonts w:cs="Arial"/>
          <w:sz w:val="20"/>
          <w:vertAlign w:val="superscript"/>
        </w:rPr>
        <w:footnoteReference w:id="1"/>
      </w:r>
      <w:r w:rsidRPr="00B80CE6">
        <w:rPr>
          <w:rFonts w:cs="Arial"/>
          <w:sz w:val="20"/>
        </w:rPr>
        <w:t xml:space="preserve"> study also indicates that, in comparison to a UK population, neurocognitive development among Gambian infants is impacted across this period.</w:t>
      </w:r>
      <w:r w:rsidRPr="00B80CE6">
        <w:rPr>
          <w:rFonts w:cs="Arial"/>
          <w:sz w:val="20"/>
        </w:rPr>
        <w:fldChar w:fldCharType="begin"/>
      </w:r>
      <w:r w:rsidR="002B16DE">
        <w:rPr>
          <w:rFonts w:cs="Arial"/>
          <w:sz w:val="20"/>
        </w:rPr>
        <w:instrText xml:space="preserve"> ADDIN EN.CITE &lt;EndNote&gt;&lt;Cite&gt;&lt;Author&gt;Lloyd-Fox&lt;/Author&gt;&lt;Year&gt;2019&lt;/Year&gt;&lt;RecNum&gt;3&lt;/RecNum&gt;&lt;DisplayText&gt;[14]&lt;/DisplayText&gt;&lt;record&gt;&lt;rec-number&gt;3&lt;/rec-number&gt;&lt;foreign-keys&gt;&lt;key app="EN" db-id="xe9f2es0q005swewesvxs55hvdsxvtdad2ts" timestamp="1561993827"&gt;3&lt;/key&gt;&lt;/foreign-keys&gt;&lt;ref-type name="Journal Article"&gt;17&lt;/ref-type&gt;&lt;contributors&gt;&lt;authors&gt;&lt;author&gt;Lloyd-Fox, S.&lt;/author&gt;&lt;author&gt;Blasi, A.&lt;/author&gt;&lt;author&gt;McCann, S.&lt;/author&gt;&lt;author&gt;Rozhko, M.&lt;/author&gt;&lt;author&gt;Katus, L.&lt;/author&gt;&lt;author&gt;Mason, L.&lt;/author&gt;&lt;author&gt;Austin, T.&lt;/author&gt;&lt;author&gt;Moore, S. E.&lt;/author&gt;&lt;author&gt;Elwell, C. E.&lt;/author&gt;&lt;author&gt;Bright project team&lt;/author&gt;&lt;/authors&gt;&lt;/contributors&gt;&lt;auth-address&gt;Centre for Brain and Cognitive Development, Birkbeck University of London, London, UK.&amp;#xD;Department of Psychology, University of Cambridge, Cambridge, UK.&amp;#xD;Department of Medical Physics and Biomedical Engineering, University College London, London, UK.&amp;#xD;Medical Research Council, The Gambia at the London School of Hygiene and Tropical Medicine, London, UK.&amp;#xD;Great Ormond Street Institute of Child Health, University College London, London, UK.&amp;#xD;Department of Neonatology, The Rosie Hospital, Cambridge University Hospitals NHS Foundation Trust, Cambridge, UK.&amp;#xD;Department of Women and Children&amp;apos;s Health, Kings College London, London, UK.&lt;/auth-address&gt;&lt;titles&gt;&lt;title&gt;Habituation and novelty detection fNIRS brain responses in 5- and 8-month-old infants: The Gambia and UK&lt;/title&gt;&lt;secondary-title&gt;Dev Sci&lt;/secondary-title&gt;&lt;/titles&gt;&lt;periodical&gt;&lt;full-title&gt;Dev Sci&lt;/full-title&gt;&lt;/periodical&gt;&lt;pages&gt;e12817&lt;/pages&gt;&lt;dates&gt;&lt;year&gt;2019&lt;/year&gt;&lt;pub-dates&gt;&lt;date&gt;Feb 16&lt;/date&gt;&lt;/pub-dates&gt;&lt;/dates&gt;&lt;isbn&gt;1467-7687 (Electronic)&amp;#xD;1363-755X (Linking)&lt;/isbn&gt;&lt;accession-num&gt;30771264&lt;/accession-num&gt;&lt;urls&gt;&lt;related-urls&gt;&lt;url&gt;https://www.ncbi.nlm.nih.gov/pubmed/30771264&lt;/url&gt;&lt;/related-urls&gt;&lt;/urls&gt;&lt;electronic-resource-num&gt;10.1111/desc.12817&lt;/electronic-resource-num&gt;&lt;/record&gt;&lt;/Cite&gt;&lt;/EndNote&gt;</w:instrText>
      </w:r>
      <w:r w:rsidRPr="00B80CE6">
        <w:rPr>
          <w:rFonts w:cs="Arial"/>
          <w:sz w:val="20"/>
        </w:rPr>
        <w:fldChar w:fldCharType="separate"/>
      </w:r>
      <w:r w:rsidR="002B16DE">
        <w:rPr>
          <w:rFonts w:cs="Arial"/>
          <w:noProof/>
          <w:sz w:val="20"/>
        </w:rPr>
        <w:t>[14]</w:t>
      </w:r>
      <w:r w:rsidRPr="00B80CE6">
        <w:rPr>
          <w:rFonts w:cs="Arial"/>
          <w:sz w:val="20"/>
        </w:rPr>
        <w:fldChar w:fldCharType="end"/>
      </w:r>
      <w:r w:rsidRPr="00B80CE6">
        <w:rPr>
          <w:rFonts w:cs="Arial"/>
          <w:sz w:val="20"/>
        </w:rPr>
        <w:t xml:space="preserve"> Micronutrients are critical for brain development during the first months of life,</w:t>
      </w:r>
      <w:r w:rsidRPr="00B80CE6">
        <w:rPr>
          <w:rFonts w:cs="Arial"/>
          <w:sz w:val="20"/>
        </w:rPr>
        <w:fldChar w:fldCharType="begin"/>
      </w:r>
      <w:r w:rsidR="002B16DE">
        <w:rPr>
          <w:rFonts w:cs="Arial"/>
          <w:sz w:val="20"/>
        </w:rPr>
        <w:instrText xml:space="preserve"> ADDIN EN.CITE &lt;EndNote&gt;&lt;Cite&gt;&lt;Author&gt;Georgieff&lt;/Author&gt;&lt;Year&gt;2007&lt;/Year&gt;&lt;RecNum&gt;54&lt;/RecNum&gt;&lt;DisplayText&gt;[15]&lt;/DisplayText&gt;&lt;record&gt;&lt;rec-number&gt;54&lt;/rec-number&gt;&lt;foreign-keys&gt;&lt;key app="EN" db-id="xe9f2es0q005swewesvxs55hvdsxvtdad2ts" timestamp="1570615159"&gt;54&lt;/key&gt;&lt;/foreign-keys&gt;&lt;ref-type name="Journal Article"&gt;17&lt;/ref-type&gt;&lt;contributors&gt;&lt;authors&gt;&lt;author&gt;Georgieff, M. K.&lt;/author&gt;&lt;/authors&gt;&lt;/contributors&gt;&lt;auth-address&gt;Department of Pediatrics and Child Development, University of Minnesota School of Medicine, Minneapolis, MN, USA. georg001@umn.edu&lt;/auth-address&gt;&lt;titles&gt;&lt;title&gt;Nutrition and the developing brain: nutrient priorities and measurement&lt;/title&gt;&lt;secondary-title&gt;Am J Clin Nutr&lt;/secondary-title&gt;&lt;/titles&gt;&lt;periodical&gt;&lt;full-title&gt;Am J Clin Nutr&lt;/full-title&gt;&lt;/periodical&gt;&lt;pages&gt;614S-620S&lt;/pages&gt;&lt;volume&gt;85&lt;/volume&gt;&lt;number&gt;2&lt;/number&gt;&lt;keywords&gt;&lt;keyword&gt;Behavior&lt;/keyword&gt;&lt;keyword&gt;Brain/*growth &amp;amp; development&lt;/keyword&gt;&lt;keyword&gt;Child&lt;/keyword&gt;&lt;keyword&gt;Child, Preschool&lt;/keyword&gt;&lt;keyword&gt;Copper&lt;/keyword&gt;&lt;keyword&gt;Dietary Fats&lt;/keyword&gt;&lt;keyword&gt;Dietary Proteins&lt;/keyword&gt;&lt;keyword&gt;Fatty Acids, Unsaturated&lt;/keyword&gt;&lt;keyword&gt;Female&lt;/keyword&gt;&lt;keyword&gt;Fetal Development/*physiology&lt;/keyword&gt;&lt;keyword&gt;Humans&lt;/keyword&gt;&lt;keyword&gt;Infant&lt;/keyword&gt;&lt;keyword&gt;Infant Nutritional Physiological Phenomena&lt;/keyword&gt;&lt;keyword&gt;Infant, Newborn&lt;/keyword&gt;&lt;keyword&gt;Iron&lt;/keyword&gt;&lt;keyword&gt;*Maternal Nutritional Physiological Phenomena&lt;/keyword&gt;&lt;keyword&gt;Pregnancy&lt;/keyword&gt;&lt;keyword&gt;Zinc&lt;/keyword&gt;&lt;/keywords&gt;&lt;dates&gt;&lt;year&gt;2007&lt;/year&gt;&lt;pub-dates&gt;&lt;date&gt;Feb&lt;/date&gt;&lt;/pub-dates&gt;&lt;/dates&gt;&lt;isbn&gt;0002-9165 (Print)&amp;#xD;0002-9165 (Linking)&lt;/isbn&gt;&lt;accession-num&gt;17284765&lt;/accession-num&gt;&lt;urls&gt;&lt;related-urls&gt;&lt;url&gt;https://www.ncbi.nlm.nih.gov/pubmed/17284765&lt;/url&gt;&lt;/related-urls&gt;&lt;/urls&gt;&lt;electronic-resource-num&gt;10.1093/ajcn/85.2.614S&lt;/electronic-resource-num&gt;&lt;/record&gt;&lt;/Cite&gt;&lt;/EndNote&gt;</w:instrText>
      </w:r>
      <w:r w:rsidRPr="00B80CE6">
        <w:rPr>
          <w:rFonts w:cs="Arial"/>
          <w:sz w:val="20"/>
        </w:rPr>
        <w:fldChar w:fldCharType="separate"/>
      </w:r>
      <w:r w:rsidR="002B16DE">
        <w:rPr>
          <w:rFonts w:cs="Arial"/>
          <w:noProof/>
          <w:sz w:val="20"/>
        </w:rPr>
        <w:t>[15]</w:t>
      </w:r>
      <w:r w:rsidRPr="00B80CE6">
        <w:rPr>
          <w:rFonts w:cs="Arial"/>
          <w:sz w:val="20"/>
        </w:rPr>
        <w:fldChar w:fldCharType="end"/>
      </w:r>
      <w:r w:rsidRPr="00B80CE6">
        <w:rPr>
          <w:rFonts w:cs="Arial"/>
          <w:sz w:val="20"/>
        </w:rPr>
        <w:t xml:space="preserve"> yet this window of vulnerability is neglected with respect to maternal and child health policies. </w:t>
      </w:r>
    </w:p>
    <w:p w14:paraId="113E80B6" w14:textId="2806A7F1" w:rsidR="00B80CE6" w:rsidRPr="00B80CE6" w:rsidRDefault="00B80CE6" w:rsidP="00B80CE6">
      <w:pPr>
        <w:spacing w:after="120"/>
        <w:rPr>
          <w:rFonts w:cs="Arial"/>
          <w:sz w:val="20"/>
        </w:rPr>
      </w:pPr>
      <w:r w:rsidRPr="00B80CE6">
        <w:rPr>
          <w:rFonts w:cs="Arial"/>
          <w:sz w:val="20"/>
        </w:rPr>
        <w:t>For standard antenatal care, WHO policy recommends daily iron-folic acid supplementation alone,</w:t>
      </w:r>
      <w:r w:rsidRPr="00B80CE6">
        <w:rPr>
          <w:rFonts w:cs="Arial"/>
          <w:sz w:val="20"/>
        </w:rPr>
        <w:fldChar w:fldCharType="begin"/>
      </w:r>
      <w:r w:rsidR="002B16DE">
        <w:rPr>
          <w:rFonts w:cs="Arial"/>
          <w:sz w:val="20"/>
        </w:rPr>
        <w:instrText xml:space="preserve"> ADDIN EN.CITE &lt;EndNote&gt;&lt;Cite&gt;&lt;Author&gt;WHO&lt;/Author&gt;&lt;Year&gt;2018&lt;/Year&gt;&lt;RecNum&gt;19&lt;/RecNum&gt;&lt;DisplayText&gt;[16]&lt;/DisplayText&gt;&lt;record&gt;&lt;rec-number&gt;19&lt;/rec-number&gt;&lt;foreign-keys&gt;&lt;key app="EN" db-id="xe9f2es0q005swewesvxs55hvdsxvtdad2ts" timestamp="1561995776"&gt;19&lt;/key&gt;&lt;/foreign-keys&gt;&lt;ref-type name="Report"&gt;27&lt;/ref-type&gt;&lt;contributors&gt;&lt;authors&gt;&lt;author&gt;WHO&lt;/author&gt;&lt;/authors&gt;&lt;/contributors&gt;&lt;titles&gt;&lt;title&gt;Recommendations on Antenatal Care for a Positive Pregnancy Experience.&lt;/title&gt;&lt;/titles&gt;&lt;dates&gt;&lt;year&gt;2018&lt;/year&gt;&lt;/dates&gt;&lt;pub-location&gt;Geneva, Switzerland&lt;/pub-location&gt;&lt;urls&gt;&lt;/urls&gt;&lt;/record&gt;&lt;/Cite&gt;&lt;/EndNote&gt;</w:instrText>
      </w:r>
      <w:r w:rsidRPr="00B80CE6">
        <w:rPr>
          <w:rFonts w:cs="Arial"/>
          <w:sz w:val="20"/>
        </w:rPr>
        <w:fldChar w:fldCharType="separate"/>
      </w:r>
      <w:r w:rsidR="002B16DE">
        <w:rPr>
          <w:rFonts w:cs="Arial"/>
          <w:noProof/>
          <w:sz w:val="20"/>
        </w:rPr>
        <w:t>[16]</w:t>
      </w:r>
      <w:r w:rsidRPr="00B80CE6">
        <w:rPr>
          <w:rFonts w:cs="Arial"/>
          <w:sz w:val="20"/>
        </w:rPr>
        <w:fldChar w:fldCharType="end"/>
      </w:r>
      <w:r w:rsidRPr="00B80CE6">
        <w:rPr>
          <w:rFonts w:cs="Arial"/>
          <w:sz w:val="20"/>
        </w:rPr>
        <w:t xml:space="preserve"> although debate persists regarding the additional use of MMN supplements to provide other essential micronutrients.</w:t>
      </w:r>
      <w:r w:rsidRPr="00B80CE6">
        <w:rPr>
          <w:rFonts w:cs="Arial"/>
          <w:sz w:val="20"/>
        </w:rPr>
        <w:fldChar w:fldCharType="begin">
          <w:fldData xml:space="preserve">PEVuZE5vdGU+PENpdGU+PEF1dGhvcj5Cb3VyYXNzYTwvQXV0aG9yPjxZZWFyPjIwMTk8L1llYXI+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</w:fldData>
        </w:fldChar>
      </w:r>
      <w:r w:rsidR="002B16DE">
        <w:rPr>
          <w:rFonts w:cs="Arial"/>
          <w:sz w:val="20"/>
        </w:rPr>
        <w:instrText xml:space="preserve"> ADDIN EN.CITE </w:instrText>
      </w:r>
      <w:r w:rsidR="002B16DE">
        <w:rPr>
          <w:rFonts w:cs="Arial"/>
          <w:sz w:val="20"/>
        </w:rPr>
        <w:fldChar w:fldCharType="begin">
          <w:fldData xml:space="preserve">PEVuZE5vdGU+PENpdGU+PEF1dGhvcj5Cb3VyYXNzYTwvQXV0aG9yPjxZZWFyPjIwMTk8L1llYXI+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</w:fldData>
        </w:fldChar>
      </w:r>
      <w:r w:rsidR="002B16DE">
        <w:rPr>
          <w:rFonts w:cs="Arial"/>
          <w:sz w:val="20"/>
        </w:rPr>
        <w:instrText xml:space="preserve"> ADDIN EN.CITE.DATA </w:instrText>
      </w:r>
      <w:r w:rsidR="002B16DE">
        <w:rPr>
          <w:rFonts w:cs="Arial"/>
          <w:sz w:val="20"/>
        </w:rPr>
      </w:r>
      <w:r w:rsidR="002B16DE">
        <w:rPr>
          <w:rFonts w:cs="Arial"/>
          <w:sz w:val="20"/>
        </w:rPr>
        <w:fldChar w:fldCharType="end"/>
      </w:r>
      <w:r w:rsidRPr="00B80CE6">
        <w:rPr>
          <w:rFonts w:cs="Arial"/>
          <w:sz w:val="20"/>
        </w:rPr>
      </w:r>
      <w:r w:rsidRPr="00B80CE6">
        <w:rPr>
          <w:rFonts w:cs="Arial"/>
          <w:sz w:val="20"/>
        </w:rPr>
        <w:fldChar w:fldCharType="separate"/>
      </w:r>
      <w:r w:rsidR="002B16DE">
        <w:rPr>
          <w:rFonts w:cs="Arial"/>
          <w:noProof/>
          <w:sz w:val="20"/>
        </w:rPr>
        <w:t>[10]</w:t>
      </w:r>
      <w:r w:rsidRPr="00B80CE6">
        <w:rPr>
          <w:rFonts w:cs="Arial"/>
          <w:sz w:val="20"/>
        </w:rPr>
        <w:fldChar w:fldCharType="end"/>
      </w:r>
      <w:r w:rsidRPr="00B80CE6">
        <w:rPr>
          <w:rFonts w:cs="Arial"/>
          <w:sz w:val="20"/>
        </w:rPr>
        <w:t xml:space="preserve"> However, with the knowledge that micronutrient stores may become rapidly depleted if supply is not maintained, even supplementation with MMNs to women in pregnancy may not be adequate to ensure sustained maternal or infant micronutrient sufficiency across the post-partum period. Current WHO policy does not include recommendations to supplement women during lactation, and the existing policy on exclusive breastfeeding to six months implies that breastfeeding is sufficient to supply adequate micronutrients over this period, despite acknowledgement of a weak evidence base.</w:t>
      </w:r>
      <w:r w:rsidRPr="00B80CE6">
        <w:rPr>
          <w:rFonts w:cs="Arial"/>
          <w:sz w:val="20"/>
        </w:rPr>
        <w:fldChar w:fldCharType="begin"/>
      </w:r>
      <w:r w:rsidR="002B16DE">
        <w:rPr>
          <w:rFonts w:cs="Arial"/>
          <w:sz w:val="20"/>
        </w:rPr>
        <w:instrText xml:space="preserve"> ADDIN EN.CITE &lt;EndNote&gt;&lt;Cite&gt;&lt;Author&gt;WHO&lt;/Author&gt;&lt;Year&gt;2002&lt;/Year&gt;&lt;RecNum&gt;20&lt;/RecNum&gt;&lt;DisplayText&gt;[17]&lt;/DisplayText&gt;&lt;record&gt;&lt;rec-number&gt;20&lt;/rec-number&gt;&lt;foreign-keys&gt;&lt;key app="EN" db-id="xe9f2es0q005swewesvxs55hvdsxvtdad2ts" timestamp="1561995915"&gt;20&lt;/key&gt;&lt;/foreign-keys&gt;&lt;ref-type name="Report"&gt;27&lt;/ref-type&gt;&lt;contributors&gt;&lt;authors&gt;&lt;author&gt;WHO&lt;/author&gt;&lt;/authors&gt;&lt;/contributors&gt;&lt;titles&gt;&lt;title&gt;Nutrient adequancy of exclusive breastfeeding for the term infant during the first six months of life.&lt;/title&gt;&lt;/titles&gt;&lt;dates&gt;&lt;year&gt;2002&lt;/year&gt;&lt;/dates&gt;&lt;pub-location&gt;Geneva, Switzerland.&lt;/pub-location&gt;&lt;urls&gt;&lt;/urls&gt;&lt;/record&gt;&lt;/Cite&gt;&lt;/EndNote&gt;</w:instrText>
      </w:r>
      <w:r w:rsidRPr="00B80CE6">
        <w:rPr>
          <w:rFonts w:cs="Arial"/>
          <w:sz w:val="20"/>
        </w:rPr>
        <w:fldChar w:fldCharType="separate"/>
      </w:r>
      <w:r w:rsidR="002B16DE">
        <w:rPr>
          <w:rFonts w:cs="Arial"/>
          <w:noProof/>
          <w:sz w:val="20"/>
        </w:rPr>
        <w:t>[17]</w:t>
      </w:r>
      <w:r w:rsidRPr="00B80CE6">
        <w:rPr>
          <w:rFonts w:cs="Arial"/>
          <w:sz w:val="20"/>
        </w:rPr>
        <w:fldChar w:fldCharType="end"/>
      </w:r>
      <w:r w:rsidRPr="00B80CE6">
        <w:rPr>
          <w:rFonts w:cs="Arial"/>
          <w:sz w:val="20"/>
        </w:rPr>
        <w:t xml:space="preserve"> Advanced methods for assessment of micronutrient status of breastmilk have highlighted possible deficiencies in critical micronutrients in women with low micronutrient intakes or stores,</w:t>
      </w:r>
      <w:r w:rsidRPr="00B80CE6">
        <w:rPr>
          <w:rFonts w:cs="Arial"/>
          <w:sz w:val="20"/>
        </w:rPr>
        <w:fldChar w:fldCharType="begin"/>
      </w:r>
      <w:r w:rsidR="002B16DE">
        <w:rPr>
          <w:rFonts w:cs="Arial"/>
          <w:sz w:val="20"/>
        </w:rPr>
        <w:instrText xml:space="preserve"> ADDIN EN.CITE &lt;EndNote&gt;&lt;Cite&gt;&lt;Author&gt;Hampel&lt;/Author&gt;&lt;Year&gt;2019&lt;/Year&gt;&lt;RecNum&gt;17&lt;/RecNum&gt;&lt;DisplayText&gt;[18]&lt;/DisplayText&gt;&lt;record&gt;&lt;rec-number&gt;17&lt;/rec-number&gt;&lt;foreign-keys&gt;&lt;key app="EN" db-id="xe9f2es0q005swewesvxs55hvdsxvtdad2ts" timestamp="1561994868"&gt;17&lt;/key&gt;&lt;/foreign-keys&gt;&lt;ref-type name="Journal Article"&gt;17&lt;/ref-type&gt;&lt;contributors&gt;&lt;authors&gt;&lt;author&gt;Hampel, D.&lt;/author&gt;&lt;author&gt;Young, R.&lt;/author&gt;&lt;author&gt;Shahab-Ferdows, S.&lt;/author&gt;&lt;author&gt;Dewey, K.&lt;/author&gt;&lt;author&gt;Ashorn, P.&lt;/author&gt;&lt;author&gt;Maleta, K.&lt;/author&gt;&lt;author&gt;Ashorn, U.&lt;/author&gt;&lt;author&gt;Vosti, S.&lt;/author&gt;&lt;author&gt;Allen, L.&lt;/author&gt;&lt;/authors&gt;&lt;/contributors&gt;&lt;auth-address&gt;UC Davis, USDA/ARS-WHNRC.&amp;#xD;Department of Nutrition, University of California, Davis.&amp;#xD;Usda-whnrc.&amp;#xD;Center for Child Health Research, Tampere University, Tampere, Finland.&amp;#xD;School of Public health and Family Medicine, College of Medicine, Malawi.&amp;#xD;niversity of Tampere.&amp;#xD;Department Of Agricultural And Resource Economics.&amp;#xD;Usda/ars whnrc.&lt;/auth-address&gt;&lt;titles&gt;&lt;title&gt;Maternal Lipid-based Nutrient and Multiple Micronutrient Supplementation Affect B-vitamins in Milk Differently in Malawian Compared to Ghanaian Mothers (P24-045-19)&lt;/title&gt;&lt;secondary-title&gt;Curr Dev Nutr&lt;/secondary-title&gt;&lt;/titles&gt;&lt;periodical&gt;&lt;full-title&gt;Curr Dev Nutr&lt;/full-title&gt;&lt;/periodical&gt;&lt;volume&gt;3&lt;/volume&gt;&lt;number&gt;Suppl 1&lt;/number&gt;&lt;dates&gt;&lt;year&gt;2019&lt;/year&gt;&lt;pub-dates&gt;&lt;date&gt;Jun&lt;/date&gt;&lt;/pub-dates&gt;&lt;/dates&gt;&lt;isbn&gt;2475-2991 (Electronic)&amp;#xD;2475-2991 (Linking)&lt;/isbn&gt;&lt;accession-num&gt;31223865&lt;/accession-num&gt;&lt;urls&gt;&lt;related-urls&gt;&lt;url&gt;https://www.ncbi.nlm.nih.gov/pubmed/31223865&lt;/url&gt;&lt;/related-urls&gt;&lt;/urls&gt;&lt;custom2&gt;PMC6574009&lt;/custom2&gt;&lt;electronic-resource-num&gt;10.1093/cdn/nzz044.P24-045-19&lt;/electronic-resource-num&gt;&lt;/record&gt;&lt;/Cite&gt;&lt;/EndNote&gt;</w:instrText>
      </w:r>
      <w:r w:rsidRPr="00B80CE6">
        <w:rPr>
          <w:rFonts w:cs="Arial"/>
          <w:sz w:val="20"/>
        </w:rPr>
        <w:fldChar w:fldCharType="separate"/>
      </w:r>
      <w:r w:rsidR="002B16DE">
        <w:rPr>
          <w:rFonts w:cs="Arial"/>
          <w:noProof/>
          <w:sz w:val="20"/>
        </w:rPr>
        <w:t>[18]</w:t>
      </w:r>
      <w:r w:rsidRPr="00B80CE6">
        <w:rPr>
          <w:rFonts w:cs="Arial"/>
          <w:sz w:val="20"/>
        </w:rPr>
        <w:fldChar w:fldCharType="end"/>
      </w:r>
      <w:r w:rsidRPr="00B80CE6">
        <w:rPr>
          <w:rFonts w:cs="Arial"/>
          <w:sz w:val="20"/>
        </w:rPr>
        <w:t xml:space="preserve"> supporting the need to improve maternal and/or infant status. Providing a stronger evidence base for linked-up policy across the pregnancy-post-partum continuum would ensure the maintenance of micronutrient supply to young infants, improving development at this critical phase of life. </w:t>
      </w:r>
    </w:p>
    <w:p w14:paraId="25DC7061" w14:textId="77777777" w:rsidR="00B80CE6" w:rsidRPr="00B80CE6" w:rsidRDefault="00B80CE6" w:rsidP="00B80CE6">
      <w:pPr>
        <w:spacing w:before="120" w:line="240" w:lineRule="auto"/>
        <w:ind w:left="851"/>
        <w:rPr>
          <w:rFonts w:cs="Arial"/>
          <w:sz w:val="20"/>
        </w:rPr>
      </w:pPr>
    </w:p>
    <w:p w14:paraId="7AB64D0E" w14:textId="77777777" w:rsidR="00425A78" w:rsidRPr="00B90CC6" w:rsidRDefault="00425A78" w:rsidP="00B80CE6">
      <w:pPr>
        <w:spacing w:before="120" w:line="240" w:lineRule="auto"/>
        <w:ind w:left="851" w:hanging="851"/>
        <w:rPr>
          <w:rFonts w:cs="Arial"/>
          <w:sz w:val="20"/>
        </w:rPr>
      </w:pPr>
      <w:r w:rsidRPr="000E0A8A">
        <w:rPr>
          <w:rFonts w:cs="Arial"/>
          <w:sz w:val="20"/>
        </w:rPr>
        <w:t>References of literature and data are listed in Section 1</w:t>
      </w:r>
      <w:r w:rsidR="00E708D5" w:rsidRPr="000E0A8A">
        <w:rPr>
          <w:rFonts w:cs="Arial"/>
          <w:sz w:val="20"/>
        </w:rPr>
        <w:t>4</w:t>
      </w:r>
      <w:r w:rsidRPr="000E0A8A">
        <w:rPr>
          <w:rFonts w:cs="Arial"/>
          <w:sz w:val="20"/>
        </w:rPr>
        <w:t>.</w:t>
      </w:r>
    </w:p>
    <w:p w14:paraId="3EB70B78" w14:textId="77777777" w:rsidR="00425A78" w:rsidRPr="00B90CC6" w:rsidRDefault="00425A78" w:rsidP="00F11FC6">
      <w:pPr>
        <w:pStyle w:val="Heading2"/>
        <w:tabs>
          <w:tab w:val="clear" w:pos="720"/>
          <w:tab w:val="num" w:pos="851"/>
        </w:tabs>
        <w:rPr>
          <w:rFonts w:ascii="Arial" w:hAnsi="Arial" w:cs="Arial"/>
        </w:rPr>
      </w:pPr>
      <w:bookmarkStart w:id="19" w:name="_Toc136318286"/>
      <w:bookmarkStart w:id="20" w:name="_Toc376511443"/>
      <w:r w:rsidRPr="00B90CC6">
        <w:rPr>
          <w:rFonts w:ascii="Arial" w:hAnsi="Arial" w:cs="Arial"/>
        </w:rPr>
        <w:t>Rationale</w:t>
      </w:r>
      <w:bookmarkEnd w:id="19"/>
      <w:bookmarkEnd w:id="20"/>
    </w:p>
    <w:p w14:paraId="462D3858" w14:textId="77777777" w:rsidR="00497764" w:rsidRPr="00497764" w:rsidRDefault="00497764" w:rsidP="00497764">
      <w:pPr>
        <w:pStyle w:val="BodyText"/>
        <w:spacing w:before="120" w:line="240" w:lineRule="auto"/>
        <w:rPr>
          <w:rFonts w:cs="Arial"/>
          <w:sz w:val="20"/>
        </w:rPr>
      </w:pPr>
      <w:r w:rsidRPr="00497764">
        <w:rPr>
          <w:rFonts w:cs="Arial"/>
          <w:sz w:val="20"/>
        </w:rPr>
        <w:t>The INDiGO trial is based on the following rationale:</w:t>
      </w:r>
    </w:p>
    <w:p w14:paraId="4FD75615" w14:textId="0D46D981" w:rsidR="00497764" w:rsidRPr="00497764" w:rsidRDefault="00497764" w:rsidP="00497764">
      <w:pPr>
        <w:pStyle w:val="BodyText"/>
        <w:spacing w:before="120"/>
        <w:rPr>
          <w:rFonts w:cs="Arial"/>
          <w:sz w:val="20"/>
          <w:lang w:val="en-GB"/>
        </w:rPr>
      </w:pPr>
      <w:r w:rsidRPr="00497764">
        <w:rPr>
          <w:rFonts w:cs="Arial"/>
          <w:b/>
          <w:i/>
          <w:sz w:val="20"/>
          <w:lang w:val="en-GB"/>
        </w:rPr>
        <w:lastRenderedPageBreak/>
        <w:t xml:space="preserve">Growth faltering trajectories among rural Gambian infants are ‘set’ before six months of age and infants born at the start of the annual rainy/lean season are especially vulnerable: </w:t>
      </w:r>
      <w:r w:rsidRPr="00497764">
        <w:rPr>
          <w:rFonts w:cs="Arial"/>
          <w:sz w:val="20"/>
          <w:lang w:val="en-GB"/>
        </w:rPr>
        <w:t>In</w:t>
      </w:r>
      <w:r w:rsidRPr="00497764">
        <w:rPr>
          <w:rFonts w:cs="Arial"/>
          <w:b/>
          <w:i/>
          <w:sz w:val="20"/>
          <w:lang w:val="en-GB"/>
        </w:rPr>
        <w:t xml:space="preserve"> </w:t>
      </w:r>
      <w:r w:rsidRPr="00497764">
        <w:rPr>
          <w:rFonts w:cs="Arial"/>
          <w:sz w:val="20"/>
          <w:lang w:val="en-GB"/>
        </w:rPr>
        <w:t xml:space="preserve">longitudinal studies, we have shown that infants who experience growth faltering in the first six months of life are at greater risk of stunting across childhood </w:t>
      </w:r>
      <w:r w:rsidRPr="00497764">
        <w:rPr>
          <w:rFonts w:cs="Arial"/>
          <w:sz w:val="20"/>
          <w:lang w:val="en-GB"/>
        </w:rPr>
        <w:fldChar w:fldCharType="begin"/>
      </w:r>
      <w:r w:rsidR="002B16DE">
        <w:rPr>
          <w:rFonts w:cs="Arial"/>
          <w:sz w:val="20"/>
          <w:lang w:val="en-GB"/>
        </w:rPr>
        <w:instrText xml:space="preserve"> ADDIN EN.CITE &lt;EndNote&gt;&lt;Cite&gt;&lt;Author&gt;Schoenbuchner&lt;/Author&gt;&lt;Year&gt;2019&lt;/Year&gt;&lt;RecNum&gt;8&lt;/RecNum&gt;&lt;DisplayText&gt;[13]&lt;/DisplayText&gt;&lt;record&gt;&lt;rec-number&gt;8&lt;/rec-number&gt;&lt;foreign-keys&gt;&lt;key app="EN" db-id="xe9f2es0q005swewesvxs55hvdsxvtdad2ts" timestamp="1561993938"&gt;8&lt;/key&gt;&lt;/foreign-keys&gt;&lt;ref-type name="Journal Article"&gt;17&lt;/ref-type&gt;&lt;contributors&gt;&lt;authors&gt;&lt;author&gt;Schoenbuchner, S. M.&lt;/author&gt;&lt;author&gt;Dolan, C.&lt;/author&gt;&lt;author&gt;Mwangome, M.&lt;/author&gt;&lt;author&gt;Hall, A.&lt;/author&gt;&lt;author&gt;Richard, S. A.&lt;/author&gt;&lt;author&gt;Wells, J. C.&lt;/author&gt;&lt;author&gt;Khara, T.&lt;/author&gt;&lt;author&gt;Sonko, B.&lt;/author&gt;&lt;author&gt;Prentice, A. M.&lt;/author&gt;&lt;author&gt;Moore, S. E.&lt;/author&gt;&lt;/authors&gt;&lt;/contributors&gt;&lt;auth-address&gt;Medical Research Council (MRC) Elsie Widdowson Laboratory, Cambridge, UK.&amp;#xD;Emergency Nutrition Network, Oxford, UK.&amp;#xD;Kenya Medical Research Institute (KEMRI)-Wellcome Trust Research Programme, KEMRI Centre for Geographic Medicine Research-Coast, Kilifi, Kenya.&amp;#xD;Independent Consultant, UK.&amp;#xD;Fogarty International Center, National Institutes of Health, Bethesda, MD.&amp;#xD;Childhood Nutrition Research Centre, University College London Great Ormond Street Institute of Child Health, London, UK.&amp;#xD;MRC Unit The Gambia at the London School of Hygiene and Tropical Medicine, London, UK.&amp;#xD;Department of Women and Children&amp;apos;s Health, King&amp;apos;s College London, London, UK.&lt;/auth-address&gt;&lt;titles&gt;&lt;title&gt;The relationship between wasting and stunting: a retrospective cohort analysis of longitudinal data in Gambian children from 1976 to 2016&lt;/title&gt;&lt;secondary-title&gt;Am J Clin Nutr&lt;/secondary-title&gt;&lt;/titles&gt;&lt;periodical&gt;&lt;full-title&gt;Am J Clin Nutr&lt;/full-title&gt;&lt;/periodical&gt;&lt;dates&gt;&lt;year&gt;2019&lt;/year&gt;&lt;pub-dates&gt;&lt;date&gt;Feb 7&lt;/date&gt;&lt;/pub-dates&gt;&lt;/dates&gt;&lt;isbn&gt;1938-3207 (Electronic)&amp;#xD;0002-9165 (Linking)&lt;/isbn&gt;&lt;accession-num&gt;30753251&lt;/accession-num&gt;&lt;urls&gt;&lt;related-urls&gt;&lt;url&gt;https://www.ncbi.nlm.nih.gov/pubmed/30753251&lt;/url&gt;&lt;/related-urls&gt;&lt;/urls&gt;&lt;electronic-resource-num&gt;10.1093/ajcn/nqy326&lt;/electronic-resource-num&gt;&lt;/record&gt;&lt;/Cite&gt;&lt;/EndNote&gt;</w:instrText>
      </w:r>
      <w:r w:rsidRPr="00497764">
        <w:rPr>
          <w:rFonts w:cs="Arial"/>
          <w:sz w:val="20"/>
          <w:lang w:val="en-GB"/>
        </w:rPr>
        <w:fldChar w:fldCharType="separate"/>
      </w:r>
      <w:r w:rsidR="002B16DE">
        <w:rPr>
          <w:rFonts w:cs="Arial"/>
          <w:noProof/>
          <w:sz w:val="20"/>
          <w:lang w:val="en-GB"/>
        </w:rPr>
        <w:t>[13]</w:t>
      </w:r>
      <w:r w:rsidRPr="00497764">
        <w:rPr>
          <w:rFonts w:cs="Arial"/>
          <w:sz w:val="20"/>
        </w:rPr>
        <w:fldChar w:fldCharType="end"/>
      </w:r>
      <w:r w:rsidRPr="00497764">
        <w:rPr>
          <w:rFonts w:cs="Arial"/>
          <w:sz w:val="20"/>
          <w:lang w:val="en-GB"/>
        </w:rPr>
        <w:t xml:space="preserve"> and that growth faltering episodes in the first six-months have greater consequences on longer-term growth trajectories than faltering episodes occurring after this time. Infants born at the start of the annual rainy (lean) season are especially vulnerable.</w:t>
      </w:r>
      <w:r w:rsidRPr="00497764">
        <w:rPr>
          <w:rFonts w:cs="Arial"/>
          <w:sz w:val="20"/>
          <w:lang w:val="en-GB"/>
        </w:rPr>
        <w:fldChar w:fldCharType="begin"/>
      </w:r>
      <w:r w:rsidR="002B16DE">
        <w:rPr>
          <w:rFonts w:cs="Arial"/>
          <w:sz w:val="20"/>
          <w:lang w:val="en-GB"/>
        </w:rPr>
        <w:instrText xml:space="preserve"> ADDIN EN.CITE &lt;EndNote&gt;&lt;Cite&gt;&lt;Author&gt;Schoenbuchner&lt;/Author&gt;&lt;Year&gt;2019&lt;/Year&gt;&lt;RecNum&gt;8&lt;/RecNum&gt;&lt;DisplayText&gt;[13]&lt;/DisplayText&gt;&lt;record&gt;&lt;rec-number&gt;8&lt;/rec-number&gt;&lt;foreign-keys&gt;&lt;key app="EN" db-id="xe9f2es0q005swewesvxs55hvdsxvtdad2ts" timestamp="1561993938"&gt;8&lt;/key&gt;&lt;/foreign-keys&gt;&lt;ref-type name="Journal Article"&gt;17&lt;/ref-type&gt;&lt;contributors&gt;&lt;authors&gt;&lt;author&gt;Schoenbuchner, S. M.&lt;/author&gt;&lt;author&gt;Dolan, C.&lt;/author&gt;&lt;author&gt;Mwangome, M.&lt;/author&gt;&lt;author&gt;Hall, A.&lt;/author&gt;&lt;author&gt;Richard, S. A.&lt;/author&gt;&lt;author&gt;Wells, J. C.&lt;/author&gt;&lt;author&gt;Khara, T.&lt;/author&gt;&lt;author&gt;Sonko, B.&lt;/author&gt;&lt;author&gt;Prentice, A. M.&lt;/author&gt;&lt;author&gt;Moore, S. E.&lt;/author&gt;&lt;/authors&gt;&lt;/contributors&gt;&lt;auth-address&gt;Medical Research Council (MRC) Elsie Widdowson Laboratory, Cambridge, UK.&amp;#xD;Emergency Nutrition Network, Oxford, UK.&amp;#xD;Kenya Medical Research Institute (KEMRI)-Wellcome Trust Research Programme, KEMRI Centre for Geographic Medicine Research-Coast, Kilifi, Kenya.&amp;#xD;Independent Consultant, UK.&amp;#xD;Fogarty International Center, National Institutes of Health, Bethesda, MD.&amp;#xD;Childhood Nutrition Research Centre, University College London Great Ormond Street Institute of Child Health, London, UK.&amp;#xD;MRC Unit The Gambia at the London School of Hygiene and Tropical Medicine, London, UK.&amp;#xD;Department of Women and Children&amp;apos;s Health, King&amp;apos;s College London, London, UK.&lt;/auth-address&gt;&lt;titles&gt;&lt;title&gt;The relationship between wasting and stunting: a retrospective cohort analysis of longitudinal data in Gambian children from 1976 to 2016&lt;/title&gt;&lt;secondary-title&gt;Am J Clin Nutr&lt;/secondary-title&gt;&lt;/titles&gt;&lt;periodical&gt;&lt;full-title&gt;Am J Clin Nutr&lt;/full-title&gt;&lt;/periodical&gt;&lt;dates&gt;&lt;year&gt;2019&lt;/year&gt;&lt;pub-dates&gt;&lt;date&gt;Feb 7&lt;/date&gt;&lt;/pub-dates&gt;&lt;/dates&gt;&lt;isbn&gt;1938-3207 (Electronic)&amp;#xD;0002-9165 (Linking)&lt;/isbn&gt;&lt;accession-num&gt;30753251&lt;/accession-num&gt;&lt;urls&gt;&lt;related-urls&gt;&lt;url&gt;https://www.ncbi.nlm.nih.gov/pubmed/30753251&lt;/url&gt;&lt;/related-urls&gt;&lt;/urls&gt;&lt;electronic-resource-num&gt;10.1093/ajcn/nqy326&lt;/electronic-resource-num&gt;&lt;/record&gt;&lt;/Cite&gt;&lt;/EndNote&gt;</w:instrText>
      </w:r>
      <w:r w:rsidRPr="00497764">
        <w:rPr>
          <w:rFonts w:cs="Arial"/>
          <w:sz w:val="20"/>
          <w:lang w:val="en-GB"/>
        </w:rPr>
        <w:fldChar w:fldCharType="separate"/>
      </w:r>
      <w:r w:rsidR="002B16DE">
        <w:rPr>
          <w:rFonts w:cs="Arial"/>
          <w:noProof/>
          <w:sz w:val="20"/>
          <w:lang w:val="en-GB"/>
        </w:rPr>
        <w:t>[13]</w:t>
      </w:r>
      <w:r w:rsidRPr="00497764">
        <w:rPr>
          <w:rFonts w:cs="Arial"/>
          <w:sz w:val="20"/>
        </w:rPr>
        <w:fldChar w:fldCharType="end"/>
      </w:r>
      <w:r w:rsidRPr="00497764">
        <w:rPr>
          <w:rFonts w:cs="Arial"/>
          <w:sz w:val="20"/>
          <w:lang w:val="en-GB"/>
        </w:rPr>
        <w:t xml:space="preserve"> The observation that growth faltering in infants &lt;6 months of age has a more detrimental impact on longer term growth trajectories than later faltering has now been replicated through integration of data from 34 longitudinal cohorts (n=95,794 children, ages 0-24 months) in low- and middle-income countries.</w:t>
      </w:r>
      <w:r w:rsidR="00573BC5">
        <w:rPr>
          <w:rFonts w:cs="Arial"/>
          <w:sz w:val="20"/>
          <w:lang w:val="en-GB"/>
        </w:rPr>
        <w:fldChar w:fldCharType="begin"/>
      </w:r>
      <w:r w:rsidR="00573BC5">
        <w:rPr>
          <w:rFonts w:cs="Arial"/>
          <w:sz w:val="20"/>
          <w:lang w:val="en-GB"/>
        </w:rPr>
        <w:instrText xml:space="preserve"> ADDIN EN.CITE &lt;EndNote&gt;&lt;Cite&gt;&lt;Author&gt;Benjamin-Chung&lt;/Author&gt;&lt;Year&gt;2020&lt;/Year&gt;&lt;RecNum&gt;100&lt;/RecNum&gt;&lt;DisplayText&gt;[19]&lt;/DisplayText&gt;&lt;record&gt;&lt;rec-number&gt;100&lt;/rec-number&gt;&lt;foreign-keys&gt;&lt;key app="EN" db-id="xe9f2es0q005swewesvxs55hvdsxvtdad2ts" timestamp="1612555054"&gt;100&lt;/key&gt;&lt;/foreign-keys&gt;&lt;ref-type name="Journal Article"&gt;17&lt;/ref-type&gt;&lt;contributors&gt;&lt;authors&gt;&lt;author&gt;Benjamin-Chung, Jade&lt;/author&gt;&lt;author&gt;Mertens, Andrew&lt;/author&gt;&lt;author&gt;Colford, John M&lt;/author&gt;&lt;author&gt;Hubbard, Alan E&lt;/author&gt;&lt;author&gt;van der Laan, Mark J&lt;/author&gt;&lt;author&gt;Coyle, Jeremy&lt;/author&gt;&lt;author&gt;Sofrygin, Oleg&lt;/author&gt;&lt;author&gt;Cai, Wilson&lt;/author&gt;&lt;author&gt;Nguyen, Anna&lt;/author&gt;&lt;author&gt;Pokpongkiat, Nolan N&lt;/author&gt;&lt;author&gt;Djajadi, Stephanie&lt;/author&gt;&lt;author&gt;Seth, Anmol&lt;/author&gt;&lt;author&gt;Jilek, Wendy&lt;/author&gt;&lt;author&gt;Chung, Esther O&lt;/author&gt;&lt;author&gt;Dayal, Sonali&lt;/author&gt;&lt;author&gt;Hejazi, Nima&lt;/author&gt;&lt;author&gt;Malenica, Ivana&lt;/author&gt;&lt;author&gt;Li, Haodong&lt;/author&gt;&lt;author&gt;Hafen, Ryan&lt;/author&gt;&lt;author&gt;Subramoney, Vishak&lt;/author&gt;&lt;author&gt;Häggström, Jonas&lt;/author&gt;&lt;author&gt;Norman, Thea&lt;/author&gt;&lt;author&gt;Brown, Kenneth H.&lt;/author&gt;&lt;author&gt;Christian, Parul&lt;/author&gt;&lt;author&gt;Arnold, Benjamin F.&lt;/author&gt;&lt;/authors&gt;&lt;/contributors&gt;&lt;titles&gt;&lt;title&gt;Early childhood linear growth failure in low- and middle-income countries&lt;/title&gt;&lt;secondary-title&gt;medRxiv&lt;/secondary-title&gt;&lt;/titles&gt;&lt;periodical&gt;&lt;full-title&gt;medRxiv&lt;/full-title&gt;&lt;/periodical&gt;&lt;pages&gt;2020.06.09.20127001&lt;/pages&gt;&lt;dates&gt;&lt;year&gt;2020&lt;/year&gt;&lt;/dates&gt;&lt;urls&gt;&lt;related-urls&gt;&lt;url&gt;https://www.medrxiv.org/content/medrxiv/early/2020/06/11/2020.06.09.20127001.full.pdf&lt;/url&gt;&lt;/related-urls&gt;&lt;/urls&gt;&lt;electronic-resource-num&gt;10.1101/2020.06.09.20127001&lt;/electronic-resource-num&gt;&lt;/record&gt;&lt;/Cite&gt;&lt;/EndNote&gt;</w:instrText>
      </w:r>
      <w:r w:rsidR="00573BC5">
        <w:rPr>
          <w:rFonts w:cs="Arial"/>
          <w:sz w:val="20"/>
          <w:lang w:val="en-GB"/>
        </w:rPr>
        <w:fldChar w:fldCharType="separate"/>
      </w:r>
      <w:r w:rsidR="00573BC5">
        <w:rPr>
          <w:rFonts w:cs="Arial"/>
          <w:noProof/>
          <w:sz w:val="20"/>
          <w:lang w:val="en-GB"/>
        </w:rPr>
        <w:t>[19]</w:t>
      </w:r>
      <w:r w:rsidR="00573BC5">
        <w:rPr>
          <w:rFonts w:cs="Arial"/>
          <w:sz w:val="20"/>
          <w:lang w:val="en-GB"/>
        </w:rPr>
        <w:fldChar w:fldCharType="end"/>
      </w:r>
      <w:r w:rsidRPr="00497764">
        <w:rPr>
          <w:rFonts w:cs="Arial"/>
          <w:sz w:val="20"/>
          <w:lang w:val="en-GB"/>
        </w:rPr>
        <w:t xml:space="preserve"> </w:t>
      </w:r>
    </w:p>
    <w:p w14:paraId="130E3827" w14:textId="586068AC" w:rsidR="00497764" w:rsidRPr="00497764" w:rsidRDefault="00497764" w:rsidP="00497764">
      <w:pPr>
        <w:pStyle w:val="BodyText"/>
        <w:spacing w:before="120"/>
        <w:rPr>
          <w:rFonts w:cs="Arial"/>
          <w:sz w:val="20"/>
          <w:lang w:val="en-GB"/>
        </w:rPr>
      </w:pPr>
      <w:r w:rsidRPr="00497764">
        <w:rPr>
          <w:rFonts w:cs="Arial"/>
          <w:b/>
          <w:i/>
          <w:sz w:val="20"/>
          <w:lang w:val="en-GB"/>
        </w:rPr>
        <w:t>Biomarkers of early brain development show developmental delays in Gambian infants &lt;6 months of age, with longer-term neurocognitive consequences</w:t>
      </w:r>
      <w:r w:rsidRPr="00497764">
        <w:rPr>
          <w:rFonts w:cs="Arial"/>
          <w:b/>
          <w:sz w:val="20"/>
          <w:lang w:val="en-GB"/>
        </w:rPr>
        <w:t xml:space="preserve">: </w:t>
      </w:r>
      <w:r w:rsidRPr="00497764">
        <w:rPr>
          <w:rFonts w:cs="Arial"/>
          <w:sz w:val="20"/>
          <w:lang w:val="en-GB"/>
        </w:rPr>
        <w:t xml:space="preserve">Research on infant brain development in LMICs has been limited by the absence of robust and objective methodologies, and often relies on behavioural observations as proxy measures. As these assessments are unreliable in young infants, identification of early cognitive deficit and windows for targeted intervention has been difficult. Through our Global </w:t>
      </w:r>
      <w:proofErr w:type="spellStart"/>
      <w:r w:rsidRPr="00497764">
        <w:rPr>
          <w:rFonts w:cs="Arial"/>
          <w:sz w:val="20"/>
          <w:lang w:val="en-GB"/>
        </w:rPr>
        <w:t>fNIRS</w:t>
      </w:r>
      <w:proofErr w:type="spellEnd"/>
      <w:r w:rsidRPr="00497764">
        <w:rPr>
          <w:rFonts w:cs="Arial"/>
          <w:sz w:val="20"/>
          <w:lang w:val="en-GB"/>
        </w:rPr>
        <w:t xml:space="preserve"> collaboration (https://www.globalfnirs.org/) we have recently implemented functional Near Infrared Spectroscopy (</w:t>
      </w:r>
      <w:proofErr w:type="spellStart"/>
      <w:r w:rsidRPr="00497764">
        <w:rPr>
          <w:rFonts w:cs="Arial"/>
          <w:sz w:val="20"/>
          <w:lang w:val="en-GB"/>
        </w:rPr>
        <w:t>fNIRS</w:t>
      </w:r>
      <w:proofErr w:type="spellEnd"/>
      <w:r w:rsidRPr="00497764">
        <w:rPr>
          <w:rFonts w:cs="Arial"/>
          <w:sz w:val="20"/>
          <w:lang w:val="en-GB"/>
        </w:rPr>
        <w:t>) - a non-invasive optical brain imaging method developed for evaluating early infant brain development in the first few months of life</w:t>
      </w:r>
      <w:r w:rsidR="00573BC5">
        <w:rPr>
          <w:rFonts w:cs="Arial"/>
          <w:sz w:val="20"/>
          <w:lang w:val="en-GB"/>
        </w:rPr>
        <w:t xml:space="preserve"> </w:t>
      </w:r>
      <w:r w:rsidRPr="00497764">
        <w:rPr>
          <w:rFonts w:cs="Arial"/>
          <w:sz w:val="20"/>
          <w:lang w:val="en-GB"/>
        </w:rPr>
        <w:fldChar w:fldCharType="begin">
          <w:fldData xml:space="preserve">PEVuZE5vdGU+PENpdGU+PEF1dGhvcj5MbG95ZC1Gb3g8L0F1dGhvcj48WWVhcj4yMDE4PC9ZZWFy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</w:fldData>
        </w:fldChar>
      </w:r>
      <w:r w:rsidR="00573BC5">
        <w:rPr>
          <w:rFonts w:cs="Arial"/>
          <w:sz w:val="20"/>
          <w:lang w:val="en-GB"/>
        </w:rPr>
        <w:instrText xml:space="preserve"> ADDIN EN.CITE </w:instrText>
      </w:r>
      <w:r w:rsidR="00573BC5">
        <w:rPr>
          <w:rFonts w:cs="Arial"/>
          <w:sz w:val="20"/>
          <w:lang w:val="en-GB"/>
        </w:rPr>
        <w:fldChar w:fldCharType="begin">
          <w:fldData xml:space="preserve">PEVuZE5vdGU+PENpdGU+PEF1dGhvcj5MbG95ZC1Gb3g8L0F1dGhvcj48WWVhcj4yMDE4PC9ZZWFy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</w:fldData>
        </w:fldChar>
      </w:r>
      <w:r w:rsidR="00573BC5">
        <w:rPr>
          <w:rFonts w:cs="Arial"/>
          <w:sz w:val="20"/>
          <w:lang w:val="en-GB"/>
        </w:rPr>
        <w:instrText xml:space="preserve"> ADDIN EN.CITE.DATA </w:instrText>
      </w:r>
      <w:r w:rsidR="00573BC5">
        <w:rPr>
          <w:rFonts w:cs="Arial"/>
          <w:sz w:val="20"/>
          <w:lang w:val="en-GB"/>
        </w:rPr>
      </w:r>
      <w:r w:rsidR="00573BC5">
        <w:rPr>
          <w:rFonts w:cs="Arial"/>
          <w:sz w:val="20"/>
          <w:lang w:val="en-GB"/>
        </w:rPr>
        <w:fldChar w:fldCharType="end"/>
      </w:r>
      <w:r w:rsidRPr="00497764">
        <w:rPr>
          <w:rFonts w:cs="Arial"/>
          <w:sz w:val="20"/>
          <w:lang w:val="en-GB"/>
        </w:rPr>
      </w:r>
      <w:r w:rsidRPr="00497764">
        <w:rPr>
          <w:rFonts w:cs="Arial"/>
          <w:sz w:val="20"/>
          <w:lang w:val="en-GB"/>
        </w:rPr>
        <w:fldChar w:fldCharType="separate"/>
      </w:r>
      <w:r w:rsidR="00573BC5">
        <w:rPr>
          <w:rFonts w:cs="Arial"/>
          <w:noProof/>
          <w:sz w:val="20"/>
          <w:lang w:val="en-GB"/>
        </w:rPr>
        <w:t>[20, 21]</w:t>
      </w:r>
      <w:r w:rsidRPr="00497764">
        <w:rPr>
          <w:rFonts w:cs="Arial"/>
          <w:sz w:val="20"/>
        </w:rPr>
        <w:fldChar w:fldCharType="end"/>
      </w:r>
      <w:r w:rsidRPr="00497764">
        <w:rPr>
          <w:rFonts w:cs="Arial"/>
          <w:sz w:val="20"/>
          <w:lang w:val="en-GB"/>
        </w:rPr>
        <w:t xml:space="preserve"> - in rural Gambia</w:t>
      </w:r>
      <w:r w:rsidR="00573BC5">
        <w:rPr>
          <w:rFonts w:cs="Arial"/>
          <w:sz w:val="20"/>
          <w:lang w:val="en-GB"/>
        </w:rPr>
        <w:t xml:space="preserve"> </w:t>
      </w:r>
      <w:r w:rsidRPr="00497764">
        <w:rPr>
          <w:rFonts w:cs="Arial"/>
          <w:sz w:val="20"/>
          <w:lang w:val="en-GB"/>
        </w:rPr>
        <w:fldChar w:fldCharType="begin">
          <w:fldData xml:space="preserve">PEVuZE5vdGU+PENpdGU+PEF1dGhvcj5LYXR1czwvQXV0aG9yPjxZZWFyPjIwMTk8L1llYXI+PFJl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</w:fldData>
        </w:fldChar>
      </w:r>
      <w:r w:rsidR="00573BC5">
        <w:rPr>
          <w:rFonts w:cs="Arial"/>
          <w:sz w:val="20"/>
          <w:lang w:val="en-GB"/>
        </w:rPr>
        <w:instrText xml:space="preserve"> ADDIN EN.CITE </w:instrText>
      </w:r>
      <w:r w:rsidR="00573BC5">
        <w:rPr>
          <w:rFonts w:cs="Arial"/>
          <w:sz w:val="20"/>
          <w:lang w:val="en-GB"/>
        </w:rPr>
        <w:fldChar w:fldCharType="begin">
          <w:fldData xml:space="preserve">PEVuZE5vdGU+PENpdGU+PEF1dGhvcj5LYXR1czwvQXV0aG9yPjxZZWFyPjIwMTk8L1llYXI+PFJl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</w:fldData>
        </w:fldChar>
      </w:r>
      <w:r w:rsidR="00573BC5">
        <w:rPr>
          <w:rFonts w:cs="Arial"/>
          <w:sz w:val="20"/>
          <w:lang w:val="en-GB"/>
        </w:rPr>
        <w:instrText xml:space="preserve"> ADDIN EN.CITE.DATA </w:instrText>
      </w:r>
      <w:r w:rsidR="00573BC5">
        <w:rPr>
          <w:rFonts w:cs="Arial"/>
          <w:sz w:val="20"/>
          <w:lang w:val="en-GB"/>
        </w:rPr>
      </w:r>
      <w:r w:rsidR="00573BC5">
        <w:rPr>
          <w:rFonts w:cs="Arial"/>
          <w:sz w:val="20"/>
          <w:lang w:val="en-GB"/>
        </w:rPr>
        <w:fldChar w:fldCharType="end"/>
      </w:r>
      <w:r w:rsidRPr="00497764">
        <w:rPr>
          <w:rFonts w:cs="Arial"/>
          <w:sz w:val="20"/>
          <w:lang w:val="en-GB"/>
        </w:rPr>
      </w:r>
      <w:r w:rsidRPr="00497764">
        <w:rPr>
          <w:rFonts w:cs="Arial"/>
          <w:sz w:val="20"/>
          <w:lang w:val="en-GB"/>
        </w:rPr>
        <w:fldChar w:fldCharType="separate"/>
      </w:r>
      <w:r w:rsidR="00573BC5">
        <w:rPr>
          <w:rFonts w:cs="Arial"/>
          <w:noProof/>
          <w:sz w:val="20"/>
          <w:lang w:val="en-GB"/>
        </w:rPr>
        <w:t>[22, 23]</w:t>
      </w:r>
      <w:r w:rsidRPr="00497764">
        <w:rPr>
          <w:rFonts w:cs="Arial"/>
          <w:sz w:val="20"/>
        </w:rPr>
        <w:fldChar w:fldCharType="end"/>
      </w:r>
      <w:r w:rsidRPr="00497764">
        <w:rPr>
          <w:rFonts w:cs="Arial"/>
          <w:sz w:val="20"/>
          <w:lang w:val="en-GB"/>
        </w:rPr>
        <w:t xml:space="preserve"> and shown in the ongoing BRIGHT study an early deficit in development compared to a UK cohort.</w:t>
      </w:r>
      <w:r w:rsidRPr="00497764">
        <w:rPr>
          <w:rFonts w:cs="Arial"/>
          <w:sz w:val="20"/>
          <w:lang w:val="en-GB"/>
        </w:rPr>
        <w:fldChar w:fldCharType="begin"/>
      </w:r>
      <w:r w:rsidR="002B16DE">
        <w:rPr>
          <w:rFonts w:cs="Arial"/>
          <w:sz w:val="20"/>
          <w:lang w:val="en-GB"/>
        </w:rPr>
        <w:instrText xml:space="preserve"> ADDIN EN.CITE &lt;EndNote&gt;&lt;Cite&gt;&lt;Author&gt;Lloyd-Fox&lt;/Author&gt;&lt;Year&gt;2019&lt;/Year&gt;&lt;RecNum&gt;3&lt;/RecNum&gt;&lt;DisplayText&gt;[14]&lt;/DisplayText&gt;&lt;record&gt;&lt;rec-number&gt;3&lt;/rec-number&gt;&lt;foreign-keys&gt;&lt;key app="EN" db-id="xe9f2es0q005swewesvxs55hvdsxvtdad2ts" timestamp="1561993827"&gt;3&lt;/key&gt;&lt;/foreign-keys&gt;&lt;ref-type name="Journal Article"&gt;17&lt;/ref-type&gt;&lt;contributors&gt;&lt;authors&gt;&lt;author&gt;Lloyd-Fox, S.&lt;/author&gt;&lt;author&gt;Blasi, A.&lt;/author&gt;&lt;author&gt;McCann, S.&lt;/author&gt;&lt;author&gt;Rozhko, M.&lt;/author&gt;&lt;author&gt;Katus, L.&lt;/author&gt;&lt;author&gt;Mason, L.&lt;/author&gt;&lt;author&gt;Austin, T.&lt;/author&gt;&lt;author&gt;Moore, S. E.&lt;/author&gt;&lt;author&gt;Elwell, C. E.&lt;/author&gt;&lt;author&gt;Bright project team&lt;/author&gt;&lt;/authors&gt;&lt;/contributors&gt;&lt;auth-address&gt;Centre for Brain and Cognitive Development, Birkbeck University of London, London, UK.&amp;#xD;Department of Psychology, University of Cambridge, Cambridge, UK.&amp;#xD;Department of Medical Physics and Biomedical Engineering, University College London, London, UK.&amp;#xD;Medical Research Council, The Gambia at the London School of Hygiene and Tropical Medicine, London, UK.&amp;#xD;Great Ormond Street Institute of Child Health, University College London, London, UK.&amp;#xD;Department of Neonatology, The Rosie Hospital, Cambridge University Hospitals NHS Foundation Trust, Cambridge, UK.&amp;#xD;Department of Women and Children&amp;apos;s Health, Kings College London, London, UK.&lt;/auth-address&gt;&lt;titles&gt;&lt;title&gt;Habituation and novelty detection fNIRS brain responses in 5- and 8-month-old infants: The Gambia and UK&lt;/title&gt;&lt;secondary-title&gt;Dev Sci&lt;/secondary-title&gt;&lt;/titles&gt;&lt;periodical&gt;&lt;full-title&gt;Dev Sci&lt;/full-title&gt;&lt;/periodical&gt;&lt;pages&gt;e12817&lt;/pages&gt;&lt;dates&gt;&lt;year&gt;2019&lt;/year&gt;&lt;pub-dates&gt;&lt;date&gt;Feb 16&lt;/date&gt;&lt;/pub-dates&gt;&lt;/dates&gt;&lt;isbn&gt;1467-7687 (Electronic)&amp;#xD;1363-755X (Linking)&lt;/isbn&gt;&lt;accession-num&gt;30771264&lt;/accession-num&gt;&lt;urls&gt;&lt;related-urls&gt;&lt;url&gt;https://www.ncbi.nlm.nih.gov/pubmed/30771264&lt;/url&gt;&lt;/related-urls&gt;&lt;/urls&gt;&lt;electronic-resource-num&gt;10.1111/desc.12817&lt;/electronic-resource-num&gt;&lt;/record&gt;&lt;/Cite&gt;&lt;/EndNote&gt;</w:instrText>
      </w:r>
      <w:r w:rsidRPr="00497764">
        <w:rPr>
          <w:rFonts w:cs="Arial"/>
          <w:sz w:val="20"/>
          <w:lang w:val="en-GB"/>
        </w:rPr>
        <w:fldChar w:fldCharType="separate"/>
      </w:r>
      <w:r w:rsidR="002B16DE">
        <w:rPr>
          <w:rFonts w:cs="Arial"/>
          <w:noProof/>
          <w:sz w:val="20"/>
          <w:lang w:val="en-GB"/>
        </w:rPr>
        <w:t>[14]</w:t>
      </w:r>
      <w:r w:rsidRPr="00497764">
        <w:rPr>
          <w:rFonts w:cs="Arial"/>
          <w:sz w:val="20"/>
        </w:rPr>
        <w:fldChar w:fldCharType="end"/>
      </w:r>
      <w:r w:rsidRPr="00497764">
        <w:rPr>
          <w:rFonts w:cs="Arial"/>
          <w:sz w:val="20"/>
          <w:lang w:val="en-GB"/>
        </w:rPr>
        <w:t xml:space="preserve"> These findings support the use of early biomarkers of brain development as robust indicators of neurodevelopmental delays.</w:t>
      </w:r>
    </w:p>
    <w:p w14:paraId="238CDF73" w14:textId="50393F7A" w:rsidR="00497764" w:rsidRPr="00497764" w:rsidRDefault="00497764" w:rsidP="00497764">
      <w:pPr>
        <w:pStyle w:val="BodyText"/>
        <w:spacing w:before="120"/>
        <w:rPr>
          <w:rFonts w:cs="Arial"/>
          <w:sz w:val="20"/>
          <w:lang w:val="en-GB"/>
        </w:rPr>
      </w:pPr>
      <w:r w:rsidRPr="00497764">
        <w:rPr>
          <w:rFonts w:cs="Arial"/>
          <w:b/>
          <w:i/>
          <w:sz w:val="20"/>
          <w:lang w:val="en-GB"/>
        </w:rPr>
        <w:t>Exclusive breastfeeding to six months of age in rural Gambia does not protect infants from growth faltering</w:t>
      </w:r>
      <w:r w:rsidRPr="00497764">
        <w:rPr>
          <w:rFonts w:cs="Arial"/>
          <w:i/>
          <w:sz w:val="20"/>
          <w:lang w:val="en-GB"/>
        </w:rPr>
        <w:t xml:space="preserve">: </w:t>
      </w:r>
      <w:r w:rsidRPr="00497764">
        <w:rPr>
          <w:rFonts w:cs="Arial"/>
          <w:sz w:val="20"/>
          <w:lang w:val="en-GB"/>
        </w:rPr>
        <w:t>WHO recommends exclusive breastfeeding for the first 6 months of life, with continued breastfeeding up to 2 years of age, or beyond, along with nutritionally adequate, safe and appropriate complementary foods.</w:t>
      </w:r>
      <w:r w:rsidRPr="00497764">
        <w:rPr>
          <w:rFonts w:cs="Arial"/>
          <w:sz w:val="20"/>
          <w:lang w:val="en-GB"/>
        </w:rPr>
        <w:fldChar w:fldCharType="begin"/>
      </w:r>
      <w:r w:rsidR="00573BC5">
        <w:rPr>
          <w:rFonts w:cs="Arial"/>
          <w:sz w:val="20"/>
          <w:lang w:val="en-GB"/>
        </w:rPr>
        <w:instrText xml:space="preserve"> ADDIN EN.CITE &lt;EndNote&gt;&lt;Cite&gt;&lt;Author&gt;WHO&lt;/Author&gt;&lt;Year&gt;2003&lt;/Year&gt;&lt;RecNum&gt;41&lt;/RecNum&gt;&lt;DisplayText&gt;[24]&lt;/DisplayText&gt;&lt;record&gt;&lt;rec-number&gt;41&lt;/rec-number&gt;&lt;foreign-keys&gt;&lt;key app="EN" db-id="xe9f2es0q005swewesvxs55hvdsxvtdad2ts" timestamp="1570447540"&gt;41&lt;/key&gt;&lt;/foreign-keys&gt;&lt;ref-type name="Report"&gt;27&lt;/ref-type&gt;&lt;contributors&gt;&lt;authors&gt;&lt;author&gt;WHO&lt;/author&gt;&lt;/authors&gt;&lt;/contributors&gt;&lt;titles&gt;&lt;title&gt;Global Strategy for infant and young child feeding&lt;/title&gt;&lt;/titles&gt;&lt;dates&gt;&lt;year&gt;2003&lt;/year&gt;&lt;/dates&gt;&lt;pub-location&gt;Geneva, Switzerland&lt;/pub-location&gt;&lt;publisher&gt;WHO&lt;/publisher&gt;&lt;urls&gt;&lt;/urls&gt;&lt;/record&gt;&lt;/Cite&gt;&lt;/EndNote&gt;</w:instrText>
      </w:r>
      <w:r w:rsidRPr="00497764">
        <w:rPr>
          <w:rFonts w:cs="Arial"/>
          <w:sz w:val="20"/>
          <w:lang w:val="en-GB"/>
        </w:rPr>
        <w:fldChar w:fldCharType="separate"/>
      </w:r>
      <w:r w:rsidR="00573BC5">
        <w:rPr>
          <w:rFonts w:cs="Arial"/>
          <w:noProof/>
          <w:sz w:val="20"/>
          <w:lang w:val="en-GB"/>
        </w:rPr>
        <w:t>[24]</w:t>
      </w:r>
      <w:r w:rsidRPr="00497764">
        <w:rPr>
          <w:rFonts w:cs="Arial"/>
          <w:sz w:val="20"/>
        </w:rPr>
        <w:fldChar w:fldCharType="end"/>
      </w:r>
      <w:r w:rsidRPr="00497764">
        <w:rPr>
          <w:rFonts w:cs="Arial"/>
          <w:sz w:val="20"/>
          <w:lang w:val="en-GB"/>
        </w:rPr>
        <w:t xml:space="preserve"> Optimal breastfeeding practices unequivocally have short-term advantages for child morbidity and mortality, especially in LMICs,</w:t>
      </w:r>
      <w:r w:rsidRPr="00497764">
        <w:rPr>
          <w:rFonts w:cs="Arial"/>
          <w:sz w:val="20"/>
          <w:lang w:val="en-GB"/>
        </w:rPr>
        <w:fldChar w:fldCharType="begin"/>
      </w:r>
      <w:r w:rsidR="00573BC5">
        <w:rPr>
          <w:rFonts w:cs="Arial"/>
          <w:sz w:val="20"/>
          <w:lang w:val="en-GB"/>
        </w:rPr>
        <w:instrText xml:space="preserve"> ADDIN EN.CITE &lt;EndNote&gt;&lt;Cite&gt;&lt;Author&gt;Kramer&lt;/Author&gt;&lt;Year&gt;2002&lt;/Year&gt;&lt;RecNum&gt;42&lt;/RecNum&gt;&lt;DisplayText&gt;[25]&lt;/DisplayText&gt;&lt;record&gt;&lt;rec-number&gt;42&lt;/rec-number&gt;&lt;foreign-keys&gt;&lt;key app="EN" db-id="xe9f2es0q005swewesvxs55hvdsxvtdad2ts" timestamp="1570447975"&gt;42&lt;/key&gt;&lt;/foreign-keys&gt;&lt;ref-type name="Journal Article"&gt;17&lt;/ref-type&gt;&lt;contributors&gt;&lt;authors&gt;&lt;author&gt;Kramer, M. S.&lt;/author&gt;&lt;author&gt;Kakuma, R.&lt;/author&gt;&lt;/authors&gt;&lt;/contributors&gt;&lt;auth-address&gt;McGill University, Faculty of Medicine, 1020 Pine Avenue West, Montreal, Quebec, Canada, H3A 1A2. mikek@epid.lan.mcgill.ca&lt;/auth-address&gt;&lt;titles&gt;&lt;title&gt;Optimal duration of exclusive breastfeeding&lt;/title&gt;&lt;secondary-title&gt;Cochrane Database Syst Rev&lt;/secondary-title&gt;&lt;/titles&gt;&lt;periodical&gt;&lt;full-title&gt;Cochrane Database Syst Rev&lt;/full-title&gt;&lt;/periodical&gt;&lt;pages&gt;CD003517&lt;/pages&gt;&lt;number&gt;1&lt;/number&gt;&lt;keywords&gt;&lt;keyword&gt;Breast Feeding/*statistics &amp;amp; numerical data&lt;/keyword&gt;&lt;keyword&gt;Child Development&lt;/keyword&gt;&lt;keyword&gt;Female&lt;/keyword&gt;&lt;keyword&gt;Growth&lt;/keyword&gt;&lt;keyword&gt;Humans&lt;/keyword&gt;&lt;keyword&gt;Infant&lt;/keyword&gt;&lt;keyword&gt;Infant Nutritional Physiological Phenomena&lt;/keyword&gt;&lt;keyword&gt;Maternal Welfare&lt;/keyword&gt;&lt;keyword&gt;Time Factors&lt;/keyword&gt;&lt;/keywords&gt;&lt;dates&gt;&lt;year&gt;2002&lt;/year&gt;&lt;/dates&gt;&lt;isbn&gt;1469-493X (Electronic)&amp;#xD;1361-6137 (Linking)&lt;/isbn&gt;&lt;accession-num&gt;11869667&lt;/accession-num&gt;&lt;urls&gt;&lt;related-urls&gt;&lt;url&gt;https://www.ncbi.nlm.nih.gov/pubmed/11869667&lt;/url&gt;&lt;/related-urls&gt;&lt;/urls&gt;&lt;electronic-resource-num&gt;10.1002/14651858.CD003517&lt;/electronic-resource-num&gt;&lt;/record&gt;&lt;/Cite&gt;&lt;/EndNote&gt;</w:instrText>
      </w:r>
      <w:r w:rsidRPr="00497764">
        <w:rPr>
          <w:rFonts w:cs="Arial"/>
          <w:sz w:val="20"/>
          <w:lang w:val="en-GB"/>
        </w:rPr>
        <w:fldChar w:fldCharType="separate"/>
      </w:r>
      <w:r w:rsidR="00573BC5">
        <w:rPr>
          <w:rFonts w:cs="Arial"/>
          <w:noProof/>
          <w:sz w:val="20"/>
          <w:lang w:val="en-GB"/>
        </w:rPr>
        <w:t>[25]</w:t>
      </w:r>
      <w:r w:rsidRPr="00497764">
        <w:rPr>
          <w:rFonts w:cs="Arial"/>
          <w:sz w:val="20"/>
        </w:rPr>
        <w:fldChar w:fldCharType="end"/>
      </w:r>
      <w:r w:rsidRPr="00497764">
        <w:rPr>
          <w:rFonts w:cs="Arial"/>
          <w:sz w:val="20"/>
          <w:lang w:val="en-GB"/>
        </w:rPr>
        <w:t xml:space="preserve"> but there are limited studies on infant growth in such settings</w:t>
      </w:r>
      <w:r w:rsidRPr="00497764">
        <w:rPr>
          <w:rFonts w:cs="Arial"/>
          <w:sz w:val="20"/>
          <w:lang w:val="en-GB"/>
        </w:rPr>
        <w:fldChar w:fldCharType="begin">
          <w:fldData xml:space="preserve">PEVuZE5vdGU+PENpdGU+PEF1dGhvcj5Fcmlrc2VuPC9BdXRob3I+PFllYXI+MjAxNzwvWWVhcj48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</w:fldData>
        </w:fldChar>
      </w:r>
      <w:r w:rsidR="002B16DE">
        <w:rPr>
          <w:rFonts w:cs="Arial"/>
          <w:sz w:val="20"/>
          <w:lang w:val="en-GB"/>
        </w:rPr>
        <w:instrText xml:space="preserve"> ADDIN EN.CITE </w:instrText>
      </w:r>
      <w:r w:rsidR="002B16DE">
        <w:rPr>
          <w:rFonts w:cs="Arial"/>
          <w:sz w:val="20"/>
          <w:lang w:val="en-GB"/>
        </w:rPr>
        <w:fldChar w:fldCharType="begin">
          <w:fldData xml:space="preserve">PEVuZE5vdGU+PENpdGU+PEF1dGhvcj5Fcmlrc2VuPC9BdXRob3I+PFllYXI+MjAxNzwvWWVhcj48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</w:fldData>
        </w:fldChar>
      </w:r>
      <w:r w:rsidR="002B16DE">
        <w:rPr>
          <w:rFonts w:cs="Arial"/>
          <w:sz w:val="20"/>
          <w:lang w:val="en-GB"/>
        </w:rPr>
        <w:instrText xml:space="preserve"> ADDIN EN.CITE.DATA </w:instrText>
      </w:r>
      <w:r w:rsidR="002B16DE">
        <w:rPr>
          <w:rFonts w:cs="Arial"/>
          <w:sz w:val="20"/>
          <w:lang w:val="en-GB"/>
        </w:rPr>
      </w:r>
      <w:r w:rsidR="002B16DE">
        <w:rPr>
          <w:rFonts w:cs="Arial"/>
          <w:sz w:val="20"/>
          <w:lang w:val="en-GB"/>
        </w:rPr>
        <w:fldChar w:fldCharType="end"/>
      </w:r>
      <w:r w:rsidRPr="00497764">
        <w:rPr>
          <w:rFonts w:cs="Arial"/>
          <w:sz w:val="20"/>
          <w:lang w:val="en-GB"/>
        </w:rPr>
      </w:r>
      <w:r w:rsidRPr="00497764">
        <w:rPr>
          <w:rFonts w:cs="Arial"/>
          <w:sz w:val="20"/>
          <w:lang w:val="en-GB"/>
        </w:rPr>
        <w:fldChar w:fldCharType="separate"/>
      </w:r>
      <w:r w:rsidR="002B16DE">
        <w:rPr>
          <w:rFonts w:cs="Arial"/>
          <w:noProof/>
          <w:sz w:val="20"/>
          <w:lang w:val="en-GB"/>
        </w:rPr>
        <w:t>[12]</w:t>
      </w:r>
      <w:r w:rsidRPr="00497764">
        <w:rPr>
          <w:rFonts w:cs="Arial"/>
          <w:sz w:val="20"/>
        </w:rPr>
        <w:fldChar w:fldCharType="end"/>
      </w:r>
      <w:r w:rsidRPr="00497764">
        <w:rPr>
          <w:rFonts w:cs="Arial"/>
          <w:sz w:val="20"/>
          <w:lang w:val="en-GB"/>
        </w:rPr>
        <w:t xml:space="preserve"> and the few available show little benefit.</w:t>
      </w:r>
      <w:r w:rsidRPr="00497764">
        <w:rPr>
          <w:rFonts w:cs="Arial"/>
          <w:sz w:val="20"/>
          <w:lang w:val="en-GB"/>
        </w:rPr>
        <w:fldChar w:fldCharType="begin">
          <w:fldData xml:space="preserve">PEVuZE5vdGU+PENpdGU+PEF1dGhvcj5Db2hlbjwvQXV0aG9yPjxZZWFyPjE5OTQ8L1llYXI+PFJl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</w:fldData>
        </w:fldChar>
      </w:r>
      <w:r w:rsidR="00573BC5">
        <w:rPr>
          <w:rFonts w:cs="Arial"/>
          <w:sz w:val="20"/>
          <w:lang w:val="en-GB"/>
        </w:rPr>
        <w:instrText xml:space="preserve"> ADDIN EN.CITE </w:instrText>
      </w:r>
      <w:r w:rsidR="00573BC5">
        <w:rPr>
          <w:rFonts w:cs="Arial"/>
          <w:sz w:val="20"/>
          <w:lang w:val="en-GB"/>
        </w:rPr>
        <w:fldChar w:fldCharType="begin">
          <w:fldData xml:space="preserve">PEVuZE5vdGU+PENpdGU+PEF1dGhvcj5Db2hlbjwvQXV0aG9yPjxZZWFyPjE5OTQ8L1llYXI+PFJl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</w:fldData>
        </w:fldChar>
      </w:r>
      <w:r w:rsidR="00573BC5">
        <w:rPr>
          <w:rFonts w:cs="Arial"/>
          <w:sz w:val="20"/>
          <w:lang w:val="en-GB"/>
        </w:rPr>
        <w:instrText xml:space="preserve"> ADDIN EN.CITE.DATA </w:instrText>
      </w:r>
      <w:r w:rsidR="00573BC5">
        <w:rPr>
          <w:rFonts w:cs="Arial"/>
          <w:sz w:val="20"/>
          <w:lang w:val="en-GB"/>
        </w:rPr>
      </w:r>
      <w:r w:rsidR="00573BC5">
        <w:rPr>
          <w:rFonts w:cs="Arial"/>
          <w:sz w:val="20"/>
          <w:lang w:val="en-GB"/>
        </w:rPr>
        <w:fldChar w:fldCharType="end"/>
      </w:r>
      <w:r w:rsidRPr="00497764">
        <w:rPr>
          <w:rFonts w:cs="Arial"/>
          <w:sz w:val="20"/>
          <w:lang w:val="en-GB"/>
        </w:rPr>
      </w:r>
      <w:r w:rsidRPr="00497764">
        <w:rPr>
          <w:rFonts w:cs="Arial"/>
          <w:sz w:val="20"/>
          <w:lang w:val="en-GB"/>
        </w:rPr>
        <w:fldChar w:fldCharType="separate"/>
      </w:r>
      <w:r w:rsidR="00573BC5">
        <w:rPr>
          <w:rFonts w:cs="Arial"/>
          <w:noProof/>
          <w:sz w:val="20"/>
          <w:lang w:val="en-GB"/>
        </w:rPr>
        <w:t>[26, 27]</w:t>
      </w:r>
      <w:r w:rsidRPr="00497764">
        <w:rPr>
          <w:rFonts w:cs="Arial"/>
          <w:sz w:val="20"/>
        </w:rPr>
        <w:fldChar w:fldCharType="end"/>
      </w:r>
      <w:r w:rsidRPr="00497764">
        <w:rPr>
          <w:rFonts w:cs="Arial"/>
          <w:sz w:val="20"/>
          <w:lang w:val="en-GB"/>
        </w:rPr>
        <w:t xml:space="preserve"> In many LMICs, infants are small at birth, show catch up growth in the first few months of life, and then enter a period of reduced growth velocity, resulting in substantial growth faltering by the second year. In a large, contemporary cohort of infants in rural Gambia we have shown that this pattern is not altered by breastfeeding status, and close adherence to WHO policy on exclusive breastfeeding does not prevent growth faltering in this context.</w:t>
      </w:r>
      <w:r w:rsidRPr="00497764">
        <w:rPr>
          <w:rFonts w:cs="Arial"/>
          <w:sz w:val="20"/>
          <w:lang w:val="en-GB"/>
        </w:rPr>
        <w:fldChar w:fldCharType="begin">
          <w:fldData xml:space="preserve">PEVuZE5vdGU+PENpdGU+PEF1dGhvcj5Fcmlrc2VuPC9BdXRob3I+PFllYXI+MjAxNzwvWWVhcj48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</w:fldData>
        </w:fldChar>
      </w:r>
      <w:r w:rsidR="002B16DE">
        <w:rPr>
          <w:rFonts w:cs="Arial"/>
          <w:sz w:val="20"/>
          <w:lang w:val="en-GB"/>
        </w:rPr>
        <w:instrText xml:space="preserve"> ADDIN EN.CITE </w:instrText>
      </w:r>
      <w:r w:rsidR="002B16DE">
        <w:rPr>
          <w:rFonts w:cs="Arial"/>
          <w:sz w:val="20"/>
          <w:lang w:val="en-GB"/>
        </w:rPr>
        <w:fldChar w:fldCharType="begin">
          <w:fldData xml:space="preserve">PEVuZE5vdGU+PENpdGU+PEF1dGhvcj5Fcmlrc2VuPC9BdXRob3I+PFllYXI+MjAxNzwvWWVhcj48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</w:fldData>
        </w:fldChar>
      </w:r>
      <w:r w:rsidR="002B16DE">
        <w:rPr>
          <w:rFonts w:cs="Arial"/>
          <w:sz w:val="20"/>
          <w:lang w:val="en-GB"/>
        </w:rPr>
        <w:instrText xml:space="preserve"> ADDIN EN.CITE.DATA </w:instrText>
      </w:r>
      <w:r w:rsidR="002B16DE">
        <w:rPr>
          <w:rFonts w:cs="Arial"/>
          <w:sz w:val="20"/>
          <w:lang w:val="en-GB"/>
        </w:rPr>
      </w:r>
      <w:r w:rsidR="002B16DE">
        <w:rPr>
          <w:rFonts w:cs="Arial"/>
          <w:sz w:val="20"/>
          <w:lang w:val="en-GB"/>
        </w:rPr>
        <w:fldChar w:fldCharType="end"/>
      </w:r>
      <w:r w:rsidRPr="00497764">
        <w:rPr>
          <w:rFonts w:cs="Arial"/>
          <w:sz w:val="20"/>
          <w:lang w:val="en-GB"/>
        </w:rPr>
      </w:r>
      <w:r w:rsidRPr="00497764">
        <w:rPr>
          <w:rFonts w:cs="Arial"/>
          <w:sz w:val="20"/>
          <w:lang w:val="en-GB"/>
        </w:rPr>
        <w:fldChar w:fldCharType="separate"/>
      </w:r>
      <w:r w:rsidR="002B16DE">
        <w:rPr>
          <w:rFonts w:cs="Arial"/>
          <w:noProof/>
          <w:sz w:val="20"/>
          <w:lang w:val="en-GB"/>
        </w:rPr>
        <w:t>[12]</w:t>
      </w:r>
      <w:r w:rsidRPr="00497764">
        <w:rPr>
          <w:rFonts w:cs="Arial"/>
          <w:sz w:val="20"/>
        </w:rPr>
        <w:fldChar w:fldCharType="end"/>
      </w:r>
      <w:r w:rsidRPr="00497764">
        <w:rPr>
          <w:rFonts w:cs="Arial"/>
          <w:sz w:val="20"/>
          <w:lang w:val="en-GB"/>
        </w:rPr>
        <w:t xml:space="preserve"> </w:t>
      </w:r>
    </w:p>
    <w:p w14:paraId="6E6509DA" w14:textId="70AA8406" w:rsidR="00497764" w:rsidRPr="00497764" w:rsidRDefault="00497764" w:rsidP="00497764">
      <w:pPr>
        <w:pStyle w:val="BodyText"/>
        <w:spacing w:before="120"/>
        <w:rPr>
          <w:rFonts w:cs="Arial"/>
          <w:sz w:val="20"/>
          <w:lang w:val="en-GB"/>
        </w:rPr>
      </w:pPr>
      <w:r w:rsidRPr="00497764">
        <w:rPr>
          <w:rFonts w:cs="Arial"/>
          <w:b/>
          <w:i/>
          <w:sz w:val="20"/>
          <w:lang w:val="en-GB"/>
        </w:rPr>
        <w:t xml:space="preserve">Even with MMN supplementation across pregnancy, maternal and infant stores </w:t>
      </w:r>
      <w:r w:rsidR="00BA6F6A">
        <w:rPr>
          <w:rFonts w:cs="Arial"/>
          <w:b/>
          <w:i/>
          <w:sz w:val="20"/>
          <w:lang w:val="en-GB"/>
        </w:rPr>
        <w:t>of</w:t>
      </w:r>
      <w:r w:rsidR="00BA6F6A" w:rsidRPr="00497764">
        <w:rPr>
          <w:rFonts w:cs="Arial"/>
          <w:b/>
          <w:i/>
          <w:sz w:val="20"/>
          <w:lang w:val="en-GB"/>
        </w:rPr>
        <w:t xml:space="preserve"> </w:t>
      </w:r>
      <w:r w:rsidRPr="00497764">
        <w:rPr>
          <w:rFonts w:cs="Arial"/>
          <w:b/>
          <w:i/>
          <w:sz w:val="20"/>
          <w:lang w:val="en-GB"/>
        </w:rPr>
        <w:t>many micronutrients are rapidly depleted post-partum if supply is not maintained:</w:t>
      </w:r>
      <w:r w:rsidRPr="00497764">
        <w:rPr>
          <w:rFonts w:cs="Arial"/>
          <w:sz w:val="20"/>
          <w:lang w:val="en-GB"/>
        </w:rPr>
        <w:t xml:space="preserve"> In addition to evidence that growth faltering starts very soon after birth and that the prevalence is much higher during the first six months than previously assumed,</w:t>
      </w:r>
      <w:r w:rsidRPr="00497764">
        <w:rPr>
          <w:rFonts w:cs="Arial"/>
          <w:sz w:val="20"/>
          <w:lang w:val="en-GB"/>
        </w:rPr>
        <w:fldChar w:fldCharType="begin"/>
      </w:r>
      <w:r w:rsidR="00573BC5">
        <w:rPr>
          <w:rFonts w:cs="Arial"/>
          <w:sz w:val="20"/>
          <w:lang w:val="en-GB"/>
        </w:rPr>
        <w:instrText xml:space="preserve"> ADDIN EN.CITE &lt;EndNote&gt;&lt;Cite&gt;&lt;Author&gt;Victora&lt;/Author&gt;&lt;Year&gt;2010&lt;/Year&gt;&lt;RecNum&gt;37&lt;/RecNum&gt;&lt;DisplayText&gt;[28]&lt;/DisplayText&gt;&lt;record&gt;&lt;rec-number&gt;37&lt;/rec-number&gt;&lt;foreign-keys&gt;&lt;key app="EN" db-id="xe9f2es0q005swewesvxs55hvdsxvtdad2ts" timestamp="1570445550"&gt;37&lt;/key&gt;&lt;/foreign-keys&gt;&lt;ref-type name="Journal Article"&gt;17&lt;/ref-type&gt;&lt;contributors&gt;&lt;authors&gt;&lt;author&gt;Victora, C. G.&lt;/author&gt;&lt;author&gt;de Onis, M.&lt;/author&gt;&lt;author&gt;Hallal, P. C.&lt;/author&gt;&lt;author&gt;Blossner, M.&lt;/author&gt;&lt;author&gt;Shrimpton, R.&lt;/author&gt;&lt;/authors&gt;&lt;/contributors&gt;&lt;auth-address&gt;Universidade Federal de Pelotas, Postgraduate Program in Epidemiology, Rua Marechal Deodoro 1160, 96020-220, Pelotas, RS, Brazil. cvictora@terra.com.br&lt;/auth-address&gt;&lt;titles&gt;&lt;title&gt;Worldwide timing of growth faltering: revisiting implications for interventions&lt;/title&gt;&lt;secondary-title&gt;Pediatrics&lt;/secondary-title&gt;&lt;/titles&gt;&lt;periodical&gt;&lt;full-title&gt;Pediatrics&lt;/full-title&gt;&lt;/periodical&gt;&lt;pages&gt;e473-80&lt;/pages&gt;&lt;volume&gt;125&lt;/volume&gt;&lt;number&gt;3&lt;/number&gt;&lt;keywords&gt;&lt;keyword&gt;Child, Preschool&lt;/keyword&gt;&lt;keyword&gt;Global Health&lt;/keyword&gt;&lt;keyword&gt;Growth Disorders/*epidemiology/prevention &amp;amp; control&lt;/keyword&gt;&lt;keyword&gt;Humans&lt;/keyword&gt;&lt;keyword&gt;Infant&lt;/keyword&gt;&lt;keyword&gt;World Health Organization&lt;/keyword&gt;&lt;/keywords&gt;&lt;dates&gt;&lt;year&gt;2010&lt;/year&gt;&lt;pub-dates&gt;&lt;date&gt;Mar&lt;/date&gt;&lt;/pub-dates&gt;&lt;/dates&gt;&lt;isbn&gt;1098-4275 (Electronic)&amp;#xD;0031-4005 (Linking)&lt;/isbn&gt;&lt;accession-num&gt;20156903&lt;/accession-num&gt;&lt;urls&gt;&lt;related-urls&gt;&lt;url&gt;https://www.ncbi.nlm.nih.gov/pubmed/20156903&lt;/url&gt;&lt;/related-urls&gt;&lt;/urls&gt;&lt;electronic-resource-num&gt;10.1542/peds.2009-1519&lt;/electronic-resource-num&gt;&lt;/record&gt;&lt;/Cite&gt;&lt;/EndNote&gt;</w:instrText>
      </w:r>
      <w:r w:rsidRPr="00497764">
        <w:rPr>
          <w:rFonts w:cs="Arial"/>
          <w:sz w:val="20"/>
          <w:lang w:val="en-GB"/>
        </w:rPr>
        <w:fldChar w:fldCharType="separate"/>
      </w:r>
      <w:r w:rsidR="00573BC5">
        <w:rPr>
          <w:rFonts w:cs="Arial"/>
          <w:noProof/>
          <w:sz w:val="20"/>
          <w:lang w:val="en-GB"/>
        </w:rPr>
        <w:t>[28]</w:t>
      </w:r>
      <w:r w:rsidRPr="00497764">
        <w:rPr>
          <w:rFonts w:cs="Arial"/>
          <w:sz w:val="20"/>
        </w:rPr>
        <w:fldChar w:fldCharType="end"/>
      </w:r>
      <w:r w:rsidRPr="00497764">
        <w:rPr>
          <w:rFonts w:cs="Arial"/>
          <w:sz w:val="20"/>
          <w:lang w:val="en-GB"/>
        </w:rPr>
        <w:t xml:space="preserve"> the limited data available reveal a high prevalence of micronutrient deficiencies in 6-month old exclusively or predominantly breastfed infants.</w:t>
      </w:r>
      <w:r w:rsidRPr="00497764">
        <w:rPr>
          <w:rFonts w:cs="Arial"/>
          <w:sz w:val="20"/>
          <w:lang w:val="en-GB"/>
        </w:rPr>
        <w:fldChar w:fldCharType="begin">
          <w:fldData xml:space="preserve">PEVuZE5vdGU+PENpdGU+PEF1dGhvcj5BbGxlbjwvQXV0aG9yPjxZZWFyPjIwMTI8L1llYXI+PFJl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</w:fldData>
        </w:fldChar>
      </w:r>
      <w:r w:rsidR="00573BC5">
        <w:rPr>
          <w:rFonts w:cs="Arial"/>
          <w:sz w:val="20"/>
          <w:lang w:val="en-GB"/>
        </w:rPr>
        <w:instrText xml:space="preserve"> ADDIN EN.CITE </w:instrText>
      </w:r>
      <w:r w:rsidR="00573BC5">
        <w:rPr>
          <w:rFonts w:cs="Arial"/>
          <w:sz w:val="20"/>
          <w:lang w:val="en-GB"/>
        </w:rPr>
        <w:fldChar w:fldCharType="begin">
          <w:fldData xml:space="preserve">PEVuZE5vdGU+PENpdGU+PEF1dGhvcj5BbGxlbjwvQXV0aG9yPjxZZWFyPjIwMTI8L1llYXI+PFJl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</w:fldData>
        </w:fldChar>
      </w:r>
      <w:r w:rsidR="00573BC5">
        <w:rPr>
          <w:rFonts w:cs="Arial"/>
          <w:sz w:val="20"/>
          <w:lang w:val="en-GB"/>
        </w:rPr>
        <w:instrText xml:space="preserve"> ADDIN EN.CITE.DATA </w:instrText>
      </w:r>
      <w:r w:rsidR="00573BC5">
        <w:rPr>
          <w:rFonts w:cs="Arial"/>
          <w:sz w:val="20"/>
          <w:lang w:val="en-GB"/>
        </w:rPr>
      </w:r>
      <w:r w:rsidR="00573BC5">
        <w:rPr>
          <w:rFonts w:cs="Arial"/>
          <w:sz w:val="20"/>
          <w:lang w:val="en-GB"/>
        </w:rPr>
        <w:fldChar w:fldCharType="end"/>
      </w:r>
      <w:r w:rsidRPr="00497764">
        <w:rPr>
          <w:rFonts w:cs="Arial"/>
          <w:sz w:val="20"/>
          <w:lang w:val="en-GB"/>
        </w:rPr>
      </w:r>
      <w:r w:rsidRPr="00497764">
        <w:rPr>
          <w:rFonts w:cs="Arial"/>
          <w:sz w:val="20"/>
          <w:lang w:val="en-GB"/>
        </w:rPr>
        <w:fldChar w:fldCharType="separate"/>
      </w:r>
      <w:r w:rsidR="00573BC5">
        <w:rPr>
          <w:rFonts w:cs="Arial"/>
          <w:noProof/>
          <w:sz w:val="20"/>
          <w:lang w:val="en-GB"/>
        </w:rPr>
        <w:t>[29, 30]</w:t>
      </w:r>
      <w:r w:rsidRPr="00497764">
        <w:rPr>
          <w:rFonts w:cs="Arial"/>
          <w:sz w:val="20"/>
        </w:rPr>
        <w:fldChar w:fldCharType="end"/>
      </w:r>
      <w:r w:rsidRPr="00497764">
        <w:rPr>
          <w:rFonts w:cs="Arial"/>
          <w:sz w:val="20"/>
          <w:lang w:val="en-GB"/>
        </w:rPr>
        <w:t xml:space="preserve"> Many breastmilk micronutrients are reduced in populations where diets are habitually poor,</w:t>
      </w:r>
      <w:r w:rsidRPr="00497764">
        <w:rPr>
          <w:rFonts w:cs="Arial"/>
          <w:sz w:val="20"/>
          <w:lang w:val="en-GB"/>
        </w:rPr>
        <w:fldChar w:fldCharType="begin"/>
      </w:r>
      <w:r w:rsidR="00573BC5">
        <w:rPr>
          <w:rFonts w:cs="Arial"/>
          <w:sz w:val="20"/>
          <w:lang w:val="en-GB"/>
        </w:rPr>
        <w:instrText xml:space="preserve"> ADDIN EN.CITE &lt;EndNote&gt;&lt;Cite&gt;&lt;Author&gt;Dror&lt;/Author&gt;&lt;Year&gt;2018&lt;/Year&gt;&lt;RecNum&gt;23&lt;/RecNum&gt;&lt;DisplayText&gt;[31]&lt;/DisplayText&gt;&lt;record&gt;&lt;rec-number&gt;23&lt;/rec-number&gt;&lt;foreign-keys&gt;&lt;key app="EN" db-id="xe9f2es0q005swewesvxs55hvdsxvtdad2ts" timestamp="1562315730"&gt;23&lt;/key&gt;&lt;/foreign-keys&gt;&lt;ref-type name="Journal Article"&gt;17&lt;/ref-type&gt;&lt;contributors&gt;&lt;authors&gt;&lt;author&gt;Dror, D. K.&lt;/author&gt;&lt;author&gt;Allen, L. H.&lt;/author&gt;&lt;/authors&gt;&lt;/contributors&gt;&lt;auth-address&gt;US Department of Agriculture, Agricultural Research Service, Western Human Nutrition Research Center, Davis, CA.&lt;/auth-address&gt;&lt;titles&gt;&lt;title&gt;Overview of Nutrients in Human Milk&lt;/title&gt;&lt;secondary-title&gt;Adv Nutr&lt;/secondary-title&gt;&lt;/titles&gt;&lt;periodical&gt;&lt;full-title&gt;Adv Nutr&lt;/full-title&gt;&lt;/periodical&gt;&lt;pages&gt;278S-294S&lt;/pages&gt;&lt;volume&gt;9&lt;/volume&gt;&lt;number&gt;suppl_1&lt;/number&gt;&lt;dates&gt;&lt;year&gt;2018&lt;/year&gt;&lt;pub-dates&gt;&lt;date&gt;May 1&lt;/date&gt;&lt;/pub-dates&gt;&lt;/dates&gt;&lt;isbn&gt;2156-5376 (Electronic)&amp;#xD;2161-8313 (Linking)&lt;/isbn&gt;&lt;accession-num&gt;29846526&lt;/accession-num&gt;&lt;urls&gt;&lt;related-urls&gt;&lt;url&gt;https://www.ncbi.nlm.nih.gov/pubmed/29846526&lt;/url&gt;&lt;/related-urls&gt;&lt;/urls&gt;&lt;custom2&gt;PMC6008960&lt;/custom2&gt;&lt;electronic-resource-num&gt;10.1093/advances/nmy022&lt;/electronic-resource-num&gt;&lt;/record&gt;&lt;/Cite&gt;&lt;/EndNote&gt;</w:instrText>
      </w:r>
      <w:r w:rsidRPr="00497764">
        <w:rPr>
          <w:rFonts w:cs="Arial"/>
          <w:sz w:val="20"/>
          <w:lang w:val="en-GB"/>
        </w:rPr>
        <w:fldChar w:fldCharType="separate"/>
      </w:r>
      <w:r w:rsidR="00573BC5">
        <w:rPr>
          <w:rFonts w:cs="Arial"/>
          <w:noProof/>
          <w:sz w:val="20"/>
          <w:lang w:val="en-GB"/>
        </w:rPr>
        <w:t>[31]</w:t>
      </w:r>
      <w:r w:rsidRPr="00497764">
        <w:rPr>
          <w:rFonts w:cs="Arial"/>
          <w:sz w:val="20"/>
        </w:rPr>
        <w:fldChar w:fldCharType="end"/>
      </w:r>
      <w:r w:rsidRPr="00497764">
        <w:rPr>
          <w:rFonts w:cs="Arial"/>
          <w:sz w:val="20"/>
          <w:lang w:val="en-GB"/>
        </w:rPr>
        <w:t xml:space="preserve"> with adverse effects reported on infant health and development.</w:t>
      </w:r>
      <w:r w:rsidRPr="00497764">
        <w:rPr>
          <w:rFonts w:cs="Arial"/>
          <w:sz w:val="20"/>
          <w:lang w:val="en-GB"/>
        </w:rPr>
        <w:fldChar w:fldCharType="begin"/>
      </w:r>
      <w:r w:rsidR="00573BC5">
        <w:rPr>
          <w:rFonts w:cs="Arial"/>
          <w:sz w:val="20"/>
          <w:lang w:val="en-GB"/>
        </w:rPr>
        <w:instrText xml:space="preserve"> ADDIN EN.CITE &lt;EndNote&gt;&lt;Cite&gt;&lt;Author&gt;Allen&lt;/Author&gt;&lt;Year&gt;2003&lt;/Year&gt;&lt;RecNum&gt;51&lt;/RecNum&gt;&lt;DisplayText&gt;[32]&lt;/DisplayText&gt;&lt;record&gt;&lt;rec-number&gt;51&lt;/rec-number&gt;&lt;foreign-keys&gt;&lt;key app="EN" db-id="xe9f2es0q005swewesvxs55hvdsxvtdad2ts" timestamp="1570452702"&gt;51&lt;/key&gt;&lt;/foreign-keys&gt;&lt;ref-type name="Book Section"&gt;5&lt;/ref-type&gt;&lt;contributors&gt;&lt;authors&gt;&lt;author&gt;Allen, L.H.&lt;/author&gt;&lt;author&gt;Graham, J.M.&lt;/author&gt;&lt;/authors&gt;&lt;secondary-authors&gt;&lt;author&gt;Delange, F.M.&lt;/author&gt;&lt;author&gt;West, K. P., Jr.&lt;/author&gt;&lt;/secondary-authors&gt;&lt;/contributors&gt;&lt;titles&gt;&lt;title&gt;Assuring Micronutrient Adequacy in the Diets of Young Infants&lt;/title&gt;&lt;secondary-title&gt;Micronutrient Deficiencies in the First Months of Life&lt;/secondary-title&gt;&lt;/titles&gt;&lt;dates&gt;&lt;year&gt;2003&lt;/year&gt;&lt;/dates&gt;&lt;pub-location&gt;Basel, Switzerland&lt;/pub-location&gt;&lt;publisher&gt;Karger AG&lt;/publisher&gt;&lt;urls&gt;&lt;/urls&gt;&lt;/record&gt;&lt;/Cite&gt;&lt;/EndNote&gt;</w:instrText>
      </w:r>
      <w:r w:rsidRPr="00497764">
        <w:rPr>
          <w:rFonts w:cs="Arial"/>
          <w:sz w:val="20"/>
          <w:lang w:val="en-GB"/>
        </w:rPr>
        <w:fldChar w:fldCharType="separate"/>
      </w:r>
      <w:r w:rsidR="00573BC5">
        <w:rPr>
          <w:rFonts w:cs="Arial"/>
          <w:noProof/>
          <w:sz w:val="20"/>
          <w:lang w:val="en-GB"/>
        </w:rPr>
        <w:t>[32]</w:t>
      </w:r>
      <w:r w:rsidRPr="00497764">
        <w:rPr>
          <w:rFonts w:cs="Arial"/>
          <w:sz w:val="20"/>
        </w:rPr>
        <w:fldChar w:fldCharType="end"/>
      </w:r>
      <w:r w:rsidRPr="00497764">
        <w:rPr>
          <w:rFonts w:cs="Arial"/>
          <w:sz w:val="20"/>
          <w:lang w:val="en-GB"/>
        </w:rPr>
        <w:t xml:space="preserve"> Our data from The Gambia shows that supplementation with MMN across pregnancy improves maternal status, but that rapid depletion occurs across lactation, with parallel decreases in breastmilk quality and infant status</w:t>
      </w:r>
      <w:r w:rsidR="00281083">
        <w:rPr>
          <w:rFonts w:cs="Arial"/>
          <w:sz w:val="20"/>
          <w:lang w:val="en-GB"/>
        </w:rPr>
        <w:t>.</w:t>
      </w:r>
      <w:r w:rsidRPr="00497764">
        <w:rPr>
          <w:rFonts w:cs="Arial"/>
          <w:sz w:val="20"/>
          <w:lang w:val="en-GB"/>
        </w:rPr>
        <w:fldChar w:fldCharType="begin"/>
      </w:r>
      <w:r w:rsidR="002B16DE">
        <w:rPr>
          <w:rFonts w:cs="Arial"/>
          <w:sz w:val="20"/>
          <w:lang w:val="en-GB"/>
        </w:rPr>
        <w:instrText xml:space="preserve"> ADDIN EN.CITE &lt;EndNote&gt;&lt;Cite&gt;&lt;Author&gt;Eriksen&lt;/Author&gt;&lt;Year&gt;2018&lt;/Year&gt;&lt;RecNum&gt;50&lt;/RecNum&gt;&lt;DisplayText&gt;[11]&lt;/DisplayText&gt;&lt;record&gt;&lt;rec-number&gt;50&lt;/rec-number&gt;&lt;foreign-keys&gt;&lt;key app="EN" db-id="xe9f2es0q005swewesvxs55hvdsxvtdad2ts" timestamp="1570451125"&gt;50&lt;/key&gt;&lt;/foreign-keys&gt;&lt;ref-type name="Thesis"&gt;32&lt;/ref-type&gt;&lt;contributors&gt;&lt;authors&gt;&lt;author&gt;Eriksen, K. G.&lt;/author&gt;&lt;/authors&gt;&lt;/contributors&gt;&lt;titles&gt;&lt;title&gt;Maternal nutrition, breast milk micronutrients and infant growth in rural Gambia&lt;/title&gt;&lt;secondary-title&gt;Darwin College&lt;/secondary-title&gt;&lt;/titles&gt;&lt;volume&gt;PhD&lt;/volume&gt;&lt;dates&gt;&lt;year&gt;2018&lt;/year&gt;&lt;/dates&gt;&lt;pub-location&gt;Cambridge, UK&lt;/pub-location&gt;&lt;publisher&gt;University of Cambridge&lt;/publisher&gt;&lt;urls&gt;&lt;/urls&gt;&lt;/record&gt;&lt;/Cite&gt;&lt;/EndNote&gt;</w:instrText>
      </w:r>
      <w:r w:rsidRPr="00497764">
        <w:rPr>
          <w:rFonts w:cs="Arial"/>
          <w:sz w:val="20"/>
          <w:lang w:val="en-GB"/>
        </w:rPr>
        <w:fldChar w:fldCharType="separate"/>
      </w:r>
      <w:r w:rsidR="002B16DE">
        <w:rPr>
          <w:rFonts w:cs="Arial"/>
          <w:noProof/>
          <w:sz w:val="20"/>
          <w:lang w:val="en-GB"/>
        </w:rPr>
        <w:t>[11]</w:t>
      </w:r>
      <w:r w:rsidRPr="00497764">
        <w:rPr>
          <w:rFonts w:cs="Arial"/>
          <w:sz w:val="20"/>
        </w:rPr>
        <w:fldChar w:fldCharType="end"/>
      </w:r>
      <w:r w:rsidRPr="00497764">
        <w:rPr>
          <w:rFonts w:cs="Arial"/>
          <w:sz w:val="20"/>
          <w:lang w:val="en-GB"/>
        </w:rPr>
        <w:t xml:space="preserve"> </w:t>
      </w:r>
    </w:p>
    <w:p w14:paraId="3537F08C" w14:textId="77777777" w:rsidR="00497764" w:rsidRPr="00497764" w:rsidRDefault="00497764" w:rsidP="00497764">
      <w:pPr>
        <w:pStyle w:val="BodyText"/>
        <w:spacing w:before="120"/>
        <w:rPr>
          <w:rFonts w:cs="Arial"/>
          <w:b/>
          <w:sz w:val="20"/>
          <w:lang w:val="en-GB"/>
        </w:rPr>
      </w:pPr>
      <w:r w:rsidRPr="00497764">
        <w:rPr>
          <w:rFonts w:cs="Arial"/>
          <w:sz w:val="20"/>
          <w:lang w:val="en-GB"/>
        </w:rPr>
        <w:t xml:space="preserve">Together, this evidence base provides the support for and rationale behind the hypothesis underpinning the proposed trial that early post-natal nutritional interventions will improve infant neurocognitive development and growth among populations at risk of maternal micronutrient deficiency. </w:t>
      </w:r>
    </w:p>
    <w:p w14:paraId="3E140A8B" w14:textId="77777777" w:rsidR="00497764" w:rsidRPr="00497764" w:rsidRDefault="00497764" w:rsidP="00497764">
      <w:pPr>
        <w:pStyle w:val="BodyText"/>
        <w:spacing w:before="120" w:line="240" w:lineRule="auto"/>
        <w:rPr>
          <w:rFonts w:cs="Arial"/>
          <w:sz w:val="20"/>
        </w:rPr>
      </w:pPr>
    </w:p>
    <w:p w14:paraId="0F3FDE54" w14:textId="77777777" w:rsidR="003A1B6D" w:rsidRPr="00B90CC6" w:rsidRDefault="003A1B6D" w:rsidP="00F11FC6">
      <w:pPr>
        <w:pStyle w:val="BodyText"/>
        <w:spacing w:before="120" w:line="240" w:lineRule="auto"/>
        <w:ind w:left="851"/>
        <w:rPr>
          <w:rFonts w:cs="Arial"/>
          <w:sz w:val="20"/>
        </w:rPr>
      </w:pPr>
    </w:p>
    <w:p w14:paraId="2040E6ED" w14:textId="77777777" w:rsidR="00425A78" w:rsidRPr="00B90CC6" w:rsidRDefault="00425A78" w:rsidP="00F11FC6">
      <w:pPr>
        <w:pStyle w:val="Heading2"/>
        <w:tabs>
          <w:tab w:val="clear" w:pos="720"/>
          <w:tab w:val="num" w:pos="851"/>
        </w:tabs>
        <w:rPr>
          <w:rFonts w:ascii="Arial" w:hAnsi="Arial" w:cs="Arial"/>
        </w:rPr>
      </w:pPr>
      <w:bookmarkStart w:id="21" w:name="_Toc376511444"/>
      <w:r w:rsidRPr="00B90CC6">
        <w:rPr>
          <w:rFonts w:ascii="Arial" w:hAnsi="Arial" w:cs="Arial"/>
        </w:rPr>
        <w:lastRenderedPageBreak/>
        <w:t xml:space="preserve">Potential </w:t>
      </w:r>
      <w:r w:rsidR="00107A93" w:rsidRPr="00B90CC6">
        <w:rPr>
          <w:rFonts w:ascii="Arial" w:hAnsi="Arial" w:cs="Arial"/>
        </w:rPr>
        <w:t>r</w:t>
      </w:r>
      <w:r w:rsidRPr="00B90CC6">
        <w:rPr>
          <w:rFonts w:ascii="Arial" w:hAnsi="Arial" w:cs="Arial"/>
        </w:rPr>
        <w:t xml:space="preserve">isks and </w:t>
      </w:r>
      <w:r w:rsidR="00107A93" w:rsidRPr="00B90CC6">
        <w:rPr>
          <w:rFonts w:ascii="Arial" w:hAnsi="Arial" w:cs="Arial"/>
        </w:rPr>
        <w:t>b</w:t>
      </w:r>
      <w:r w:rsidRPr="00B90CC6">
        <w:rPr>
          <w:rFonts w:ascii="Arial" w:hAnsi="Arial" w:cs="Arial"/>
        </w:rPr>
        <w:t>enefit</w:t>
      </w:r>
      <w:r w:rsidR="00DE088A" w:rsidRPr="00B90CC6">
        <w:rPr>
          <w:rFonts w:ascii="Arial" w:hAnsi="Arial" w:cs="Arial"/>
        </w:rPr>
        <w:t>s</w:t>
      </w:r>
      <w:bookmarkEnd w:id="21"/>
      <w:r w:rsidRPr="00B90CC6">
        <w:rPr>
          <w:rFonts w:ascii="Arial" w:hAnsi="Arial" w:cs="Arial"/>
          <w:b w:val="0"/>
          <w:bCs/>
        </w:rPr>
        <w:t xml:space="preserve"> </w:t>
      </w:r>
    </w:p>
    <w:p w14:paraId="7F397488" w14:textId="7D1B86CA" w:rsidR="00425A78" w:rsidRPr="00B90CC6" w:rsidRDefault="00425A78" w:rsidP="00497764">
      <w:pPr>
        <w:pStyle w:val="BodyText2"/>
        <w:spacing w:before="0" w:line="240" w:lineRule="auto"/>
        <w:ind w:left="0"/>
        <w:jc w:val="both"/>
        <w:rPr>
          <w:rFonts w:cs="Arial"/>
          <w:color w:val="auto"/>
          <w:sz w:val="20"/>
        </w:rPr>
      </w:pPr>
      <w:r w:rsidRPr="00DC6C54">
        <w:rPr>
          <w:rFonts w:cs="Arial"/>
          <w:color w:val="auto"/>
          <w:sz w:val="20"/>
        </w:rPr>
        <w:t xml:space="preserve">The potential risks to human subjects and known benefits, if any, are </w:t>
      </w:r>
      <w:r w:rsidRPr="00DC6C54">
        <w:rPr>
          <w:rFonts w:cs="Arial"/>
          <w:color w:val="auto"/>
          <w:sz w:val="20"/>
          <w:lang w:val="en-GB"/>
        </w:rPr>
        <w:t>summarised</w:t>
      </w:r>
      <w:r w:rsidRPr="00DC6C54">
        <w:rPr>
          <w:rFonts w:cs="Arial"/>
          <w:color w:val="auto"/>
          <w:sz w:val="20"/>
        </w:rPr>
        <w:t xml:space="preserve"> in Section </w:t>
      </w:r>
      <w:r w:rsidR="00C33B6A" w:rsidRPr="00DC6C54">
        <w:rPr>
          <w:rFonts w:cs="Arial"/>
          <w:color w:val="auto"/>
          <w:sz w:val="20"/>
        </w:rPr>
        <w:t>11</w:t>
      </w:r>
      <w:r w:rsidR="00DC6C54" w:rsidRPr="00DC6C54">
        <w:rPr>
          <w:rFonts w:cs="Arial"/>
          <w:color w:val="auto"/>
          <w:sz w:val="20"/>
        </w:rPr>
        <w:t xml:space="preserve"> </w:t>
      </w:r>
      <w:r w:rsidRPr="00DC6C54">
        <w:rPr>
          <w:rFonts w:cs="Arial"/>
          <w:color w:val="auto"/>
          <w:sz w:val="20"/>
        </w:rPr>
        <w:t>“</w:t>
      </w:r>
      <w:r w:rsidR="00DC6C54" w:rsidRPr="00DC6C54">
        <w:rPr>
          <w:rFonts w:cs="Arial"/>
          <w:color w:val="auto"/>
          <w:sz w:val="20"/>
        </w:rPr>
        <w:t>Ethical considerations</w:t>
      </w:r>
      <w:r w:rsidRPr="00DC6C54">
        <w:rPr>
          <w:rFonts w:cs="Arial"/>
          <w:color w:val="auto"/>
          <w:sz w:val="20"/>
        </w:rPr>
        <w:t>”.</w:t>
      </w:r>
    </w:p>
    <w:p w14:paraId="5A387306" w14:textId="77777777" w:rsidR="00425A78" w:rsidRPr="00B90CC6" w:rsidRDefault="00425A78" w:rsidP="00F11FC6">
      <w:pPr>
        <w:pStyle w:val="Heading1"/>
        <w:tabs>
          <w:tab w:val="clear" w:pos="720"/>
          <w:tab w:val="num" w:pos="851"/>
        </w:tabs>
        <w:spacing w:before="360"/>
        <w:ind w:left="851" w:hanging="851"/>
        <w:rPr>
          <w:rFonts w:ascii="Arial" w:hAnsi="Arial" w:cs="Arial"/>
          <w:caps w:val="0"/>
          <w:sz w:val="22"/>
          <w:szCs w:val="22"/>
        </w:rPr>
      </w:pPr>
      <w:bookmarkStart w:id="22" w:name="_Toc136318290"/>
      <w:bookmarkStart w:id="23" w:name="_Toc376511445"/>
      <w:r w:rsidRPr="00B90CC6">
        <w:rPr>
          <w:rFonts w:ascii="Arial" w:hAnsi="Arial" w:cs="Arial"/>
          <w:caps w:val="0"/>
          <w:sz w:val="22"/>
          <w:szCs w:val="22"/>
        </w:rPr>
        <w:t xml:space="preserve">Study </w:t>
      </w:r>
      <w:r w:rsidR="00107A93" w:rsidRPr="00B90CC6">
        <w:rPr>
          <w:rFonts w:ascii="Arial" w:hAnsi="Arial" w:cs="Arial"/>
          <w:caps w:val="0"/>
          <w:sz w:val="22"/>
          <w:szCs w:val="22"/>
        </w:rPr>
        <w:t>o</w:t>
      </w:r>
      <w:r w:rsidRPr="00B90CC6">
        <w:rPr>
          <w:rFonts w:ascii="Arial" w:hAnsi="Arial" w:cs="Arial"/>
          <w:caps w:val="0"/>
          <w:sz w:val="22"/>
          <w:szCs w:val="22"/>
        </w:rPr>
        <w:t>bjectives</w:t>
      </w:r>
      <w:bookmarkEnd w:id="22"/>
      <w:bookmarkEnd w:id="23"/>
      <w:r w:rsidRPr="00B90CC6">
        <w:rPr>
          <w:rFonts w:ascii="Arial" w:hAnsi="Arial" w:cs="Arial"/>
          <w:caps w:val="0"/>
          <w:sz w:val="22"/>
          <w:szCs w:val="22"/>
        </w:rPr>
        <w:t xml:space="preserve"> </w:t>
      </w:r>
    </w:p>
    <w:p w14:paraId="79A9C152" w14:textId="34D1DD39" w:rsidR="00C371AA" w:rsidRPr="00C371AA" w:rsidRDefault="00C371AA" w:rsidP="00C371AA">
      <w:pPr>
        <w:pStyle w:val="BodyText"/>
        <w:spacing w:before="60" w:after="60" w:line="240" w:lineRule="auto"/>
        <w:jc w:val="both"/>
        <w:rPr>
          <w:rFonts w:cs="Arial"/>
          <w:sz w:val="20"/>
          <w:lang w:val="en-GB"/>
        </w:rPr>
      </w:pPr>
      <w:r w:rsidRPr="00C371AA">
        <w:rPr>
          <w:rFonts w:cs="Arial"/>
          <w:sz w:val="20"/>
          <w:lang w:val="en-GB"/>
        </w:rPr>
        <w:t xml:space="preserve">The </w:t>
      </w:r>
      <w:r w:rsidRPr="00C371AA">
        <w:rPr>
          <w:rFonts w:cs="Arial"/>
          <w:b/>
          <w:sz w:val="20"/>
          <w:lang w:val="en-GB"/>
        </w:rPr>
        <w:t>primary objective</w:t>
      </w:r>
      <w:r w:rsidRPr="00C371AA">
        <w:rPr>
          <w:rFonts w:cs="Arial"/>
          <w:sz w:val="20"/>
          <w:lang w:val="en-GB"/>
        </w:rPr>
        <w:t xml:space="preserve"> of this proposal is to determine the most efficacious </w:t>
      </w:r>
      <w:r w:rsidR="00071621">
        <w:rPr>
          <w:rFonts w:cs="Arial"/>
          <w:sz w:val="20"/>
          <w:lang w:val="en-GB"/>
        </w:rPr>
        <w:t>method</w:t>
      </w:r>
      <w:r w:rsidR="00071621" w:rsidRPr="00C371AA">
        <w:rPr>
          <w:rFonts w:cs="Arial"/>
          <w:sz w:val="20"/>
          <w:lang w:val="en-GB"/>
        </w:rPr>
        <w:t xml:space="preserve"> </w:t>
      </w:r>
      <w:r w:rsidRPr="00C371AA">
        <w:rPr>
          <w:rFonts w:cs="Arial"/>
          <w:sz w:val="20"/>
          <w:lang w:val="en-GB"/>
        </w:rPr>
        <w:t xml:space="preserve">of micronutrient supplementation in women and infants from a population with high rates of deficiency, to improve nutritional status, neurocognitive </w:t>
      </w:r>
      <w:proofErr w:type="gramStart"/>
      <w:r w:rsidRPr="00C371AA">
        <w:rPr>
          <w:rFonts w:cs="Arial"/>
          <w:sz w:val="20"/>
          <w:lang w:val="en-GB"/>
        </w:rPr>
        <w:t>development</w:t>
      </w:r>
      <w:proofErr w:type="gramEnd"/>
      <w:r w:rsidRPr="00C371AA">
        <w:rPr>
          <w:rFonts w:cs="Arial"/>
          <w:sz w:val="20"/>
          <w:lang w:val="en-GB"/>
        </w:rPr>
        <w:t xml:space="preserve"> and growth during early infancy (birth to six months of age).</w:t>
      </w:r>
    </w:p>
    <w:p w14:paraId="006A59E2" w14:textId="77777777" w:rsidR="00C371AA" w:rsidRPr="00C371AA" w:rsidRDefault="00C371AA" w:rsidP="00C371AA">
      <w:pPr>
        <w:pStyle w:val="BodyText"/>
        <w:spacing w:before="60" w:after="60" w:line="240" w:lineRule="auto"/>
        <w:jc w:val="both"/>
        <w:rPr>
          <w:rFonts w:cs="Arial"/>
          <w:sz w:val="20"/>
          <w:lang w:val="en-GB"/>
        </w:rPr>
      </w:pPr>
    </w:p>
    <w:p w14:paraId="0B06E695" w14:textId="77777777" w:rsidR="00C371AA" w:rsidRPr="00C371AA" w:rsidRDefault="00C371AA" w:rsidP="00C371AA">
      <w:pPr>
        <w:pStyle w:val="BodyText"/>
        <w:spacing w:before="60" w:after="60" w:line="240" w:lineRule="auto"/>
        <w:jc w:val="both"/>
        <w:rPr>
          <w:rFonts w:cs="Arial"/>
          <w:sz w:val="20"/>
        </w:rPr>
      </w:pPr>
      <w:r w:rsidRPr="00C371AA">
        <w:rPr>
          <w:rFonts w:cs="Arial"/>
          <w:sz w:val="20"/>
        </w:rPr>
        <w:t xml:space="preserve">The </w:t>
      </w:r>
      <w:r w:rsidRPr="00C371AA">
        <w:rPr>
          <w:rFonts w:cs="Arial"/>
          <w:b/>
          <w:bCs/>
          <w:sz w:val="20"/>
        </w:rPr>
        <w:t>secondary objectives</w:t>
      </w:r>
      <w:r w:rsidRPr="00C371AA">
        <w:rPr>
          <w:rFonts w:cs="Arial"/>
          <w:sz w:val="20"/>
        </w:rPr>
        <w:t xml:space="preserve"> are to:</w:t>
      </w:r>
    </w:p>
    <w:p w14:paraId="22C88D71" w14:textId="77777777" w:rsidR="00C371AA" w:rsidRPr="00C371AA" w:rsidRDefault="00C371AA" w:rsidP="009D198A">
      <w:pPr>
        <w:pStyle w:val="BodyText"/>
        <w:numPr>
          <w:ilvl w:val="0"/>
          <w:numId w:val="13"/>
        </w:numPr>
        <w:spacing w:before="60" w:after="60" w:line="240" w:lineRule="auto"/>
        <w:jc w:val="both"/>
        <w:rPr>
          <w:rFonts w:cs="Arial"/>
          <w:sz w:val="20"/>
        </w:rPr>
      </w:pPr>
      <w:r w:rsidRPr="00C371AA">
        <w:rPr>
          <w:rFonts w:cs="Arial"/>
          <w:sz w:val="20"/>
        </w:rPr>
        <w:t xml:space="preserve">Assess the impact of micronutrient interventions during pregnancy, </w:t>
      </w:r>
      <w:proofErr w:type="gramStart"/>
      <w:r w:rsidRPr="00C371AA">
        <w:rPr>
          <w:rFonts w:cs="Arial"/>
          <w:sz w:val="20"/>
        </w:rPr>
        <w:t>lactation</w:t>
      </w:r>
      <w:proofErr w:type="gramEnd"/>
      <w:r w:rsidRPr="00C371AA">
        <w:rPr>
          <w:rFonts w:cs="Arial"/>
          <w:sz w:val="20"/>
        </w:rPr>
        <w:t xml:space="preserve"> and infancy on maternal and infant micronutrient status.</w:t>
      </w:r>
    </w:p>
    <w:p w14:paraId="02E6E695" w14:textId="77777777" w:rsidR="00C371AA" w:rsidRPr="00C371AA" w:rsidRDefault="00C371AA" w:rsidP="009D198A">
      <w:pPr>
        <w:pStyle w:val="BodyText"/>
        <w:numPr>
          <w:ilvl w:val="0"/>
          <w:numId w:val="13"/>
        </w:numPr>
        <w:spacing w:before="60" w:after="60" w:line="240" w:lineRule="auto"/>
        <w:jc w:val="both"/>
        <w:rPr>
          <w:rFonts w:cs="Arial"/>
          <w:sz w:val="20"/>
        </w:rPr>
      </w:pPr>
      <w:r w:rsidRPr="00C371AA">
        <w:rPr>
          <w:rFonts w:cs="Arial"/>
          <w:sz w:val="20"/>
        </w:rPr>
        <w:t xml:space="preserve">Assess the impact of micronutrient interventions during pregnancy, </w:t>
      </w:r>
      <w:proofErr w:type="gramStart"/>
      <w:r w:rsidRPr="00C371AA">
        <w:rPr>
          <w:rFonts w:cs="Arial"/>
          <w:sz w:val="20"/>
        </w:rPr>
        <w:t>lactation</w:t>
      </w:r>
      <w:proofErr w:type="gramEnd"/>
      <w:r w:rsidRPr="00C371AA">
        <w:rPr>
          <w:rFonts w:cs="Arial"/>
          <w:sz w:val="20"/>
        </w:rPr>
        <w:t xml:space="preserve"> and infancy on infant neurodevelopment to 12 months of age.</w:t>
      </w:r>
    </w:p>
    <w:p w14:paraId="6F2898A3" w14:textId="77777777" w:rsidR="00C371AA" w:rsidRPr="00C371AA" w:rsidRDefault="00C371AA" w:rsidP="009D198A">
      <w:pPr>
        <w:pStyle w:val="BodyText"/>
        <w:numPr>
          <w:ilvl w:val="0"/>
          <w:numId w:val="13"/>
        </w:numPr>
        <w:spacing w:before="60" w:after="60" w:line="240" w:lineRule="auto"/>
        <w:jc w:val="both"/>
        <w:rPr>
          <w:rFonts w:cs="Arial"/>
          <w:sz w:val="20"/>
        </w:rPr>
      </w:pPr>
      <w:r w:rsidRPr="00C371AA">
        <w:rPr>
          <w:rFonts w:cs="Arial"/>
          <w:sz w:val="20"/>
        </w:rPr>
        <w:t xml:space="preserve">Assess the impact of micronutrient interventions during pregnancy, </w:t>
      </w:r>
      <w:proofErr w:type="gramStart"/>
      <w:r w:rsidRPr="00C371AA">
        <w:rPr>
          <w:rFonts w:cs="Arial"/>
          <w:sz w:val="20"/>
        </w:rPr>
        <w:t>lactation</w:t>
      </w:r>
      <w:proofErr w:type="gramEnd"/>
      <w:r w:rsidRPr="00C371AA">
        <w:rPr>
          <w:rFonts w:cs="Arial"/>
          <w:sz w:val="20"/>
        </w:rPr>
        <w:t xml:space="preserve"> and infancy on infant growth trajectories across the first 12 months of life.</w:t>
      </w:r>
    </w:p>
    <w:p w14:paraId="037497C0" w14:textId="124712B7" w:rsidR="00C371AA" w:rsidRPr="00C371AA" w:rsidRDefault="00C371AA" w:rsidP="009D198A">
      <w:pPr>
        <w:pStyle w:val="BodyText"/>
        <w:numPr>
          <w:ilvl w:val="0"/>
          <w:numId w:val="13"/>
        </w:numPr>
        <w:spacing w:before="60" w:after="60" w:line="240" w:lineRule="auto"/>
        <w:jc w:val="both"/>
        <w:rPr>
          <w:rFonts w:cs="Arial"/>
          <w:sz w:val="20"/>
        </w:rPr>
      </w:pPr>
      <w:r w:rsidRPr="00C371AA">
        <w:rPr>
          <w:rFonts w:cs="Arial"/>
          <w:sz w:val="20"/>
        </w:rPr>
        <w:t>Assess the impact of micronutrient interventions during pregnancy, lactation and infancy on infant morbidity and infant feeding patterns across the first year of life.</w:t>
      </w:r>
    </w:p>
    <w:p w14:paraId="42A1A37E" w14:textId="77777777" w:rsidR="00FC4F2F" w:rsidRPr="00C371AA" w:rsidRDefault="00FC4F2F" w:rsidP="00F11FC6">
      <w:pPr>
        <w:pStyle w:val="BodyText2"/>
        <w:spacing w:before="0" w:line="240" w:lineRule="auto"/>
        <w:ind w:left="851"/>
        <w:jc w:val="both"/>
        <w:rPr>
          <w:rFonts w:cs="Arial"/>
          <w:sz w:val="20"/>
        </w:rPr>
      </w:pPr>
    </w:p>
    <w:p w14:paraId="4E09EB58" w14:textId="77777777" w:rsidR="00425A78" w:rsidRPr="00B90CC6" w:rsidRDefault="006C3B2A" w:rsidP="00F11FC6">
      <w:pPr>
        <w:pStyle w:val="Heading2"/>
        <w:tabs>
          <w:tab w:val="clear" w:pos="720"/>
          <w:tab w:val="num" w:pos="851"/>
        </w:tabs>
        <w:rPr>
          <w:rFonts w:ascii="Arial" w:hAnsi="Arial" w:cs="Arial"/>
        </w:rPr>
      </w:pPr>
      <w:bookmarkStart w:id="24" w:name="_Toc376511446"/>
      <w:r w:rsidRPr="00B90CC6">
        <w:rPr>
          <w:rFonts w:ascii="Arial" w:hAnsi="Arial" w:cs="Arial"/>
        </w:rPr>
        <w:t xml:space="preserve">Study </w:t>
      </w:r>
      <w:r w:rsidR="00107A93" w:rsidRPr="00B90CC6">
        <w:rPr>
          <w:rFonts w:ascii="Arial" w:hAnsi="Arial" w:cs="Arial"/>
        </w:rPr>
        <w:t>e</w:t>
      </w:r>
      <w:r w:rsidR="00425A78" w:rsidRPr="00B90CC6">
        <w:rPr>
          <w:rFonts w:ascii="Arial" w:hAnsi="Arial" w:cs="Arial"/>
        </w:rPr>
        <w:t>ndpoints</w:t>
      </w:r>
      <w:bookmarkEnd w:id="24"/>
      <w:r w:rsidR="00425A78" w:rsidRPr="00B90CC6">
        <w:rPr>
          <w:rFonts w:ascii="Arial" w:hAnsi="Arial" w:cs="Arial"/>
        </w:rPr>
        <w:t xml:space="preserve"> </w:t>
      </w:r>
    </w:p>
    <w:p w14:paraId="07E3222A" w14:textId="43942B8B" w:rsidR="009A7F73" w:rsidRPr="009A7F73" w:rsidRDefault="009A7F73" w:rsidP="009A7F73">
      <w:pPr>
        <w:pStyle w:val="BodyText"/>
        <w:spacing w:before="60" w:after="60" w:line="240" w:lineRule="auto"/>
        <w:jc w:val="both"/>
        <w:rPr>
          <w:rFonts w:cs="Arial"/>
          <w:sz w:val="20"/>
        </w:rPr>
      </w:pPr>
      <w:r w:rsidRPr="009A7F73">
        <w:rPr>
          <w:rFonts w:cs="Arial"/>
          <w:sz w:val="20"/>
        </w:rPr>
        <w:t>The</w:t>
      </w:r>
      <w:r w:rsidRPr="009A7F73">
        <w:rPr>
          <w:rFonts w:cs="Arial"/>
          <w:b/>
          <w:bCs/>
          <w:sz w:val="20"/>
        </w:rPr>
        <w:t xml:space="preserve"> primary endpoint </w:t>
      </w:r>
      <w:r w:rsidRPr="009A7F73">
        <w:rPr>
          <w:rFonts w:cs="Arial"/>
          <w:sz w:val="20"/>
        </w:rPr>
        <w:t xml:space="preserve">of this study will be infant neurocognitive development using functional near </w:t>
      </w:r>
      <w:r w:rsidR="001C155D" w:rsidRPr="009A7F73">
        <w:rPr>
          <w:rFonts w:cs="Arial"/>
          <w:sz w:val="20"/>
        </w:rPr>
        <w:t>infrared</w:t>
      </w:r>
      <w:r w:rsidRPr="009A7F73">
        <w:rPr>
          <w:rFonts w:cs="Arial"/>
          <w:sz w:val="20"/>
        </w:rPr>
        <w:t xml:space="preserve"> spectroscopy (</w:t>
      </w:r>
      <w:proofErr w:type="spellStart"/>
      <w:r w:rsidRPr="009A7F73">
        <w:rPr>
          <w:rFonts w:cs="Arial"/>
          <w:sz w:val="20"/>
        </w:rPr>
        <w:t>fNIRS</w:t>
      </w:r>
      <w:proofErr w:type="spellEnd"/>
      <w:r w:rsidR="00EC4A61">
        <w:rPr>
          <w:rFonts w:cs="Arial"/>
          <w:sz w:val="20"/>
        </w:rPr>
        <w:t>; see Section 5.1.3</w:t>
      </w:r>
      <w:r w:rsidRPr="009A7F73">
        <w:rPr>
          <w:rFonts w:cs="Arial"/>
          <w:sz w:val="20"/>
        </w:rPr>
        <w:t>).</w:t>
      </w:r>
    </w:p>
    <w:p w14:paraId="2FA25C2E" w14:textId="77777777" w:rsidR="009A7F73" w:rsidRPr="009A7F73" w:rsidRDefault="009A7F73" w:rsidP="009A7F73">
      <w:pPr>
        <w:spacing w:after="120" w:line="240" w:lineRule="auto"/>
        <w:rPr>
          <w:rFonts w:cs="Arial"/>
          <w:b/>
          <w:bCs/>
          <w:sz w:val="20"/>
        </w:rPr>
      </w:pPr>
    </w:p>
    <w:p w14:paraId="02B73006" w14:textId="2A89BAE7" w:rsidR="009A7F73" w:rsidRPr="009A7F73" w:rsidRDefault="009A7F73" w:rsidP="009A7F73">
      <w:pPr>
        <w:spacing w:after="120" w:line="240" w:lineRule="auto"/>
        <w:rPr>
          <w:rFonts w:cs="Arial"/>
          <w:sz w:val="20"/>
        </w:rPr>
      </w:pPr>
      <w:r w:rsidRPr="009A7F73">
        <w:rPr>
          <w:rFonts w:cs="Arial"/>
          <w:sz w:val="20"/>
        </w:rPr>
        <w:t>Further</w:t>
      </w:r>
      <w:r w:rsidRPr="009A7F73">
        <w:rPr>
          <w:rFonts w:cs="Arial"/>
          <w:b/>
          <w:bCs/>
          <w:sz w:val="20"/>
        </w:rPr>
        <w:t xml:space="preserve"> secondary endpoints </w:t>
      </w:r>
      <w:r w:rsidRPr="009A7F73">
        <w:rPr>
          <w:rFonts w:cs="Arial"/>
          <w:sz w:val="20"/>
        </w:rPr>
        <w:t xml:space="preserve">relating to each secondary objective outlined </w:t>
      </w:r>
      <w:r w:rsidR="001C155D" w:rsidRPr="009A7F73">
        <w:rPr>
          <w:rFonts w:cs="Arial"/>
          <w:sz w:val="20"/>
        </w:rPr>
        <w:t>above</w:t>
      </w:r>
      <w:r w:rsidRPr="009A7F73">
        <w:rPr>
          <w:rFonts w:cs="Arial"/>
          <w:sz w:val="20"/>
        </w:rPr>
        <w:t xml:space="preserve"> are:</w:t>
      </w:r>
    </w:p>
    <w:p w14:paraId="48BA0B74" w14:textId="03167FBD" w:rsidR="009A7F73" w:rsidRPr="009A7F73" w:rsidRDefault="009A7F73" w:rsidP="009D198A">
      <w:pPr>
        <w:pStyle w:val="ListParagraph"/>
        <w:numPr>
          <w:ilvl w:val="0"/>
          <w:numId w:val="14"/>
        </w:numPr>
        <w:spacing w:after="120" w:line="240" w:lineRule="auto"/>
        <w:rPr>
          <w:rFonts w:ascii="Arial" w:hAnsi="Arial" w:cs="Arial"/>
          <w:bCs/>
          <w:sz w:val="20"/>
          <w:szCs w:val="20"/>
        </w:rPr>
      </w:pPr>
      <w:r w:rsidRPr="009A7F73">
        <w:rPr>
          <w:rFonts w:ascii="Arial" w:hAnsi="Arial" w:cs="Arial"/>
          <w:bCs/>
          <w:sz w:val="20"/>
          <w:szCs w:val="20"/>
        </w:rPr>
        <w:t xml:space="preserve">Maternal plasma and breastmilk micronutrient status in samples collected at (plasma) </w:t>
      </w:r>
      <w:proofErr w:type="gramStart"/>
      <w:r w:rsidRPr="009A7F73">
        <w:rPr>
          <w:rFonts w:ascii="Arial" w:hAnsi="Arial" w:cs="Arial"/>
          <w:bCs/>
          <w:sz w:val="20"/>
          <w:szCs w:val="20"/>
        </w:rPr>
        <w:t>20 and 36 weeks</w:t>
      </w:r>
      <w:proofErr w:type="gramEnd"/>
      <w:r w:rsidRPr="009A7F73">
        <w:rPr>
          <w:rFonts w:ascii="Arial" w:hAnsi="Arial" w:cs="Arial"/>
          <w:bCs/>
          <w:sz w:val="20"/>
          <w:szCs w:val="20"/>
        </w:rPr>
        <w:t xml:space="preserve"> gestation and 6 months post-partum and (breastmilk) 1 and 6 months post-partum (</w:t>
      </w:r>
      <w:r w:rsidR="004245CE">
        <w:rPr>
          <w:rFonts w:ascii="Arial" w:hAnsi="Arial" w:cs="Arial"/>
          <w:bCs/>
          <w:sz w:val="20"/>
          <w:szCs w:val="20"/>
        </w:rPr>
        <w:t xml:space="preserve">linked to </w:t>
      </w:r>
      <w:r w:rsidRPr="009A7F73">
        <w:rPr>
          <w:rFonts w:ascii="Arial" w:hAnsi="Arial" w:cs="Arial"/>
          <w:bCs/>
          <w:sz w:val="20"/>
          <w:szCs w:val="20"/>
        </w:rPr>
        <w:t>secondary objective 1).</w:t>
      </w:r>
    </w:p>
    <w:p w14:paraId="2456409B" w14:textId="157DB9B0" w:rsidR="009A7F73" w:rsidRPr="009A7F73" w:rsidRDefault="009A7F73" w:rsidP="009D198A">
      <w:pPr>
        <w:pStyle w:val="ListParagraph"/>
        <w:numPr>
          <w:ilvl w:val="0"/>
          <w:numId w:val="14"/>
        </w:numPr>
        <w:spacing w:after="120" w:line="240" w:lineRule="auto"/>
        <w:rPr>
          <w:rFonts w:ascii="Arial" w:hAnsi="Arial" w:cs="Arial"/>
          <w:bCs/>
          <w:sz w:val="20"/>
          <w:szCs w:val="20"/>
        </w:rPr>
      </w:pPr>
      <w:r w:rsidRPr="009A7F73">
        <w:rPr>
          <w:rFonts w:ascii="Arial" w:hAnsi="Arial" w:cs="Arial"/>
          <w:bCs/>
          <w:sz w:val="20"/>
          <w:szCs w:val="20"/>
        </w:rPr>
        <w:t>Infant micronutrient status in samples collected at birth (cord), 6 and 12 months of age (</w:t>
      </w:r>
      <w:proofErr w:type="spellStart"/>
      <w:r w:rsidR="004245CE">
        <w:rPr>
          <w:rFonts w:ascii="Arial" w:hAnsi="Arial" w:cs="Arial"/>
          <w:bCs/>
          <w:sz w:val="20"/>
          <w:szCs w:val="20"/>
        </w:rPr>
        <w:t>linkd</w:t>
      </w:r>
      <w:proofErr w:type="spellEnd"/>
      <w:r w:rsidR="004245CE">
        <w:rPr>
          <w:rFonts w:ascii="Arial" w:hAnsi="Arial" w:cs="Arial"/>
          <w:bCs/>
          <w:sz w:val="20"/>
          <w:szCs w:val="20"/>
        </w:rPr>
        <w:t xml:space="preserve"> to </w:t>
      </w:r>
      <w:r w:rsidRPr="009A7F73">
        <w:rPr>
          <w:rFonts w:ascii="Arial" w:hAnsi="Arial" w:cs="Arial"/>
          <w:bCs/>
          <w:sz w:val="20"/>
          <w:szCs w:val="20"/>
        </w:rPr>
        <w:t>secondary objective 1).</w:t>
      </w:r>
    </w:p>
    <w:p w14:paraId="1BF92E29" w14:textId="06BA5352" w:rsidR="009A7F73" w:rsidRPr="009A7F73" w:rsidRDefault="009A7F73" w:rsidP="009D198A">
      <w:pPr>
        <w:pStyle w:val="ListParagraph"/>
        <w:numPr>
          <w:ilvl w:val="0"/>
          <w:numId w:val="14"/>
        </w:numPr>
        <w:spacing w:after="120" w:line="240" w:lineRule="auto"/>
        <w:rPr>
          <w:rFonts w:ascii="Arial" w:hAnsi="Arial" w:cs="Arial"/>
          <w:bCs/>
          <w:sz w:val="20"/>
          <w:szCs w:val="20"/>
        </w:rPr>
      </w:pPr>
      <w:r w:rsidRPr="009A7F73">
        <w:rPr>
          <w:rFonts w:ascii="Arial" w:hAnsi="Arial" w:cs="Arial"/>
          <w:bCs/>
          <w:sz w:val="20"/>
          <w:szCs w:val="20"/>
        </w:rPr>
        <w:t xml:space="preserve">Trajectories of infant </w:t>
      </w:r>
      <w:r w:rsidR="00DA4419">
        <w:rPr>
          <w:rFonts w:ascii="Arial" w:hAnsi="Arial" w:cs="Arial"/>
          <w:bCs/>
          <w:sz w:val="20"/>
          <w:szCs w:val="20"/>
        </w:rPr>
        <w:t xml:space="preserve">cognitive </w:t>
      </w:r>
      <w:r w:rsidRPr="009A7F73">
        <w:rPr>
          <w:rFonts w:ascii="Arial" w:hAnsi="Arial" w:cs="Arial"/>
          <w:bCs/>
          <w:sz w:val="20"/>
          <w:szCs w:val="20"/>
        </w:rPr>
        <w:t xml:space="preserve">development, integrating </w:t>
      </w:r>
      <w:proofErr w:type="spellStart"/>
      <w:r w:rsidRPr="009A7F73">
        <w:rPr>
          <w:rFonts w:ascii="Arial" w:hAnsi="Arial" w:cs="Arial"/>
          <w:bCs/>
          <w:sz w:val="20"/>
          <w:szCs w:val="20"/>
        </w:rPr>
        <w:t>fNIRS</w:t>
      </w:r>
      <w:proofErr w:type="spellEnd"/>
      <w:r w:rsidR="00DA4419">
        <w:rPr>
          <w:rFonts w:ascii="Arial" w:hAnsi="Arial" w:cs="Arial"/>
          <w:bCs/>
          <w:sz w:val="20"/>
          <w:szCs w:val="20"/>
        </w:rPr>
        <w:t xml:space="preserve">, </w:t>
      </w:r>
      <w:r w:rsidRPr="009A7F73">
        <w:rPr>
          <w:rFonts w:ascii="Arial" w:hAnsi="Arial" w:cs="Arial"/>
          <w:bCs/>
          <w:sz w:val="20"/>
          <w:szCs w:val="20"/>
        </w:rPr>
        <w:t xml:space="preserve">eye tracking </w:t>
      </w:r>
      <w:r w:rsidR="00DA4419">
        <w:rPr>
          <w:rFonts w:ascii="Arial" w:hAnsi="Arial" w:cs="Arial"/>
          <w:bCs/>
          <w:sz w:val="20"/>
          <w:szCs w:val="20"/>
        </w:rPr>
        <w:t xml:space="preserve">and behavioural </w:t>
      </w:r>
      <w:r w:rsidRPr="009A7F73">
        <w:rPr>
          <w:rFonts w:ascii="Arial" w:hAnsi="Arial" w:cs="Arial"/>
          <w:bCs/>
          <w:sz w:val="20"/>
          <w:szCs w:val="20"/>
        </w:rPr>
        <w:t xml:space="preserve">measures at 1, </w:t>
      </w:r>
      <w:r w:rsidR="00DA4419">
        <w:rPr>
          <w:rFonts w:ascii="Arial" w:hAnsi="Arial" w:cs="Arial"/>
          <w:bCs/>
          <w:sz w:val="20"/>
          <w:szCs w:val="20"/>
        </w:rPr>
        <w:t>6</w:t>
      </w:r>
      <w:r w:rsidRPr="009A7F73">
        <w:rPr>
          <w:rFonts w:ascii="Arial" w:hAnsi="Arial" w:cs="Arial"/>
          <w:bCs/>
          <w:sz w:val="20"/>
          <w:szCs w:val="20"/>
        </w:rPr>
        <w:t xml:space="preserve"> and 12 months of age (</w:t>
      </w:r>
      <w:r w:rsidR="004245CE">
        <w:rPr>
          <w:rFonts w:ascii="Arial" w:hAnsi="Arial" w:cs="Arial"/>
          <w:bCs/>
          <w:sz w:val="20"/>
          <w:szCs w:val="20"/>
        </w:rPr>
        <w:t xml:space="preserve">linked to </w:t>
      </w:r>
      <w:r w:rsidRPr="009A7F73">
        <w:rPr>
          <w:rFonts w:ascii="Arial" w:hAnsi="Arial" w:cs="Arial"/>
          <w:bCs/>
          <w:sz w:val="20"/>
          <w:szCs w:val="20"/>
        </w:rPr>
        <w:t>secondary objective 2).</w:t>
      </w:r>
    </w:p>
    <w:p w14:paraId="009DF626" w14:textId="2CC2A75E" w:rsidR="009A7F73" w:rsidRPr="009A7F73" w:rsidRDefault="009A7F73" w:rsidP="009D198A">
      <w:pPr>
        <w:pStyle w:val="ListParagraph"/>
        <w:numPr>
          <w:ilvl w:val="0"/>
          <w:numId w:val="14"/>
        </w:numPr>
        <w:spacing w:after="120" w:line="240" w:lineRule="auto"/>
        <w:rPr>
          <w:rFonts w:ascii="Arial" w:hAnsi="Arial" w:cs="Arial"/>
          <w:bCs/>
          <w:sz w:val="20"/>
          <w:szCs w:val="20"/>
        </w:rPr>
      </w:pPr>
      <w:r w:rsidRPr="009A7F73">
        <w:rPr>
          <w:rFonts w:ascii="Arial" w:hAnsi="Arial" w:cs="Arial"/>
          <w:bCs/>
          <w:sz w:val="20"/>
          <w:szCs w:val="20"/>
        </w:rPr>
        <w:t>Infant growth (weight, length, head circumference, mid-upper arm circumference at monthly intervals to allow computation of z-score based growth trajectories) (</w:t>
      </w:r>
      <w:r w:rsidR="004245CE">
        <w:rPr>
          <w:rFonts w:ascii="Arial" w:hAnsi="Arial" w:cs="Arial"/>
          <w:bCs/>
          <w:sz w:val="20"/>
          <w:szCs w:val="20"/>
        </w:rPr>
        <w:t xml:space="preserve">linked to </w:t>
      </w:r>
      <w:r w:rsidRPr="009A7F73">
        <w:rPr>
          <w:rFonts w:ascii="Arial" w:hAnsi="Arial" w:cs="Arial"/>
          <w:bCs/>
          <w:sz w:val="20"/>
          <w:szCs w:val="20"/>
        </w:rPr>
        <w:t xml:space="preserve">secondary objective 3). </w:t>
      </w:r>
    </w:p>
    <w:p w14:paraId="46F8B98A" w14:textId="728D1383" w:rsidR="009A7F73" w:rsidRPr="009A7F73" w:rsidRDefault="009A7F73" w:rsidP="009D198A">
      <w:pPr>
        <w:pStyle w:val="ListParagraph"/>
        <w:numPr>
          <w:ilvl w:val="0"/>
          <w:numId w:val="14"/>
        </w:numPr>
        <w:spacing w:after="120" w:line="240" w:lineRule="auto"/>
        <w:rPr>
          <w:rFonts w:ascii="Arial" w:hAnsi="Arial" w:cs="Arial"/>
          <w:bCs/>
          <w:sz w:val="20"/>
          <w:szCs w:val="20"/>
        </w:rPr>
      </w:pPr>
      <w:r w:rsidRPr="009A7F73">
        <w:rPr>
          <w:rFonts w:ascii="Arial" w:hAnsi="Arial" w:cs="Arial"/>
          <w:bCs/>
          <w:sz w:val="20"/>
          <w:szCs w:val="20"/>
        </w:rPr>
        <w:t>Maternal and infant morbidity and feeding practices (</w:t>
      </w:r>
      <w:r w:rsidR="004245CE">
        <w:rPr>
          <w:rFonts w:ascii="Arial" w:hAnsi="Arial" w:cs="Arial"/>
          <w:bCs/>
          <w:sz w:val="20"/>
          <w:szCs w:val="20"/>
        </w:rPr>
        <w:t xml:space="preserve">linked to </w:t>
      </w:r>
      <w:r w:rsidRPr="009A7F73">
        <w:rPr>
          <w:rFonts w:ascii="Arial" w:hAnsi="Arial" w:cs="Arial"/>
          <w:bCs/>
          <w:sz w:val="20"/>
          <w:szCs w:val="20"/>
        </w:rPr>
        <w:t>secondary objective 4).</w:t>
      </w:r>
    </w:p>
    <w:p w14:paraId="3F36D3C0" w14:textId="77777777" w:rsidR="00425A78" w:rsidRPr="00B90CC6" w:rsidRDefault="006C3B2A" w:rsidP="00F11FC6">
      <w:pPr>
        <w:pStyle w:val="Heading1"/>
        <w:tabs>
          <w:tab w:val="clear" w:pos="720"/>
          <w:tab w:val="num" w:pos="851"/>
        </w:tabs>
        <w:spacing w:before="360"/>
        <w:ind w:left="851" w:hanging="851"/>
        <w:rPr>
          <w:rFonts w:ascii="Arial" w:hAnsi="Arial" w:cs="Arial"/>
          <w:caps w:val="0"/>
          <w:sz w:val="22"/>
          <w:szCs w:val="22"/>
        </w:rPr>
      </w:pPr>
      <w:bookmarkStart w:id="25" w:name="_Toc136318293"/>
      <w:bookmarkStart w:id="26" w:name="_Toc376511447"/>
      <w:r w:rsidRPr="00B90CC6">
        <w:rPr>
          <w:rFonts w:ascii="Arial" w:hAnsi="Arial" w:cs="Arial"/>
          <w:caps w:val="0"/>
          <w:sz w:val="22"/>
          <w:szCs w:val="22"/>
        </w:rPr>
        <w:t xml:space="preserve">Study </w:t>
      </w:r>
      <w:r w:rsidR="00107A93" w:rsidRPr="00B90CC6">
        <w:rPr>
          <w:rFonts w:ascii="Arial" w:hAnsi="Arial" w:cs="Arial"/>
          <w:caps w:val="0"/>
          <w:sz w:val="22"/>
          <w:szCs w:val="22"/>
        </w:rPr>
        <w:t>d</w:t>
      </w:r>
      <w:r w:rsidR="00425A78" w:rsidRPr="00B90CC6">
        <w:rPr>
          <w:rFonts w:ascii="Arial" w:hAnsi="Arial" w:cs="Arial"/>
          <w:caps w:val="0"/>
          <w:sz w:val="22"/>
          <w:szCs w:val="22"/>
        </w:rPr>
        <w:t>esign</w:t>
      </w:r>
      <w:bookmarkEnd w:id="25"/>
      <w:bookmarkEnd w:id="26"/>
      <w:r w:rsidR="00425A78" w:rsidRPr="00B90CC6">
        <w:rPr>
          <w:rFonts w:ascii="Arial" w:hAnsi="Arial" w:cs="Arial"/>
          <w:b w:val="0"/>
          <w:bCs/>
          <w:caps w:val="0"/>
          <w:sz w:val="22"/>
          <w:szCs w:val="22"/>
        </w:rPr>
        <w:t xml:space="preserve"> </w:t>
      </w:r>
    </w:p>
    <w:p w14:paraId="2E3EF115" w14:textId="77777777" w:rsidR="00425A78" w:rsidRPr="00B90CC6" w:rsidRDefault="00425A78" w:rsidP="00454256">
      <w:pPr>
        <w:pStyle w:val="Heading2"/>
        <w:tabs>
          <w:tab w:val="clear" w:pos="720"/>
        </w:tabs>
        <w:rPr>
          <w:rFonts w:ascii="Arial" w:hAnsi="Arial" w:cs="Arial"/>
        </w:rPr>
      </w:pPr>
      <w:bookmarkStart w:id="27" w:name="_Toc376511448"/>
      <w:r w:rsidRPr="00B90CC6">
        <w:rPr>
          <w:rFonts w:ascii="Arial" w:hAnsi="Arial" w:cs="Arial"/>
        </w:rPr>
        <w:t xml:space="preserve">Type of </w:t>
      </w:r>
      <w:r w:rsidR="006C3B2A" w:rsidRPr="00B90CC6">
        <w:rPr>
          <w:rFonts w:ascii="Arial" w:hAnsi="Arial" w:cs="Arial"/>
        </w:rPr>
        <w:t xml:space="preserve">study </w:t>
      </w:r>
      <w:r w:rsidRPr="00B90CC6">
        <w:rPr>
          <w:rFonts w:ascii="Arial" w:hAnsi="Arial" w:cs="Arial"/>
        </w:rPr>
        <w:t xml:space="preserve">and </w:t>
      </w:r>
      <w:r w:rsidR="00107A93" w:rsidRPr="00B90CC6">
        <w:rPr>
          <w:rFonts w:ascii="Arial" w:hAnsi="Arial" w:cs="Arial"/>
        </w:rPr>
        <w:t>d</w:t>
      </w:r>
      <w:r w:rsidRPr="00B90CC6">
        <w:rPr>
          <w:rFonts w:ascii="Arial" w:hAnsi="Arial" w:cs="Arial"/>
        </w:rPr>
        <w:t>esign</w:t>
      </w:r>
      <w:bookmarkEnd w:id="27"/>
      <w:r w:rsidRPr="00B90CC6">
        <w:rPr>
          <w:rFonts w:ascii="Arial" w:hAnsi="Arial" w:cs="Arial"/>
        </w:rPr>
        <w:t xml:space="preserve"> </w:t>
      </w:r>
    </w:p>
    <w:p w14:paraId="5163F591" w14:textId="77777777" w:rsidR="00E46CD1" w:rsidRPr="0009753C" w:rsidRDefault="00E46CD1" w:rsidP="00E46CD1">
      <w:pPr>
        <w:pStyle w:val="BodyTextIndent"/>
        <w:spacing w:after="0" w:line="240" w:lineRule="auto"/>
        <w:ind w:left="0"/>
        <w:jc w:val="both"/>
        <w:rPr>
          <w:rFonts w:cs="Arial"/>
          <w:iCs/>
          <w:sz w:val="20"/>
        </w:rPr>
      </w:pPr>
      <w:r w:rsidRPr="0009753C">
        <w:rPr>
          <w:rFonts w:cs="Arial"/>
          <w:iCs/>
          <w:sz w:val="20"/>
          <w:lang w:val="en-GB"/>
        </w:rPr>
        <w:t>Five-arm, double blind, individually randomized placebo-controlled efficacy trial</w:t>
      </w:r>
    </w:p>
    <w:p w14:paraId="3FB3826E" w14:textId="77777777" w:rsidR="003A1B6D" w:rsidRPr="00B90CC6" w:rsidRDefault="003A1B6D" w:rsidP="00F11FC6">
      <w:pPr>
        <w:pStyle w:val="Bulletlisting"/>
        <w:numPr>
          <w:ilvl w:val="0"/>
          <w:numId w:val="0"/>
        </w:numPr>
        <w:spacing w:line="240" w:lineRule="auto"/>
        <w:ind w:left="851"/>
        <w:rPr>
          <w:rFonts w:cs="Arial"/>
          <w:iCs/>
          <w:sz w:val="20"/>
        </w:rPr>
      </w:pPr>
    </w:p>
    <w:p w14:paraId="649F7A98" w14:textId="77777777" w:rsidR="00425A78" w:rsidRPr="00B90CC6" w:rsidRDefault="00425A78" w:rsidP="00F11FC6">
      <w:pPr>
        <w:pStyle w:val="Heading2"/>
        <w:tabs>
          <w:tab w:val="clear" w:pos="720"/>
          <w:tab w:val="num" w:pos="851"/>
        </w:tabs>
        <w:rPr>
          <w:rFonts w:ascii="Arial" w:hAnsi="Arial" w:cs="Arial"/>
        </w:rPr>
      </w:pPr>
      <w:bookmarkStart w:id="28" w:name="_Toc376511449"/>
      <w:r w:rsidRPr="00B90CC6">
        <w:rPr>
          <w:rFonts w:ascii="Arial" w:hAnsi="Arial" w:cs="Arial"/>
          <w:lang w:val="en-GB"/>
        </w:rPr>
        <w:t>Randomisation</w:t>
      </w:r>
      <w:r w:rsidRPr="00B90CC6">
        <w:rPr>
          <w:rFonts w:ascii="Arial" w:hAnsi="Arial" w:cs="Arial"/>
        </w:rPr>
        <w:t xml:space="preserve"> and </w:t>
      </w:r>
      <w:r w:rsidR="00107A93" w:rsidRPr="00B90CC6">
        <w:rPr>
          <w:rFonts w:ascii="Arial" w:hAnsi="Arial" w:cs="Arial"/>
        </w:rPr>
        <w:t>b</w:t>
      </w:r>
      <w:r w:rsidRPr="00B90CC6">
        <w:rPr>
          <w:rFonts w:ascii="Arial" w:hAnsi="Arial" w:cs="Arial"/>
        </w:rPr>
        <w:t xml:space="preserve">linding </w:t>
      </w:r>
      <w:r w:rsidR="00107A93" w:rsidRPr="00B90CC6">
        <w:rPr>
          <w:rFonts w:ascii="Arial" w:hAnsi="Arial" w:cs="Arial"/>
        </w:rPr>
        <w:t>p</w:t>
      </w:r>
      <w:r w:rsidRPr="00B90CC6">
        <w:rPr>
          <w:rFonts w:ascii="Arial" w:hAnsi="Arial" w:cs="Arial"/>
        </w:rPr>
        <w:t>rocedures</w:t>
      </w:r>
      <w:bookmarkEnd w:id="28"/>
      <w:r w:rsidRPr="00B90CC6">
        <w:rPr>
          <w:rFonts w:ascii="Arial" w:hAnsi="Arial" w:cs="Arial"/>
          <w:b w:val="0"/>
          <w:bCs/>
        </w:rPr>
        <w:t xml:space="preserve"> </w:t>
      </w:r>
    </w:p>
    <w:p w14:paraId="552F01BE" w14:textId="77777777" w:rsidR="003A1B6D" w:rsidRPr="00B90CC6" w:rsidRDefault="003A1B6D" w:rsidP="00F11FC6">
      <w:pPr>
        <w:pStyle w:val="BodyTextIndent"/>
        <w:spacing w:after="0" w:line="240" w:lineRule="auto"/>
        <w:ind w:left="851"/>
        <w:jc w:val="both"/>
        <w:rPr>
          <w:rFonts w:cs="Arial"/>
          <w:iCs/>
          <w:sz w:val="20"/>
        </w:rPr>
      </w:pPr>
    </w:p>
    <w:p w14:paraId="0762BEC7" w14:textId="77777777" w:rsidR="00425A78" w:rsidRPr="00B90CC6" w:rsidRDefault="00425A78" w:rsidP="00F11FC6">
      <w:pPr>
        <w:pStyle w:val="Heading3"/>
        <w:tabs>
          <w:tab w:val="clear" w:pos="1440"/>
          <w:tab w:val="num" w:pos="851"/>
        </w:tabs>
        <w:rPr>
          <w:rFonts w:ascii="Arial" w:hAnsi="Arial" w:cs="Arial"/>
        </w:rPr>
      </w:pPr>
      <w:bookmarkStart w:id="29" w:name="_Toc376511450"/>
      <w:r w:rsidRPr="00B90CC6">
        <w:rPr>
          <w:rFonts w:ascii="Arial" w:hAnsi="Arial" w:cs="Arial"/>
          <w:lang w:val="en-GB"/>
        </w:rPr>
        <w:lastRenderedPageBreak/>
        <w:t>Randomisation</w:t>
      </w:r>
      <w:bookmarkEnd w:id="29"/>
      <w:r w:rsidRPr="00B90CC6">
        <w:rPr>
          <w:rFonts w:ascii="Arial" w:hAnsi="Arial" w:cs="Arial"/>
          <w:b w:val="0"/>
          <w:bCs w:val="0"/>
        </w:rPr>
        <w:t xml:space="preserve"> </w:t>
      </w:r>
    </w:p>
    <w:p w14:paraId="5EA39C4A" w14:textId="4FD89940" w:rsidR="00B92AA3" w:rsidRPr="00B92AA3" w:rsidRDefault="00B92AA3" w:rsidP="00B92AA3">
      <w:pPr>
        <w:pStyle w:val="BodyText"/>
        <w:spacing w:before="0" w:line="240" w:lineRule="auto"/>
        <w:rPr>
          <w:rFonts w:cs="Arial"/>
          <w:sz w:val="20"/>
        </w:rPr>
      </w:pPr>
      <w:r w:rsidRPr="00B92AA3">
        <w:rPr>
          <w:rFonts w:cs="Arial"/>
          <w:sz w:val="20"/>
        </w:rPr>
        <w:t>At the point of enrolment in pregnancy mother</w:t>
      </w:r>
      <w:r w:rsidR="00414F0A">
        <w:rPr>
          <w:rFonts w:cs="Arial"/>
          <w:sz w:val="20"/>
        </w:rPr>
        <w:t>s</w:t>
      </w:r>
      <w:r w:rsidRPr="00B92AA3">
        <w:rPr>
          <w:rFonts w:cs="Arial"/>
          <w:sz w:val="20"/>
        </w:rPr>
        <w:t xml:space="preserve"> will be </w:t>
      </w:r>
      <w:proofErr w:type="spellStart"/>
      <w:r w:rsidRPr="00B92AA3">
        <w:rPr>
          <w:rFonts w:cs="Arial"/>
          <w:sz w:val="20"/>
        </w:rPr>
        <w:t>randomised</w:t>
      </w:r>
      <w:proofErr w:type="spellEnd"/>
      <w:r w:rsidRPr="00B92AA3">
        <w:rPr>
          <w:rFonts w:cs="Arial"/>
          <w:sz w:val="20"/>
        </w:rPr>
        <w:t xml:space="preserve"> to 1 of the 5 study arms, using block </w:t>
      </w:r>
      <w:proofErr w:type="spellStart"/>
      <w:r w:rsidRPr="00B92AA3">
        <w:rPr>
          <w:rFonts w:cs="Arial"/>
          <w:sz w:val="20"/>
        </w:rPr>
        <w:t>randomisation</w:t>
      </w:r>
      <w:proofErr w:type="spellEnd"/>
      <w:r w:rsidRPr="00B92AA3">
        <w:rPr>
          <w:rFonts w:cs="Arial"/>
          <w:sz w:val="20"/>
        </w:rPr>
        <w:t>, according to a</w:t>
      </w:r>
      <w:r w:rsidR="00211572">
        <w:rPr>
          <w:rFonts w:cs="Arial"/>
          <w:sz w:val="20"/>
        </w:rPr>
        <w:t>n automated</w:t>
      </w:r>
      <w:r w:rsidRPr="00B92AA3">
        <w:rPr>
          <w:rFonts w:cs="Arial"/>
          <w:sz w:val="20"/>
        </w:rPr>
        <w:t xml:space="preserve"> computer-generated randomization scheme. </w:t>
      </w:r>
      <w:r w:rsidR="008D36F3">
        <w:rPr>
          <w:rFonts w:cs="Arial"/>
          <w:sz w:val="20"/>
        </w:rPr>
        <w:t xml:space="preserve">Mothers and their infants will remain in the same group through the duration of the trial. </w:t>
      </w:r>
    </w:p>
    <w:p w14:paraId="3DC61AA3" w14:textId="01F59884" w:rsidR="00425A78" w:rsidRPr="00B90CC6" w:rsidRDefault="00425A78" w:rsidP="00F11FC6">
      <w:pPr>
        <w:pStyle w:val="Heading3"/>
        <w:tabs>
          <w:tab w:val="clear" w:pos="1440"/>
          <w:tab w:val="num" w:pos="851"/>
        </w:tabs>
        <w:rPr>
          <w:rFonts w:ascii="Arial" w:hAnsi="Arial" w:cs="Arial"/>
        </w:rPr>
      </w:pPr>
      <w:bookmarkStart w:id="30" w:name="_Toc376511451"/>
      <w:r w:rsidRPr="00B90CC6">
        <w:rPr>
          <w:rFonts w:ascii="Arial" w:hAnsi="Arial" w:cs="Arial"/>
        </w:rPr>
        <w:t>Blinding</w:t>
      </w:r>
      <w:bookmarkEnd w:id="30"/>
      <w:r w:rsidRPr="00B90CC6">
        <w:rPr>
          <w:rFonts w:ascii="Arial" w:hAnsi="Arial" w:cs="Arial"/>
        </w:rPr>
        <w:t xml:space="preserve"> </w:t>
      </w:r>
      <w:r w:rsidR="008F1AB2">
        <w:rPr>
          <w:rFonts w:ascii="Arial" w:hAnsi="Arial" w:cs="Arial"/>
        </w:rPr>
        <w:t>/ Emergency unblinding</w:t>
      </w:r>
    </w:p>
    <w:p w14:paraId="3FD64CF3" w14:textId="77777777" w:rsidR="00777119" w:rsidRPr="00777119" w:rsidRDefault="00777119" w:rsidP="00777119">
      <w:pPr>
        <w:pStyle w:val="BodyText"/>
        <w:spacing w:before="120" w:line="240" w:lineRule="auto"/>
        <w:rPr>
          <w:rFonts w:cs="Arial"/>
          <w:sz w:val="20"/>
        </w:rPr>
      </w:pPr>
      <w:r w:rsidRPr="00777119">
        <w:rPr>
          <w:rFonts w:cs="Arial"/>
          <w:sz w:val="20"/>
        </w:rPr>
        <w:t>To ensure blinding to both research staff and study participants, the intervention and control products will be packaged in identical packaging, and pre-</w:t>
      </w:r>
      <w:proofErr w:type="spellStart"/>
      <w:r w:rsidRPr="00777119">
        <w:rPr>
          <w:rFonts w:cs="Arial"/>
          <w:sz w:val="20"/>
        </w:rPr>
        <w:t>randomised</w:t>
      </w:r>
      <w:proofErr w:type="spellEnd"/>
      <w:r w:rsidRPr="00777119">
        <w:rPr>
          <w:rFonts w:cs="Arial"/>
          <w:sz w:val="20"/>
        </w:rPr>
        <w:t xml:space="preserve"> using a numerical code. </w:t>
      </w:r>
    </w:p>
    <w:p w14:paraId="1B52D973" w14:textId="4C07FF97" w:rsidR="00777119" w:rsidRPr="00777119" w:rsidRDefault="00777119" w:rsidP="00777119">
      <w:pPr>
        <w:pStyle w:val="BodyText"/>
        <w:spacing w:before="120" w:line="240" w:lineRule="auto"/>
        <w:rPr>
          <w:rFonts w:cs="Arial"/>
          <w:sz w:val="20"/>
        </w:rPr>
      </w:pPr>
      <w:r w:rsidRPr="00777119">
        <w:rPr>
          <w:rFonts w:cs="Arial"/>
          <w:sz w:val="20"/>
        </w:rPr>
        <w:t xml:space="preserve">For women (who will receive intervention or control </w:t>
      </w:r>
      <w:r w:rsidR="00CE625C">
        <w:rPr>
          <w:rFonts w:cs="Arial"/>
          <w:sz w:val="20"/>
        </w:rPr>
        <w:t>capsules</w:t>
      </w:r>
      <w:r w:rsidRPr="00777119">
        <w:rPr>
          <w:rFonts w:cs="Arial"/>
          <w:sz w:val="20"/>
        </w:rPr>
        <w:t xml:space="preserve"> from enrolment at 20 weeks gestation through to six months post-partum) the intervention and control products will be in the form of an ident</w:t>
      </w:r>
      <w:r w:rsidR="001C155D">
        <w:rPr>
          <w:rFonts w:cs="Arial"/>
          <w:sz w:val="20"/>
        </w:rPr>
        <w:t>ical looking and tasting</w:t>
      </w:r>
      <w:r w:rsidRPr="00777119">
        <w:rPr>
          <w:rFonts w:cs="Arial"/>
          <w:sz w:val="20"/>
        </w:rPr>
        <w:t xml:space="preserve"> daily </w:t>
      </w:r>
      <w:r w:rsidR="00CE625C">
        <w:rPr>
          <w:rFonts w:cs="Arial"/>
          <w:sz w:val="20"/>
        </w:rPr>
        <w:t>capsule</w:t>
      </w:r>
      <w:r w:rsidRPr="00777119">
        <w:rPr>
          <w:rFonts w:cs="Arial"/>
          <w:sz w:val="20"/>
        </w:rPr>
        <w:t>.</w:t>
      </w:r>
    </w:p>
    <w:p w14:paraId="546CDC14" w14:textId="77777777" w:rsidR="00777119" w:rsidRDefault="00777119" w:rsidP="00777119">
      <w:pPr>
        <w:pStyle w:val="BodyText"/>
        <w:spacing w:before="120" w:line="240" w:lineRule="auto"/>
        <w:rPr>
          <w:rFonts w:cs="Arial"/>
          <w:sz w:val="20"/>
        </w:rPr>
      </w:pPr>
      <w:r w:rsidRPr="00777119">
        <w:rPr>
          <w:rFonts w:cs="Arial"/>
          <w:sz w:val="20"/>
        </w:rPr>
        <w:t xml:space="preserve">For infants (who will receive intervention or control syrups from Day 8 to 6-months of age) the intervention and control products will be in the form of an identical looking and tasting syrup. </w:t>
      </w:r>
    </w:p>
    <w:p w14:paraId="26867974" w14:textId="302A3120" w:rsidR="00432684" w:rsidRPr="00432684" w:rsidRDefault="008F1AB2" w:rsidP="00432684">
      <w:pPr>
        <w:pStyle w:val="BodyText"/>
        <w:spacing w:before="120" w:line="240" w:lineRule="auto"/>
        <w:rPr>
          <w:rFonts w:cs="Arial"/>
          <w:iCs/>
          <w:sz w:val="20"/>
        </w:rPr>
      </w:pPr>
      <w:r>
        <w:rPr>
          <w:rFonts w:cs="Arial"/>
          <w:iCs/>
          <w:sz w:val="20"/>
          <w:lang w:val="en-GB"/>
        </w:rPr>
        <w:t>Emergency u</w:t>
      </w:r>
      <w:r w:rsidRPr="008F1AB2">
        <w:rPr>
          <w:rFonts w:cs="Arial"/>
          <w:iCs/>
          <w:sz w:val="20"/>
          <w:lang w:val="en-GB"/>
        </w:rPr>
        <w:t xml:space="preserve">nblinding </w:t>
      </w:r>
      <w:r>
        <w:rPr>
          <w:rFonts w:cs="Arial"/>
          <w:iCs/>
          <w:sz w:val="20"/>
          <w:lang w:val="en-GB"/>
        </w:rPr>
        <w:t>will</w:t>
      </w:r>
      <w:r w:rsidRPr="008F1AB2">
        <w:rPr>
          <w:rFonts w:cs="Arial"/>
          <w:iCs/>
          <w:sz w:val="20"/>
          <w:lang w:val="en-GB"/>
        </w:rPr>
        <w:t xml:space="preserve"> be carried out only on the grounds of patient safety </w:t>
      </w:r>
      <w:proofErr w:type="gramStart"/>
      <w:r w:rsidRPr="008F1AB2">
        <w:rPr>
          <w:rFonts w:cs="Arial"/>
          <w:iCs/>
          <w:sz w:val="20"/>
          <w:lang w:val="en-GB"/>
        </w:rPr>
        <w:t>i.e.</w:t>
      </w:r>
      <w:proofErr w:type="gramEnd"/>
      <w:r w:rsidRPr="008F1AB2">
        <w:rPr>
          <w:rFonts w:cs="Arial"/>
          <w:iCs/>
          <w:sz w:val="20"/>
          <w:lang w:val="en-GB"/>
        </w:rPr>
        <w:t xml:space="preserve"> if the patient’s future clinical treatment or safety requires knowledge of the treatment assignment. The investigator will have the primary right to break the blind in any moment in case of emergency and the investigator will have direct and immediate access to the treatment allocation, and therefore able to unblind immediately and without delay in case of emergency.</w:t>
      </w:r>
      <w:r>
        <w:rPr>
          <w:rFonts w:cs="Arial"/>
          <w:iCs/>
          <w:sz w:val="20"/>
          <w:lang w:val="en-GB"/>
        </w:rPr>
        <w:t xml:space="preserve"> </w:t>
      </w:r>
      <w:r w:rsidR="00432684" w:rsidRPr="00432684">
        <w:rPr>
          <w:rFonts w:cs="Arial"/>
          <w:iCs/>
          <w:sz w:val="20"/>
          <w:lang w:val="en-GB"/>
        </w:rPr>
        <w:t xml:space="preserve">Treatment allocation details will be assigned and held by an independent member of staff at the MRC Unit </w:t>
      </w:r>
      <w:proofErr w:type="gramStart"/>
      <w:r w:rsidR="00432684" w:rsidRPr="00432684">
        <w:rPr>
          <w:rFonts w:cs="Arial"/>
          <w:iCs/>
          <w:sz w:val="20"/>
          <w:lang w:val="en-GB"/>
        </w:rPr>
        <w:t>The</w:t>
      </w:r>
      <w:proofErr w:type="gramEnd"/>
      <w:r w:rsidR="00432684" w:rsidRPr="00432684">
        <w:rPr>
          <w:rFonts w:cs="Arial"/>
          <w:iCs/>
          <w:sz w:val="20"/>
          <w:lang w:val="en-GB"/>
        </w:rPr>
        <w:t xml:space="preserve"> Gambia at the London School of Hygiene and Tropical Medicine. </w:t>
      </w:r>
      <w:proofErr w:type="gramStart"/>
      <w:r w:rsidR="00432684" w:rsidRPr="00432684">
        <w:rPr>
          <w:rFonts w:cs="Arial"/>
          <w:iCs/>
          <w:sz w:val="20"/>
          <w:lang w:val="en-GB"/>
        </w:rPr>
        <w:t>In the event that</w:t>
      </w:r>
      <w:proofErr w:type="gramEnd"/>
      <w:r w:rsidR="00432684" w:rsidRPr="00432684">
        <w:rPr>
          <w:rFonts w:cs="Arial"/>
          <w:iCs/>
          <w:sz w:val="20"/>
          <w:lang w:val="en-GB"/>
        </w:rPr>
        <w:t xml:space="preserve"> emergency unblinding is required, the treatment details of the individual patient will be provided to the investigator team.</w:t>
      </w:r>
    </w:p>
    <w:p w14:paraId="5F42E031" w14:textId="0FEE2CDD" w:rsidR="008F1AB2" w:rsidRPr="00777119" w:rsidRDefault="008F1AB2" w:rsidP="00777119">
      <w:pPr>
        <w:pStyle w:val="BodyText"/>
        <w:spacing w:before="120" w:line="240" w:lineRule="auto"/>
        <w:rPr>
          <w:rFonts w:cs="Arial"/>
          <w:iCs/>
          <w:sz w:val="20"/>
        </w:rPr>
      </w:pPr>
    </w:p>
    <w:p w14:paraId="25CF378E" w14:textId="77777777" w:rsidR="00425A78" w:rsidRPr="00B90CC6" w:rsidRDefault="00425A78" w:rsidP="00454256">
      <w:pPr>
        <w:pStyle w:val="Heading2"/>
        <w:tabs>
          <w:tab w:val="clear" w:pos="720"/>
        </w:tabs>
        <w:rPr>
          <w:rFonts w:ascii="Arial" w:hAnsi="Arial" w:cs="Arial"/>
        </w:rPr>
      </w:pPr>
      <w:bookmarkStart w:id="31" w:name="_Toc376511452"/>
      <w:r w:rsidRPr="00B90CC6">
        <w:rPr>
          <w:rFonts w:ascii="Arial" w:hAnsi="Arial" w:cs="Arial"/>
        </w:rPr>
        <w:t>Sub</w:t>
      </w:r>
      <w:r w:rsidR="00EE1777" w:rsidRPr="00B90CC6">
        <w:rPr>
          <w:rFonts w:ascii="Arial" w:hAnsi="Arial" w:cs="Arial"/>
        </w:rPr>
        <w:t>-</w:t>
      </w:r>
      <w:r w:rsidRPr="00B90CC6">
        <w:rPr>
          <w:rFonts w:ascii="Arial" w:hAnsi="Arial" w:cs="Arial"/>
        </w:rPr>
        <w:t>studies</w:t>
      </w:r>
      <w:bookmarkEnd w:id="31"/>
      <w:r w:rsidRPr="00B90CC6">
        <w:rPr>
          <w:rFonts w:ascii="Arial" w:hAnsi="Arial" w:cs="Arial"/>
        </w:rPr>
        <w:t xml:space="preserve"> </w:t>
      </w:r>
    </w:p>
    <w:p w14:paraId="12928FDE" w14:textId="77777777" w:rsidR="00E40ADE" w:rsidRPr="00E40ADE" w:rsidRDefault="00E40ADE" w:rsidP="00E40ADE">
      <w:pPr>
        <w:pStyle w:val="BodyText"/>
        <w:spacing w:before="0" w:line="240" w:lineRule="auto"/>
        <w:rPr>
          <w:rFonts w:cs="Arial"/>
          <w:sz w:val="20"/>
        </w:rPr>
      </w:pPr>
      <w:r w:rsidRPr="00E40ADE">
        <w:rPr>
          <w:rFonts w:cs="Arial"/>
          <w:sz w:val="20"/>
        </w:rPr>
        <w:t>Not applicable.</w:t>
      </w:r>
    </w:p>
    <w:p w14:paraId="3A51E34E" w14:textId="77777777" w:rsidR="006067AA" w:rsidRPr="00B90CC6" w:rsidRDefault="00107A93" w:rsidP="00F11FC6">
      <w:pPr>
        <w:pStyle w:val="Heading2"/>
        <w:tabs>
          <w:tab w:val="clear" w:pos="720"/>
          <w:tab w:val="num" w:pos="851"/>
        </w:tabs>
        <w:rPr>
          <w:rFonts w:ascii="Arial" w:hAnsi="Arial" w:cs="Arial"/>
          <w:bCs/>
        </w:rPr>
      </w:pPr>
      <w:bookmarkStart w:id="32" w:name="_Toc376511453"/>
      <w:bookmarkStart w:id="33" w:name="_Toc42588975"/>
      <w:bookmarkStart w:id="34" w:name="_Toc53202823"/>
      <w:r w:rsidRPr="00B90CC6">
        <w:rPr>
          <w:rFonts w:ascii="Arial" w:hAnsi="Arial" w:cs="Arial"/>
          <w:bCs/>
        </w:rPr>
        <w:t>Investigational p</w:t>
      </w:r>
      <w:r w:rsidR="006067AA" w:rsidRPr="00B90CC6">
        <w:rPr>
          <w:rFonts w:ascii="Arial" w:hAnsi="Arial" w:cs="Arial"/>
          <w:bCs/>
        </w:rPr>
        <w:t>roducts</w:t>
      </w:r>
      <w:bookmarkEnd w:id="32"/>
      <w:r w:rsidR="006067AA" w:rsidRPr="00B90CC6">
        <w:rPr>
          <w:rFonts w:ascii="Arial" w:hAnsi="Arial" w:cs="Arial"/>
          <w:bCs/>
        </w:rPr>
        <w:t xml:space="preserve"> </w:t>
      </w:r>
    </w:p>
    <w:p w14:paraId="35221896" w14:textId="77777777" w:rsidR="006067AA" w:rsidRPr="00B90CC6" w:rsidRDefault="006067AA" w:rsidP="00F11FC6">
      <w:pPr>
        <w:pStyle w:val="Heading3"/>
        <w:tabs>
          <w:tab w:val="clear" w:pos="1440"/>
          <w:tab w:val="num" w:pos="851"/>
        </w:tabs>
        <w:rPr>
          <w:rFonts w:ascii="Arial" w:hAnsi="Arial" w:cs="Arial"/>
        </w:rPr>
      </w:pPr>
      <w:bookmarkStart w:id="35" w:name="_Toc376511454"/>
      <w:r w:rsidRPr="00B90CC6">
        <w:rPr>
          <w:rFonts w:ascii="Arial" w:hAnsi="Arial" w:cs="Arial"/>
        </w:rPr>
        <w:t>Description</w:t>
      </w:r>
      <w:r w:rsidRPr="00B90CC6">
        <w:rPr>
          <w:rFonts w:ascii="Arial" w:hAnsi="Arial" w:cs="Arial"/>
          <w:bCs w:val="0"/>
        </w:rPr>
        <w:t xml:space="preserve"> of </w:t>
      </w:r>
      <w:r w:rsidRPr="00B90CC6">
        <w:rPr>
          <w:rFonts w:ascii="Arial" w:hAnsi="Arial" w:cs="Arial"/>
        </w:rPr>
        <w:t>product</w:t>
      </w:r>
      <w:r w:rsidR="00454256" w:rsidRPr="00B90CC6">
        <w:rPr>
          <w:rFonts w:ascii="Arial" w:hAnsi="Arial" w:cs="Arial"/>
        </w:rPr>
        <w:t>s</w:t>
      </w:r>
      <w:bookmarkEnd w:id="35"/>
      <w:r w:rsidRPr="00B90CC6">
        <w:rPr>
          <w:rFonts w:ascii="Arial" w:hAnsi="Arial" w:cs="Arial"/>
        </w:rPr>
        <w:t xml:space="preserve"> </w:t>
      </w:r>
    </w:p>
    <w:p w14:paraId="55D30539" w14:textId="77777777" w:rsidR="00AB245D" w:rsidRPr="00AB245D" w:rsidRDefault="00AB245D" w:rsidP="00AB245D">
      <w:pPr>
        <w:pStyle w:val="BodyText"/>
        <w:spacing w:before="60" w:after="60" w:line="240" w:lineRule="auto"/>
        <w:rPr>
          <w:rFonts w:cs="Arial"/>
          <w:b/>
          <w:sz w:val="20"/>
        </w:rPr>
      </w:pPr>
      <w:r w:rsidRPr="00AB245D">
        <w:rPr>
          <w:rFonts w:cs="Arial"/>
          <w:b/>
          <w:sz w:val="20"/>
        </w:rPr>
        <w:t>Pregnancy:</w:t>
      </w:r>
    </w:p>
    <w:p w14:paraId="1B7C2E6E" w14:textId="6EFE7888" w:rsidR="00AB245D" w:rsidRPr="00AB245D" w:rsidRDefault="00AB245D" w:rsidP="00AB245D">
      <w:pPr>
        <w:pStyle w:val="BodyText"/>
        <w:tabs>
          <w:tab w:val="left" w:pos="4875"/>
        </w:tabs>
        <w:spacing w:before="60" w:after="60" w:line="240" w:lineRule="auto"/>
        <w:rPr>
          <w:rFonts w:cs="Arial"/>
          <w:bCs/>
          <w:sz w:val="20"/>
        </w:rPr>
      </w:pPr>
      <w:r w:rsidRPr="00AB245D">
        <w:rPr>
          <w:rFonts w:cs="Arial"/>
          <w:bCs/>
          <w:sz w:val="20"/>
          <w:u w:val="single"/>
        </w:rPr>
        <w:t>Test</w:t>
      </w:r>
      <w:r w:rsidRPr="00AB245D">
        <w:rPr>
          <w:rFonts w:cs="Arial"/>
          <w:bCs/>
          <w:sz w:val="20"/>
        </w:rPr>
        <w:t xml:space="preserve">: Daily multiple micronutrient </w:t>
      </w:r>
      <w:r w:rsidR="00CE625C">
        <w:rPr>
          <w:rFonts w:cs="Arial"/>
          <w:bCs/>
          <w:sz w:val="20"/>
        </w:rPr>
        <w:t>capsule</w:t>
      </w:r>
      <w:r w:rsidRPr="00AB245D">
        <w:rPr>
          <w:rFonts w:cs="Arial"/>
          <w:bCs/>
          <w:sz w:val="20"/>
        </w:rPr>
        <w:t xml:space="preserve"> (see Appendix </w:t>
      </w:r>
      <w:r w:rsidR="00944444">
        <w:rPr>
          <w:rFonts w:cs="Arial"/>
          <w:bCs/>
          <w:sz w:val="20"/>
        </w:rPr>
        <w:t>I</w:t>
      </w:r>
      <w:r w:rsidRPr="00AB245D">
        <w:rPr>
          <w:rFonts w:cs="Arial"/>
          <w:bCs/>
          <w:sz w:val="20"/>
        </w:rPr>
        <w:t xml:space="preserve"> for detailed composition)</w:t>
      </w:r>
    </w:p>
    <w:p w14:paraId="060DF9D2" w14:textId="361F1A37" w:rsidR="00AB245D" w:rsidRPr="00AB245D" w:rsidRDefault="00AB245D" w:rsidP="00AB245D">
      <w:pPr>
        <w:pStyle w:val="BodyText"/>
        <w:spacing w:before="60" w:after="60" w:line="240" w:lineRule="auto"/>
        <w:rPr>
          <w:rFonts w:cs="Arial"/>
          <w:bCs/>
          <w:sz w:val="20"/>
        </w:rPr>
      </w:pPr>
      <w:r w:rsidRPr="00AB245D">
        <w:rPr>
          <w:rFonts w:cs="Arial"/>
          <w:bCs/>
          <w:sz w:val="20"/>
          <w:u w:val="single"/>
        </w:rPr>
        <w:t>Control</w:t>
      </w:r>
      <w:r w:rsidRPr="00AB245D">
        <w:rPr>
          <w:rFonts w:cs="Arial"/>
          <w:bCs/>
          <w:sz w:val="20"/>
        </w:rPr>
        <w:t>: No placebo group</w:t>
      </w:r>
      <w:r w:rsidR="00CE625C">
        <w:rPr>
          <w:rFonts w:cs="Arial"/>
          <w:bCs/>
          <w:sz w:val="20"/>
        </w:rPr>
        <w:t>; all participants receive the test capsules</w:t>
      </w:r>
      <w:r w:rsidR="00090583">
        <w:rPr>
          <w:rFonts w:cs="Arial"/>
          <w:bCs/>
          <w:sz w:val="20"/>
        </w:rPr>
        <w:t xml:space="preserve"> (</w:t>
      </w:r>
      <w:r w:rsidR="00AF083A">
        <w:rPr>
          <w:rFonts w:cs="Arial"/>
          <w:bCs/>
          <w:sz w:val="20"/>
        </w:rPr>
        <w:t>s</w:t>
      </w:r>
      <w:r w:rsidR="00090583">
        <w:rPr>
          <w:rFonts w:cs="Arial"/>
          <w:bCs/>
          <w:sz w:val="20"/>
        </w:rPr>
        <w:t>ee Section 11.1.2</w:t>
      </w:r>
      <w:r w:rsidR="00AF083A">
        <w:rPr>
          <w:rFonts w:cs="Arial"/>
          <w:bCs/>
          <w:sz w:val="20"/>
        </w:rPr>
        <w:t xml:space="preserve"> for justification)</w:t>
      </w:r>
      <w:r w:rsidR="00CE625C">
        <w:rPr>
          <w:rFonts w:cs="Arial"/>
          <w:bCs/>
          <w:sz w:val="20"/>
        </w:rPr>
        <w:t>.</w:t>
      </w:r>
    </w:p>
    <w:p w14:paraId="6135A82E" w14:textId="77777777" w:rsidR="00AB245D" w:rsidRPr="00AB245D" w:rsidRDefault="00AB245D" w:rsidP="00AB245D">
      <w:pPr>
        <w:pStyle w:val="BodyText"/>
        <w:spacing w:before="60" w:after="60" w:line="240" w:lineRule="auto"/>
        <w:rPr>
          <w:rFonts w:cs="Arial"/>
          <w:b/>
          <w:sz w:val="20"/>
        </w:rPr>
      </w:pPr>
      <w:r w:rsidRPr="00AB245D">
        <w:rPr>
          <w:rFonts w:cs="Arial"/>
          <w:b/>
          <w:sz w:val="20"/>
        </w:rPr>
        <w:t>Lactation (mothers):</w:t>
      </w:r>
    </w:p>
    <w:p w14:paraId="6281E412" w14:textId="2A261394" w:rsidR="00AB245D" w:rsidRPr="00AB245D" w:rsidRDefault="00AB245D" w:rsidP="00AB245D">
      <w:pPr>
        <w:pStyle w:val="BodyText"/>
        <w:tabs>
          <w:tab w:val="left" w:pos="4875"/>
        </w:tabs>
        <w:spacing w:before="60" w:after="60" w:line="240" w:lineRule="auto"/>
        <w:rPr>
          <w:rFonts w:cs="Arial"/>
          <w:bCs/>
          <w:sz w:val="20"/>
        </w:rPr>
      </w:pPr>
      <w:r w:rsidRPr="00AB245D">
        <w:rPr>
          <w:rFonts w:cs="Arial"/>
          <w:bCs/>
          <w:sz w:val="20"/>
          <w:u w:val="single"/>
        </w:rPr>
        <w:t>Test</w:t>
      </w:r>
      <w:r w:rsidRPr="00AB245D">
        <w:rPr>
          <w:rFonts w:cs="Arial"/>
          <w:bCs/>
          <w:sz w:val="20"/>
        </w:rPr>
        <w:t xml:space="preserve">: Daily multiple micronutrient </w:t>
      </w:r>
      <w:r w:rsidR="00CE625C">
        <w:rPr>
          <w:rFonts w:cs="Arial"/>
          <w:bCs/>
          <w:sz w:val="20"/>
        </w:rPr>
        <w:t>capsule</w:t>
      </w:r>
      <w:r w:rsidRPr="00AB245D">
        <w:rPr>
          <w:rFonts w:cs="Arial"/>
          <w:bCs/>
          <w:sz w:val="20"/>
        </w:rPr>
        <w:t xml:space="preserve"> (see Appendix </w:t>
      </w:r>
      <w:r w:rsidR="00944444">
        <w:rPr>
          <w:rFonts w:cs="Arial"/>
          <w:bCs/>
          <w:sz w:val="20"/>
        </w:rPr>
        <w:t>I</w:t>
      </w:r>
      <w:r w:rsidRPr="00AB245D">
        <w:rPr>
          <w:rFonts w:cs="Arial"/>
          <w:bCs/>
          <w:sz w:val="20"/>
        </w:rPr>
        <w:t xml:space="preserve"> for detailed composition)</w:t>
      </w:r>
    </w:p>
    <w:p w14:paraId="2C176DF1" w14:textId="241FC72A" w:rsidR="00AB245D" w:rsidRPr="00AB245D" w:rsidRDefault="00AB245D" w:rsidP="00AB245D">
      <w:pPr>
        <w:pStyle w:val="BodyText"/>
        <w:spacing w:before="60" w:after="60" w:line="240" w:lineRule="auto"/>
        <w:rPr>
          <w:rFonts w:cs="Arial"/>
          <w:bCs/>
          <w:sz w:val="20"/>
        </w:rPr>
      </w:pPr>
      <w:r w:rsidRPr="00AB245D">
        <w:rPr>
          <w:rFonts w:cs="Arial"/>
          <w:bCs/>
          <w:sz w:val="20"/>
          <w:u w:val="single"/>
        </w:rPr>
        <w:t>Control</w:t>
      </w:r>
      <w:r w:rsidRPr="00AB245D">
        <w:rPr>
          <w:rFonts w:cs="Arial"/>
          <w:bCs/>
          <w:sz w:val="20"/>
        </w:rPr>
        <w:t xml:space="preserve">: Daily </w:t>
      </w:r>
      <w:r w:rsidR="00497353">
        <w:rPr>
          <w:rFonts w:cs="Arial"/>
          <w:bCs/>
          <w:sz w:val="20"/>
        </w:rPr>
        <w:t>m</w:t>
      </w:r>
      <w:r w:rsidRPr="00AB245D">
        <w:rPr>
          <w:rFonts w:cs="Arial"/>
          <w:bCs/>
          <w:sz w:val="20"/>
        </w:rPr>
        <w:t xml:space="preserve">altodextrin </w:t>
      </w:r>
      <w:r w:rsidR="00CE625C">
        <w:rPr>
          <w:rFonts w:cs="Arial"/>
          <w:bCs/>
          <w:sz w:val="20"/>
        </w:rPr>
        <w:t>capsules</w:t>
      </w:r>
    </w:p>
    <w:p w14:paraId="19E18381" w14:textId="77777777" w:rsidR="00AB245D" w:rsidRPr="00AB245D" w:rsidRDefault="00AB245D" w:rsidP="00AB245D">
      <w:pPr>
        <w:pStyle w:val="BodyText"/>
        <w:spacing w:before="60" w:after="60" w:line="240" w:lineRule="auto"/>
        <w:rPr>
          <w:rFonts w:cs="Arial"/>
          <w:b/>
          <w:sz w:val="20"/>
        </w:rPr>
      </w:pPr>
      <w:r w:rsidRPr="00AB245D">
        <w:rPr>
          <w:rFonts w:cs="Arial"/>
          <w:b/>
          <w:sz w:val="20"/>
        </w:rPr>
        <w:t>Infants:</w:t>
      </w:r>
    </w:p>
    <w:p w14:paraId="7B7EB43E" w14:textId="32DA4A02" w:rsidR="00AB245D" w:rsidRPr="00AB245D" w:rsidRDefault="00AB245D" w:rsidP="00AB245D">
      <w:pPr>
        <w:pStyle w:val="BodyText"/>
        <w:spacing w:before="60" w:after="60" w:line="240" w:lineRule="auto"/>
        <w:rPr>
          <w:rFonts w:cs="Arial"/>
          <w:bCs/>
          <w:sz w:val="20"/>
        </w:rPr>
      </w:pPr>
      <w:r w:rsidRPr="00AB245D">
        <w:rPr>
          <w:rFonts w:cs="Arial"/>
          <w:bCs/>
          <w:sz w:val="20"/>
          <w:u w:val="single"/>
        </w:rPr>
        <w:t>Test 1</w:t>
      </w:r>
      <w:r w:rsidRPr="00AB245D">
        <w:rPr>
          <w:rFonts w:cs="Arial"/>
          <w:bCs/>
          <w:sz w:val="20"/>
        </w:rPr>
        <w:t xml:space="preserve">: Daily micronutrient </w:t>
      </w:r>
      <w:r w:rsidR="00927CAE">
        <w:rPr>
          <w:rFonts w:cs="Arial"/>
          <w:bCs/>
          <w:sz w:val="20"/>
        </w:rPr>
        <w:t>syrup</w:t>
      </w:r>
      <w:r w:rsidR="00927CAE" w:rsidRPr="00AB245D">
        <w:rPr>
          <w:rFonts w:cs="Arial"/>
          <w:bCs/>
          <w:sz w:val="20"/>
        </w:rPr>
        <w:t xml:space="preserve"> </w:t>
      </w:r>
      <w:r w:rsidRPr="00AB245D">
        <w:rPr>
          <w:rFonts w:cs="Arial"/>
          <w:bCs/>
          <w:sz w:val="20"/>
        </w:rPr>
        <w:t xml:space="preserve">(low dose, see Appendix </w:t>
      </w:r>
      <w:r w:rsidR="00944444">
        <w:rPr>
          <w:rFonts w:cs="Arial"/>
          <w:bCs/>
          <w:sz w:val="20"/>
        </w:rPr>
        <w:t>I</w:t>
      </w:r>
      <w:r w:rsidRPr="00AB245D">
        <w:rPr>
          <w:rFonts w:cs="Arial"/>
          <w:bCs/>
          <w:sz w:val="20"/>
        </w:rPr>
        <w:t xml:space="preserve"> for detailed composition) </w:t>
      </w:r>
    </w:p>
    <w:p w14:paraId="46D59A32" w14:textId="0952FCBF" w:rsidR="00AB245D" w:rsidRPr="00AB245D" w:rsidRDefault="00AB245D" w:rsidP="00AB245D">
      <w:pPr>
        <w:pStyle w:val="BodyText"/>
        <w:spacing w:before="60" w:after="60" w:line="240" w:lineRule="auto"/>
        <w:rPr>
          <w:rFonts w:cs="Arial"/>
          <w:bCs/>
          <w:sz w:val="20"/>
        </w:rPr>
      </w:pPr>
      <w:r w:rsidRPr="00AB245D">
        <w:rPr>
          <w:rFonts w:cs="Arial"/>
          <w:bCs/>
          <w:sz w:val="20"/>
          <w:u w:val="single"/>
        </w:rPr>
        <w:t>Test 2</w:t>
      </w:r>
      <w:r w:rsidRPr="00AB245D">
        <w:rPr>
          <w:rFonts w:cs="Arial"/>
          <w:bCs/>
          <w:sz w:val="20"/>
        </w:rPr>
        <w:t xml:space="preserve">: Daily micronutrient syrup (neuro-nutrient dose – see Appendix </w:t>
      </w:r>
      <w:r w:rsidR="00944444">
        <w:rPr>
          <w:rFonts w:cs="Arial"/>
          <w:bCs/>
          <w:sz w:val="20"/>
        </w:rPr>
        <w:t>I</w:t>
      </w:r>
      <w:r w:rsidRPr="00AB245D">
        <w:rPr>
          <w:rFonts w:cs="Arial"/>
          <w:bCs/>
          <w:sz w:val="20"/>
        </w:rPr>
        <w:t xml:space="preserve"> for detailed composition)</w:t>
      </w:r>
    </w:p>
    <w:p w14:paraId="0B894AC2" w14:textId="77777777" w:rsidR="00AB245D" w:rsidRPr="00AB245D" w:rsidRDefault="00AB245D" w:rsidP="00AB245D">
      <w:pPr>
        <w:pStyle w:val="BodyText"/>
        <w:spacing w:before="0" w:line="240" w:lineRule="auto"/>
        <w:jc w:val="both"/>
        <w:rPr>
          <w:rFonts w:cs="Arial"/>
          <w:bCs/>
          <w:sz w:val="20"/>
        </w:rPr>
      </w:pPr>
      <w:r w:rsidRPr="00AB245D">
        <w:rPr>
          <w:rFonts w:cs="Arial"/>
          <w:bCs/>
          <w:sz w:val="20"/>
          <w:u w:val="single"/>
        </w:rPr>
        <w:t>Control</w:t>
      </w:r>
      <w:r w:rsidRPr="00AB245D">
        <w:rPr>
          <w:rFonts w:cs="Arial"/>
          <w:bCs/>
          <w:sz w:val="20"/>
        </w:rPr>
        <w:t xml:space="preserve">: Daily </w:t>
      </w:r>
      <w:proofErr w:type="spellStart"/>
      <w:r w:rsidRPr="00AB245D">
        <w:rPr>
          <w:rFonts w:cs="Arial"/>
          <w:bCs/>
          <w:sz w:val="20"/>
        </w:rPr>
        <w:t>flavoured</w:t>
      </w:r>
      <w:proofErr w:type="spellEnd"/>
      <w:r w:rsidRPr="00AB245D">
        <w:rPr>
          <w:rFonts w:cs="Arial"/>
          <w:bCs/>
          <w:sz w:val="20"/>
        </w:rPr>
        <w:t xml:space="preserve"> syrup</w:t>
      </w:r>
    </w:p>
    <w:p w14:paraId="2D0598BE" w14:textId="77777777" w:rsidR="00AB245D" w:rsidRPr="00B90CC6" w:rsidRDefault="00AB245D" w:rsidP="00AB245D">
      <w:pPr>
        <w:pStyle w:val="BodyText"/>
        <w:spacing w:before="0" w:line="240" w:lineRule="auto"/>
        <w:ind w:left="851"/>
        <w:jc w:val="both"/>
        <w:rPr>
          <w:rFonts w:cs="Arial"/>
          <w:sz w:val="20"/>
        </w:rPr>
      </w:pPr>
    </w:p>
    <w:p w14:paraId="00FAE985" w14:textId="77777777" w:rsidR="006067AA" w:rsidRPr="00B90CC6" w:rsidRDefault="006067AA" w:rsidP="00454256">
      <w:pPr>
        <w:pStyle w:val="Heading3"/>
        <w:rPr>
          <w:rFonts w:ascii="Arial" w:hAnsi="Arial" w:cs="Arial"/>
        </w:rPr>
      </w:pPr>
      <w:bookmarkStart w:id="36" w:name="_Toc376511455"/>
      <w:r w:rsidRPr="00B90CC6">
        <w:rPr>
          <w:rFonts w:ascii="Arial" w:hAnsi="Arial" w:cs="Arial"/>
        </w:rPr>
        <w:t xml:space="preserve">Formulation, </w:t>
      </w:r>
      <w:proofErr w:type="gramStart"/>
      <w:r w:rsidRPr="00B90CC6">
        <w:rPr>
          <w:rFonts w:ascii="Arial" w:hAnsi="Arial" w:cs="Arial"/>
        </w:rPr>
        <w:t>packaging</w:t>
      </w:r>
      <w:proofErr w:type="gramEnd"/>
      <w:r w:rsidRPr="00B90CC6">
        <w:rPr>
          <w:rFonts w:ascii="Arial" w:hAnsi="Arial" w:cs="Arial"/>
        </w:rPr>
        <w:t xml:space="preserve"> and </w:t>
      </w:r>
      <w:r w:rsidRPr="00B90CC6">
        <w:rPr>
          <w:rFonts w:ascii="Arial" w:hAnsi="Arial" w:cs="Arial"/>
          <w:lang w:val="en-GB"/>
        </w:rPr>
        <w:t>labelling</w:t>
      </w:r>
      <w:bookmarkEnd w:id="36"/>
      <w:r w:rsidRPr="00B90CC6">
        <w:rPr>
          <w:rFonts w:ascii="Arial" w:hAnsi="Arial" w:cs="Arial"/>
        </w:rPr>
        <w:t xml:space="preserve"> </w:t>
      </w:r>
    </w:p>
    <w:p w14:paraId="23C32134" w14:textId="49114C42" w:rsidR="007321A8" w:rsidRPr="007321A8" w:rsidRDefault="007321A8" w:rsidP="007321A8">
      <w:pPr>
        <w:pStyle w:val="BodyText"/>
        <w:spacing w:before="120" w:line="240" w:lineRule="auto"/>
        <w:jc w:val="both"/>
        <w:rPr>
          <w:rFonts w:cs="Arial"/>
          <w:sz w:val="20"/>
        </w:rPr>
      </w:pPr>
      <w:r w:rsidRPr="007321A8">
        <w:rPr>
          <w:rFonts w:cs="Arial"/>
          <w:b/>
          <w:bCs/>
          <w:sz w:val="20"/>
        </w:rPr>
        <w:t>Pregnancy and Lactation</w:t>
      </w:r>
      <w:r w:rsidRPr="007321A8">
        <w:rPr>
          <w:rFonts w:cs="Arial"/>
          <w:sz w:val="20"/>
        </w:rPr>
        <w:t xml:space="preserve">: The multiple micronutrient and placebo products supplied to women across pregnancy and lactation will be supplied as </w:t>
      </w:r>
      <w:proofErr w:type="gramStart"/>
      <w:r w:rsidRPr="007321A8">
        <w:rPr>
          <w:rFonts w:cs="Arial"/>
          <w:sz w:val="20"/>
        </w:rPr>
        <w:t>capsules, and</w:t>
      </w:r>
      <w:proofErr w:type="gramEnd"/>
      <w:r w:rsidRPr="007321A8">
        <w:rPr>
          <w:rFonts w:cs="Arial"/>
          <w:sz w:val="20"/>
        </w:rPr>
        <w:t xml:space="preserve"> packaged in </w:t>
      </w:r>
      <w:r w:rsidR="003D47D8">
        <w:rPr>
          <w:rFonts w:cs="Arial"/>
          <w:sz w:val="20"/>
        </w:rPr>
        <w:t>plastic pots</w:t>
      </w:r>
      <w:r w:rsidRPr="007321A8">
        <w:rPr>
          <w:rFonts w:cs="Arial"/>
          <w:sz w:val="20"/>
        </w:rPr>
        <w:t xml:space="preserve"> providing a 28 day supply. The formulation of the multiple micronutrient test product is a standard formulation, as developed by UNICEF/WHO/UNU for use in pregnant and lactating women globally.</w:t>
      </w:r>
      <w:r w:rsidR="00F341BD">
        <w:rPr>
          <w:rFonts w:cs="Arial"/>
          <w:sz w:val="20"/>
        </w:rPr>
        <w:fldChar w:fldCharType="begin"/>
      </w:r>
      <w:r w:rsidR="00F341BD">
        <w:rPr>
          <w:rFonts w:cs="Arial"/>
          <w:sz w:val="20"/>
        </w:rPr>
        <w:instrText xml:space="preserve"> ADDIN EN.CITE &lt;EndNote&gt;&lt;Cite&gt;&lt;Author&gt;WHO/UNU/UNICEF&lt;/Author&gt;&lt;Year&gt;1999&lt;/Year&gt;&lt;RecNum&gt;53&lt;/RecNum&gt;&lt;DisplayText&gt;[33]&lt;/DisplayText&gt;&lt;record&gt;&lt;rec-number&gt;53&lt;/rec-number&gt;&lt;foreign-keys&gt;&lt;key app="EN" db-id="xe9f2es0q005swewesvxs55hvdsxvtdad2ts" timestamp="1570610886"&gt;53&lt;/key&gt;&lt;/foreign-keys&gt;&lt;ref-type name="Report"&gt;27&lt;/ref-type&gt;&lt;contributors&gt;&lt;authors&gt;&lt;author&gt;WHO/UNU/UNICEF&lt;/author&gt;&lt;/authors&gt;&lt;secondary-authors&gt;&lt;author&gt;UNICEF&lt;/author&gt;&lt;/secondary-authors&gt;&lt;/contributors&gt;&lt;titles&gt;&lt;title&gt;Composition of a multi-micronutrient supplement to be used in pilot programmes among pregnany women in developing countries: report of a United Nations Children&amp;apos;s Fund (UNICEF), World Health Orgnanisation (WHO) and United Nations University (UNU) workshop.&lt;/title&gt;&lt;/titles&gt;&lt;dates&gt;&lt;year&gt;1999&lt;/year&gt;&lt;/dates&gt;&lt;pub-location&gt;New York&lt;/pub-location&gt;&lt;urls&gt;&lt;/urls&gt;&lt;/record&gt;&lt;/Cite&gt;&lt;/EndNote&gt;</w:instrText>
      </w:r>
      <w:r w:rsidR="00F341BD">
        <w:rPr>
          <w:rFonts w:cs="Arial"/>
          <w:sz w:val="20"/>
        </w:rPr>
        <w:fldChar w:fldCharType="separate"/>
      </w:r>
      <w:r w:rsidR="00F341BD">
        <w:rPr>
          <w:rFonts w:cs="Arial"/>
          <w:noProof/>
          <w:sz w:val="20"/>
        </w:rPr>
        <w:t>[33]</w:t>
      </w:r>
      <w:r w:rsidR="00F341BD">
        <w:rPr>
          <w:rFonts w:cs="Arial"/>
          <w:sz w:val="20"/>
        </w:rPr>
        <w:fldChar w:fldCharType="end"/>
      </w:r>
      <w:r w:rsidRPr="007321A8">
        <w:rPr>
          <w:rFonts w:cs="Arial"/>
          <w:sz w:val="20"/>
        </w:rPr>
        <w:t xml:space="preserve"> </w:t>
      </w:r>
    </w:p>
    <w:p w14:paraId="0FDD96DE" w14:textId="77777777" w:rsidR="007321A8" w:rsidRPr="007321A8" w:rsidRDefault="007321A8" w:rsidP="007321A8">
      <w:pPr>
        <w:pStyle w:val="BodyText"/>
        <w:spacing w:before="120" w:line="240" w:lineRule="auto"/>
        <w:jc w:val="both"/>
        <w:rPr>
          <w:rFonts w:cs="Arial"/>
          <w:sz w:val="20"/>
        </w:rPr>
      </w:pPr>
      <w:r w:rsidRPr="007321A8">
        <w:rPr>
          <w:rFonts w:cs="Arial"/>
          <w:b/>
          <w:bCs/>
          <w:sz w:val="20"/>
        </w:rPr>
        <w:t>Infancy</w:t>
      </w:r>
      <w:r w:rsidRPr="007321A8">
        <w:rPr>
          <w:rFonts w:cs="Arial"/>
          <w:sz w:val="20"/>
        </w:rPr>
        <w:t xml:space="preserve">: Infant syrups (test and control) will be packed in glass bottles supplied with a calibrated oral syringe. </w:t>
      </w:r>
    </w:p>
    <w:p w14:paraId="42F1875C" w14:textId="0426E652" w:rsidR="007321A8" w:rsidRPr="007321A8" w:rsidRDefault="007321A8" w:rsidP="007321A8">
      <w:pPr>
        <w:pStyle w:val="BodyText"/>
        <w:spacing w:before="120" w:line="240" w:lineRule="auto"/>
        <w:jc w:val="both"/>
        <w:rPr>
          <w:rFonts w:cs="Arial"/>
          <w:sz w:val="20"/>
        </w:rPr>
      </w:pPr>
      <w:r w:rsidRPr="00AF084C">
        <w:rPr>
          <w:rFonts w:cs="Arial"/>
          <w:sz w:val="20"/>
        </w:rPr>
        <w:lastRenderedPageBreak/>
        <w:t>Section 11.1.2</w:t>
      </w:r>
      <w:r w:rsidRPr="007321A8">
        <w:rPr>
          <w:rFonts w:cs="Arial"/>
          <w:sz w:val="20"/>
        </w:rPr>
        <w:t xml:space="preserve"> details all the safety considerations of the trial products. </w:t>
      </w:r>
    </w:p>
    <w:p w14:paraId="46E29D8D" w14:textId="4FCACD6B" w:rsidR="007321A8" w:rsidRPr="007321A8" w:rsidRDefault="007321A8" w:rsidP="007321A8">
      <w:pPr>
        <w:pStyle w:val="BodyText"/>
        <w:spacing w:before="120" w:line="240" w:lineRule="auto"/>
        <w:jc w:val="both"/>
        <w:rPr>
          <w:rFonts w:cs="Arial"/>
          <w:sz w:val="20"/>
        </w:rPr>
      </w:pPr>
      <w:r w:rsidRPr="007321A8">
        <w:rPr>
          <w:rFonts w:cs="Arial"/>
          <w:sz w:val="20"/>
        </w:rPr>
        <w:t>All trial products will be labelled following a similar pattern</w:t>
      </w:r>
      <w:r w:rsidR="009A4314">
        <w:rPr>
          <w:rFonts w:cs="Arial"/>
          <w:sz w:val="20"/>
        </w:rPr>
        <w:t xml:space="preserve"> (see mockup provided)</w:t>
      </w:r>
      <w:r w:rsidRPr="007321A8">
        <w:rPr>
          <w:rFonts w:cs="Arial"/>
          <w:sz w:val="20"/>
        </w:rPr>
        <w:t>, distinguished according to whether they are for mothers during pregnancy or lactation or for infants</w:t>
      </w:r>
      <w:r w:rsidR="00782634">
        <w:rPr>
          <w:rFonts w:cs="Arial"/>
          <w:sz w:val="20"/>
        </w:rPr>
        <w:t xml:space="preserve"> and in accordance </w:t>
      </w:r>
      <w:proofErr w:type="gramStart"/>
      <w:r w:rsidR="00782634">
        <w:rPr>
          <w:rFonts w:cs="Arial"/>
          <w:sz w:val="20"/>
        </w:rPr>
        <w:t>to</w:t>
      </w:r>
      <w:proofErr w:type="gramEnd"/>
      <w:r w:rsidR="00782634">
        <w:rPr>
          <w:rFonts w:cs="Arial"/>
          <w:sz w:val="20"/>
        </w:rPr>
        <w:t xml:space="preserve"> the local regulatory requirements</w:t>
      </w:r>
      <w:r w:rsidRPr="007321A8">
        <w:rPr>
          <w:rFonts w:cs="Arial"/>
          <w:sz w:val="20"/>
        </w:rPr>
        <w:t>. Information included on each label will be:</w:t>
      </w:r>
    </w:p>
    <w:p w14:paraId="06468D6C" w14:textId="5B18079D" w:rsidR="00CE5267" w:rsidRPr="00EF259B" w:rsidRDefault="00CE5267" w:rsidP="007321A8">
      <w:pPr>
        <w:pStyle w:val="BodyText"/>
        <w:spacing w:before="120" w:line="240" w:lineRule="auto"/>
        <w:jc w:val="both"/>
        <w:rPr>
          <w:rFonts w:cs="Arial"/>
          <w:sz w:val="20"/>
        </w:rPr>
      </w:pPr>
      <w:r>
        <w:rPr>
          <w:rFonts w:cs="Arial"/>
          <w:sz w:val="20"/>
          <w:u w:val="single"/>
        </w:rPr>
        <w:t>Trial</w:t>
      </w:r>
      <w:r w:rsidR="007D39FF">
        <w:rPr>
          <w:rFonts w:cs="Arial"/>
          <w:sz w:val="20"/>
          <w:u w:val="single"/>
        </w:rPr>
        <w:t xml:space="preserve"> name and reference</w:t>
      </w:r>
      <w:r w:rsidR="007D39FF" w:rsidRPr="00EF259B">
        <w:rPr>
          <w:rFonts w:cs="Arial"/>
          <w:sz w:val="20"/>
        </w:rPr>
        <w:t xml:space="preserve">: </w:t>
      </w:r>
      <w:r w:rsidR="00EF259B" w:rsidRPr="00EF259B">
        <w:rPr>
          <w:rFonts w:cs="Arial"/>
          <w:sz w:val="20"/>
        </w:rPr>
        <w:t xml:space="preserve">enabling identification of the trial, site, PI and </w:t>
      </w:r>
      <w:proofErr w:type="spellStart"/>
      <w:proofErr w:type="gramStart"/>
      <w:r w:rsidR="00EF259B" w:rsidRPr="00EF259B">
        <w:rPr>
          <w:rFonts w:cs="Arial"/>
          <w:sz w:val="20"/>
        </w:rPr>
        <w:t>sponser</w:t>
      </w:r>
      <w:proofErr w:type="spellEnd"/>
      <w:proofErr w:type="gramEnd"/>
    </w:p>
    <w:p w14:paraId="7EC30ED9" w14:textId="1028CE55" w:rsidR="007321A8" w:rsidRPr="007321A8" w:rsidRDefault="007321A8" w:rsidP="007321A8">
      <w:pPr>
        <w:pStyle w:val="BodyText"/>
        <w:spacing w:before="120" w:line="240" w:lineRule="auto"/>
        <w:jc w:val="both"/>
        <w:rPr>
          <w:rFonts w:cs="Arial"/>
          <w:sz w:val="20"/>
        </w:rPr>
      </w:pPr>
      <w:r w:rsidRPr="007321A8">
        <w:rPr>
          <w:rFonts w:cs="Arial"/>
          <w:sz w:val="20"/>
          <w:u w:val="single"/>
        </w:rPr>
        <w:t>Product recipient</w:t>
      </w:r>
      <w:r w:rsidRPr="007321A8">
        <w:rPr>
          <w:rFonts w:cs="Arial"/>
          <w:sz w:val="20"/>
        </w:rPr>
        <w:t xml:space="preserve">: Mother / Pregnancy or Mother / </w:t>
      </w:r>
      <w:r w:rsidR="001C155D" w:rsidRPr="007321A8">
        <w:rPr>
          <w:rFonts w:cs="Arial"/>
          <w:sz w:val="20"/>
        </w:rPr>
        <w:t>Lactation</w:t>
      </w:r>
      <w:r w:rsidRPr="007321A8">
        <w:rPr>
          <w:rFonts w:cs="Arial"/>
          <w:sz w:val="20"/>
        </w:rPr>
        <w:t xml:space="preserve"> or Infant</w:t>
      </w:r>
    </w:p>
    <w:p w14:paraId="1C1D98DD" w14:textId="4AE5F6AF" w:rsidR="007321A8" w:rsidRDefault="00391E60" w:rsidP="007321A8">
      <w:pPr>
        <w:pStyle w:val="BodyText"/>
        <w:spacing w:before="120" w:line="240" w:lineRule="auto"/>
        <w:jc w:val="both"/>
        <w:rPr>
          <w:rFonts w:cs="Arial"/>
          <w:sz w:val="20"/>
        </w:rPr>
      </w:pPr>
      <w:r>
        <w:rPr>
          <w:rFonts w:cs="Arial"/>
          <w:noProof/>
          <w:sz w:val="20"/>
        </w:rPr>
        <w:drawing>
          <wp:anchor distT="0" distB="0" distL="114300" distR="114300" simplePos="0" relativeHeight="251661312" behindDoc="0" locked="0" layoutInCell="1" allowOverlap="1" wp14:anchorId="1E031FC2" wp14:editId="067A9F37">
            <wp:simplePos x="0" y="0"/>
            <wp:positionH relativeFrom="column">
              <wp:posOffset>3195320</wp:posOffset>
            </wp:positionH>
            <wp:positionV relativeFrom="paragraph">
              <wp:posOffset>17145</wp:posOffset>
            </wp:positionV>
            <wp:extent cx="3145790" cy="14389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1438910"/>
                    </a:xfrm>
                    <a:prstGeom prst="rect">
                      <a:avLst/>
                    </a:prstGeom>
                    <a:noFill/>
                  </pic:spPr>
                </pic:pic>
              </a:graphicData>
            </a:graphic>
          </wp:anchor>
        </w:drawing>
      </w:r>
      <w:r w:rsidR="007321A8" w:rsidRPr="007321A8">
        <w:rPr>
          <w:rFonts w:cs="Arial"/>
          <w:sz w:val="20"/>
          <w:u w:val="single"/>
        </w:rPr>
        <w:t>Participant ID</w:t>
      </w:r>
      <w:r w:rsidR="007321A8" w:rsidRPr="007321A8">
        <w:rPr>
          <w:rFonts w:cs="Arial"/>
          <w:sz w:val="20"/>
        </w:rPr>
        <w:t xml:space="preserve">: A </w:t>
      </w:r>
      <w:proofErr w:type="gramStart"/>
      <w:r w:rsidR="00F3386B">
        <w:rPr>
          <w:rFonts w:cs="Arial"/>
          <w:sz w:val="20"/>
        </w:rPr>
        <w:t>7</w:t>
      </w:r>
      <w:r w:rsidR="007321A8" w:rsidRPr="007321A8">
        <w:rPr>
          <w:rFonts w:cs="Arial"/>
          <w:sz w:val="20"/>
        </w:rPr>
        <w:t xml:space="preserve"> digit</w:t>
      </w:r>
      <w:proofErr w:type="gramEnd"/>
      <w:r w:rsidR="007321A8" w:rsidRPr="007321A8">
        <w:rPr>
          <w:rFonts w:cs="Arial"/>
          <w:sz w:val="20"/>
        </w:rPr>
        <w:t xml:space="preserve"> code consisting of 3 components (INDiGO Trial code (I</w:t>
      </w:r>
      <w:r>
        <w:rPr>
          <w:rFonts w:cs="Arial"/>
          <w:sz w:val="20"/>
        </w:rPr>
        <w:t>N</w:t>
      </w:r>
      <w:r w:rsidR="007321A8" w:rsidRPr="007321A8">
        <w:rPr>
          <w:rFonts w:cs="Arial"/>
          <w:sz w:val="20"/>
        </w:rPr>
        <w:t xml:space="preserve">), followed by ‘M’ or ‘C’ to distinguish </w:t>
      </w:r>
      <w:r w:rsidR="00497353">
        <w:rPr>
          <w:rFonts w:cs="Arial"/>
          <w:sz w:val="20"/>
        </w:rPr>
        <w:t>m</w:t>
      </w:r>
      <w:r w:rsidR="007321A8" w:rsidRPr="007321A8">
        <w:rPr>
          <w:rFonts w:cs="Arial"/>
          <w:sz w:val="20"/>
        </w:rPr>
        <w:t xml:space="preserve">other from </w:t>
      </w:r>
      <w:r w:rsidR="00497353">
        <w:rPr>
          <w:rFonts w:cs="Arial"/>
          <w:sz w:val="20"/>
        </w:rPr>
        <w:t>child</w:t>
      </w:r>
      <w:r w:rsidR="007321A8" w:rsidRPr="007321A8">
        <w:rPr>
          <w:rFonts w:cs="Arial"/>
          <w:sz w:val="20"/>
        </w:rPr>
        <w:t xml:space="preserve">, followed by a </w:t>
      </w:r>
      <w:r w:rsidR="00627A9F">
        <w:rPr>
          <w:rFonts w:cs="Arial"/>
          <w:sz w:val="20"/>
        </w:rPr>
        <w:t>4</w:t>
      </w:r>
      <w:r w:rsidR="007321A8" w:rsidRPr="007321A8">
        <w:rPr>
          <w:rFonts w:cs="Arial"/>
          <w:sz w:val="20"/>
        </w:rPr>
        <w:t xml:space="preserve"> digit ID (</w:t>
      </w:r>
      <w:r w:rsidR="00627A9F">
        <w:rPr>
          <w:rFonts w:cs="Arial"/>
          <w:sz w:val="20"/>
        </w:rPr>
        <w:t>3</w:t>
      </w:r>
      <w:r w:rsidR="007321A8" w:rsidRPr="007321A8">
        <w:rPr>
          <w:rFonts w:cs="Arial"/>
          <w:sz w:val="20"/>
        </w:rPr>
        <w:t xml:space="preserve"> numbers and a check letter), e.g. I</w:t>
      </w:r>
      <w:r>
        <w:rPr>
          <w:rFonts w:cs="Arial"/>
          <w:sz w:val="20"/>
        </w:rPr>
        <w:t>N</w:t>
      </w:r>
      <w:r w:rsidR="007321A8" w:rsidRPr="007321A8">
        <w:rPr>
          <w:rFonts w:cs="Arial"/>
          <w:sz w:val="20"/>
        </w:rPr>
        <w:t>-M-123V and I</w:t>
      </w:r>
      <w:r>
        <w:rPr>
          <w:rFonts w:cs="Arial"/>
          <w:sz w:val="20"/>
        </w:rPr>
        <w:t>N</w:t>
      </w:r>
      <w:r w:rsidR="007321A8" w:rsidRPr="007321A8">
        <w:rPr>
          <w:rFonts w:cs="Arial"/>
          <w:sz w:val="20"/>
        </w:rPr>
        <w:t>-C-123X.</w:t>
      </w:r>
    </w:p>
    <w:p w14:paraId="74F5A1C9" w14:textId="443E6700" w:rsidR="00C952E7" w:rsidRDefault="00C952E7" w:rsidP="007321A8">
      <w:pPr>
        <w:pStyle w:val="BodyText"/>
        <w:spacing w:before="120" w:line="240" w:lineRule="auto"/>
        <w:jc w:val="both"/>
        <w:rPr>
          <w:rFonts w:cs="Arial"/>
          <w:sz w:val="20"/>
        </w:rPr>
      </w:pPr>
      <w:r w:rsidRPr="00080B9F">
        <w:rPr>
          <w:rFonts w:cs="Arial"/>
          <w:sz w:val="20"/>
          <w:u w:val="single"/>
        </w:rPr>
        <w:t>Week of study</w:t>
      </w:r>
      <w:r>
        <w:rPr>
          <w:rFonts w:cs="Arial"/>
          <w:sz w:val="20"/>
        </w:rPr>
        <w:t xml:space="preserve">: For mothers in pregnancy, this will be weeks of pregnancy, </w:t>
      </w:r>
      <w:r w:rsidR="00564B49">
        <w:rPr>
          <w:rFonts w:cs="Arial"/>
          <w:sz w:val="20"/>
        </w:rPr>
        <w:t>for mother in lactation, this will be weeks’ post-partum and for infants this will be infant age (in weeks).</w:t>
      </w:r>
    </w:p>
    <w:p w14:paraId="5408B1B6" w14:textId="24AB565C" w:rsidR="008019D6" w:rsidRDefault="008019D6" w:rsidP="007321A8">
      <w:pPr>
        <w:pStyle w:val="BodyText"/>
        <w:spacing w:before="120" w:line="240" w:lineRule="auto"/>
        <w:jc w:val="both"/>
        <w:rPr>
          <w:rFonts w:cs="Arial"/>
          <w:sz w:val="20"/>
        </w:rPr>
      </w:pPr>
      <w:r>
        <w:rPr>
          <w:rFonts w:cs="Arial"/>
          <w:sz w:val="20"/>
        </w:rPr>
        <w:t>Directions for use</w:t>
      </w:r>
      <w:r w:rsidR="005C19E4">
        <w:rPr>
          <w:rFonts w:cs="Arial"/>
          <w:sz w:val="20"/>
        </w:rPr>
        <w:t xml:space="preserve"> and</w:t>
      </w:r>
      <w:r w:rsidR="00C65FE0">
        <w:rPr>
          <w:rFonts w:cs="Arial"/>
          <w:sz w:val="20"/>
        </w:rPr>
        <w:t xml:space="preserve"> </w:t>
      </w:r>
      <w:r w:rsidR="00497353">
        <w:rPr>
          <w:rFonts w:cs="Arial"/>
          <w:sz w:val="20"/>
        </w:rPr>
        <w:t>t</w:t>
      </w:r>
      <w:r w:rsidR="00C65FE0">
        <w:rPr>
          <w:rFonts w:cs="Arial"/>
          <w:sz w:val="20"/>
        </w:rPr>
        <w:t>rial contact details</w:t>
      </w:r>
      <w:r w:rsidR="0015362B">
        <w:rPr>
          <w:rFonts w:cs="Arial"/>
          <w:sz w:val="20"/>
        </w:rPr>
        <w:t xml:space="preserve"> </w:t>
      </w:r>
      <w:r w:rsidR="00620D55">
        <w:rPr>
          <w:rFonts w:cs="Arial"/>
          <w:sz w:val="20"/>
        </w:rPr>
        <w:t xml:space="preserve">will be specified </w:t>
      </w:r>
      <w:r w:rsidR="000D7AFA">
        <w:rPr>
          <w:rFonts w:cs="Arial"/>
          <w:sz w:val="20"/>
        </w:rPr>
        <w:t xml:space="preserve">on the labels </w:t>
      </w:r>
      <w:r w:rsidR="00620D55">
        <w:rPr>
          <w:rFonts w:cs="Arial"/>
          <w:sz w:val="20"/>
        </w:rPr>
        <w:t>and b</w:t>
      </w:r>
      <w:r w:rsidR="00114AF3">
        <w:rPr>
          <w:rFonts w:cs="Arial"/>
          <w:sz w:val="20"/>
        </w:rPr>
        <w:t xml:space="preserve">atch numbers and </w:t>
      </w:r>
      <w:r w:rsidR="00497353">
        <w:rPr>
          <w:rFonts w:cs="Arial"/>
          <w:sz w:val="20"/>
        </w:rPr>
        <w:t>e</w:t>
      </w:r>
      <w:r w:rsidR="00114AF3">
        <w:rPr>
          <w:rFonts w:cs="Arial"/>
          <w:sz w:val="20"/>
        </w:rPr>
        <w:t xml:space="preserve">xpiry dates </w:t>
      </w:r>
      <w:r w:rsidR="005C19E4">
        <w:rPr>
          <w:rFonts w:cs="Arial"/>
          <w:sz w:val="20"/>
        </w:rPr>
        <w:t xml:space="preserve">will be printed directly onto the supplement </w:t>
      </w:r>
      <w:r w:rsidR="00E208AF">
        <w:rPr>
          <w:rFonts w:cs="Arial"/>
          <w:sz w:val="20"/>
        </w:rPr>
        <w:t>containers at the point of manufacture.</w:t>
      </w:r>
      <w:r w:rsidR="00114AF3">
        <w:rPr>
          <w:rFonts w:cs="Arial"/>
          <w:sz w:val="20"/>
        </w:rPr>
        <w:t xml:space="preserve"> </w:t>
      </w:r>
    </w:p>
    <w:p w14:paraId="2F8F1875" w14:textId="35D362B5" w:rsidR="00D430DE" w:rsidRPr="007321A8" w:rsidRDefault="00D430DE" w:rsidP="007321A8">
      <w:pPr>
        <w:pStyle w:val="BodyText"/>
        <w:spacing w:before="120" w:line="240" w:lineRule="auto"/>
        <w:jc w:val="both"/>
        <w:rPr>
          <w:rFonts w:cs="Arial"/>
          <w:sz w:val="20"/>
        </w:rPr>
      </w:pPr>
      <w:r>
        <w:rPr>
          <w:rFonts w:cs="Arial"/>
          <w:sz w:val="20"/>
        </w:rPr>
        <w:t xml:space="preserve">Group: Each of the 5 arms of the trial will be randomly allocated </w:t>
      </w:r>
      <w:r w:rsidR="007540EB">
        <w:rPr>
          <w:rFonts w:cs="Arial"/>
          <w:sz w:val="20"/>
        </w:rPr>
        <w:t>three letters (</w:t>
      </w:r>
      <w:proofErr w:type="gramStart"/>
      <w:r w:rsidR="007540EB">
        <w:rPr>
          <w:rFonts w:cs="Arial"/>
          <w:sz w:val="20"/>
        </w:rPr>
        <w:t>e.g.</w:t>
      </w:r>
      <w:proofErr w:type="gramEnd"/>
      <w:r w:rsidR="007540EB">
        <w:rPr>
          <w:rFonts w:cs="Arial"/>
          <w:sz w:val="20"/>
        </w:rPr>
        <w:t xml:space="preserve"> Arm 1, F, B T; Arm 2 Z, C, P etc.). </w:t>
      </w:r>
      <w:r w:rsidR="00EE636A">
        <w:rPr>
          <w:rFonts w:cs="Arial"/>
          <w:sz w:val="20"/>
        </w:rPr>
        <w:t xml:space="preserve">Trials products will then be </w:t>
      </w:r>
      <w:proofErr w:type="gramStart"/>
      <w:r w:rsidR="00EE636A">
        <w:rPr>
          <w:rFonts w:cs="Arial"/>
          <w:sz w:val="20"/>
        </w:rPr>
        <w:t>labelled accordingly</w:t>
      </w:r>
      <w:r w:rsidR="004C43A4">
        <w:rPr>
          <w:rFonts w:cs="Arial"/>
          <w:sz w:val="20"/>
        </w:rPr>
        <w:t>;</w:t>
      </w:r>
      <w:proofErr w:type="gramEnd"/>
      <w:r w:rsidR="004C43A4">
        <w:rPr>
          <w:rFonts w:cs="Arial"/>
          <w:sz w:val="20"/>
        </w:rPr>
        <w:t xml:space="preserve"> so a mother infant pair allocated to Trial Arm 1</w:t>
      </w:r>
      <w:r w:rsidR="009B6415">
        <w:rPr>
          <w:rFonts w:cs="Arial"/>
          <w:sz w:val="20"/>
        </w:rPr>
        <w:t xml:space="preserve"> all trial products (pregnancy, lactation, infants) will have the same letter (</w:t>
      </w:r>
      <w:r w:rsidR="002B7F98">
        <w:rPr>
          <w:rFonts w:cs="Arial"/>
          <w:sz w:val="20"/>
        </w:rPr>
        <w:t xml:space="preserve">e.g. </w:t>
      </w:r>
      <w:r w:rsidR="009B6415">
        <w:rPr>
          <w:rFonts w:cs="Arial"/>
          <w:sz w:val="20"/>
        </w:rPr>
        <w:t>F, B or T</w:t>
      </w:r>
      <w:r w:rsidR="002B7F98">
        <w:rPr>
          <w:rFonts w:cs="Arial"/>
          <w:sz w:val="20"/>
        </w:rPr>
        <w:t xml:space="preserve">, as </w:t>
      </w:r>
      <w:r w:rsidR="005C2B3F">
        <w:rPr>
          <w:rFonts w:cs="Arial"/>
          <w:sz w:val="20"/>
        </w:rPr>
        <w:t xml:space="preserve">per </w:t>
      </w:r>
      <w:r w:rsidR="002B7F98">
        <w:rPr>
          <w:rFonts w:cs="Arial"/>
          <w:sz w:val="20"/>
        </w:rPr>
        <w:t>the example above).</w:t>
      </w:r>
    </w:p>
    <w:p w14:paraId="34DD4BE3" w14:textId="7C19A3E6" w:rsidR="006067AA" w:rsidRDefault="006067AA" w:rsidP="008218E6">
      <w:pPr>
        <w:pStyle w:val="BodyText"/>
        <w:spacing w:before="120" w:line="240" w:lineRule="auto"/>
        <w:ind w:left="851" w:hanging="851"/>
        <w:rPr>
          <w:rFonts w:cs="Arial"/>
          <w:sz w:val="20"/>
        </w:rPr>
      </w:pPr>
    </w:p>
    <w:p w14:paraId="28B522A0" w14:textId="77777777" w:rsidR="006067AA" w:rsidRPr="00B90CC6" w:rsidRDefault="006067AA" w:rsidP="00D8660E">
      <w:pPr>
        <w:pStyle w:val="Heading3"/>
        <w:rPr>
          <w:rFonts w:ascii="Arial" w:hAnsi="Arial" w:cs="Arial"/>
        </w:rPr>
      </w:pPr>
      <w:bookmarkStart w:id="37" w:name="_Toc376511456"/>
      <w:r w:rsidRPr="00B90CC6">
        <w:rPr>
          <w:rFonts w:ascii="Arial" w:hAnsi="Arial" w:cs="Arial"/>
        </w:rPr>
        <w:t xml:space="preserve">Product </w:t>
      </w:r>
      <w:r w:rsidR="00107A93" w:rsidRPr="00B90CC6">
        <w:rPr>
          <w:rFonts w:ascii="Arial" w:hAnsi="Arial" w:cs="Arial"/>
        </w:rPr>
        <w:t>s</w:t>
      </w:r>
      <w:r w:rsidRPr="00B90CC6">
        <w:rPr>
          <w:rFonts w:ascii="Arial" w:hAnsi="Arial" w:cs="Arial"/>
        </w:rPr>
        <w:t xml:space="preserve">torage and </w:t>
      </w:r>
      <w:r w:rsidR="00107A93" w:rsidRPr="00B90CC6">
        <w:rPr>
          <w:rFonts w:ascii="Arial" w:hAnsi="Arial" w:cs="Arial"/>
        </w:rPr>
        <w:t>s</w:t>
      </w:r>
      <w:r w:rsidRPr="00B90CC6">
        <w:rPr>
          <w:rFonts w:ascii="Arial" w:hAnsi="Arial" w:cs="Arial"/>
        </w:rPr>
        <w:t>tability</w:t>
      </w:r>
      <w:bookmarkEnd w:id="37"/>
      <w:r w:rsidRPr="00B90CC6">
        <w:rPr>
          <w:rFonts w:ascii="Arial" w:hAnsi="Arial" w:cs="Arial"/>
        </w:rPr>
        <w:t xml:space="preserve"> </w:t>
      </w:r>
    </w:p>
    <w:p w14:paraId="32EA5B45" w14:textId="30E7C31A" w:rsidR="00C31355" w:rsidRPr="00C31355" w:rsidRDefault="00C31355" w:rsidP="00D8660E">
      <w:pPr>
        <w:pStyle w:val="BodyText"/>
        <w:spacing w:before="120" w:after="120" w:line="240" w:lineRule="auto"/>
        <w:jc w:val="both"/>
        <w:rPr>
          <w:rFonts w:cs="Arial"/>
          <w:sz w:val="20"/>
        </w:rPr>
      </w:pPr>
      <w:r w:rsidRPr="00C31355">
        <w:rPr>
          <w:rFonts w:cs="Arial"/>
          <w:sz w:val="20"/>
        </w:rPr>
        <w:t>To the point of monthly distribution, all products will be stored on the MRC Keneba camp at room temperature (20-25</w:t>
      </w:r>
      <w:r w:rsidRPr="00C31355">
        <w:rPr>
          <w:rFonts w:cs="Arial"/>
          <w:sz w:val="20"/>
          <w:vertAlign w:val="superscript"/>
        </w:rPr>
        <w:t>o</w:t>
      </w:r>
      <w:r w:rsidRPr="00C31355">
        <w:rPr>
          <w:rFonts w:cs="Arial"/>
          <w:sz w:val="20"/>
        </w:rPr>
        <w:t xml:space="preserve">C) and away from direct sunlight. All investigational products (maternal </w:t>
      </w:r>
      <w:r w:rsidR="00CE625C">
        <w:rPr>
          <w:rFonts w:cs="Arial"/>
          <w:sz w:val="20"/>
        </w:rPr>
        <w:t>capsules</w:t>
      </w:r>
      <w:r w:rsidRPr="00C31355">
        <w:rPr>
          <w:rFonts w:cs="Arial"/>
          <w:sz w:val="20"/>
        </w:rPr>
        <w:t xml:space="preserve"> and infant syrups) are stable when stored at this temperature. </w:t>
      </w:r>
      <w:r w:rsidR="003D47D8">
        <w:rPr>
          <w:rFonts w:cs="Arial"/>
          <w:sz w:val="20"/>
        </w:rPr>
        <w:t>T</w:t>
      </w:r>
      <w:r w:rsidR="00AF084C">
        <w:rPr>
          <w:rFonts w:cs="Arial"/>
          <w:sz w:val="20"/>
        </w:rPr>
        <w:t>he</w:t>
      </w:r>
      <w:r w:rsidRPr="00C31355">
        <w:rPr>
          <w:rFonts w:cs="Arial"/>
          <w:sz w:val="20"/>
        </w:rPr>
        <w:t xml:space="preserve"> maternal capsules</w:t>
      </w:r>
      <w:r w:rsidR="00AF084C">
        <w:rPr>
          <w:rFonts w:cs="Arial"/>
          <w:sz w:val="20"/>
        </w:rPr>
        <w:t xml:space="preserve"> </w:t>
      </w:r>
      <w:r w:rsidR="003D47D8">
        <w:rPr>
          <w:rFonts w:cs="Arial"/>
          <w:sz w:val="20"/>
        </w:rPr>
        <w:t xml:space="preserve">have a shelf life of 24 </w:t>
      </w:r>
      <w:proofErr w:type="gramStart"/>
      <w:r w:rsidR="003D47D8">
        <w:rPr>
          <w:rFonts w:cs="Arial"/>
          <w:sz w:val="20"/>
        </w:rPr>
        <w:t>months</w:t>
      </w:r>
      <w:proofErr w:type="gramEnd"/>
      <w:r w:rsidR="003D47D8">
        <w:rPr>
          <w:rFonts w:cs="Arial"/>
          <w:sz w:val="20"/>
        </w:rPr>
        <w:t xml:space="preserve"> </w:t>
      </w:r>
      <w:r w:rsidR="00AF084C">
        <w:rPr>
          <w:rFonts w:cs="Arial"/>
          <w:sz w:val="20"/>
        </w:rPr>
        <w:t>and the infant syrups</w:t>
      </w:r>
      <w:r w:rsidR="001C155D">
        <w:rPr>
          <w:rFonts w:cs="Arial"/>
          <w:sz w:val="20"/>
        </w:rPr>
        <w:t xml:space="preserve"> have a</w:t>
      </w:r>
      <w:r w:rsidRPr="00C31355">
        <w:rPr>
          <w:rFonts w:cs="Arial"/>
          <w:sz w:val="20"/>
        </w:rPr>
        <w:t xml:space="preserve"> 12 month shelf life. Repeat orders will ensure all products are supplied in time, while only using products with a valid expiry date. Expiry dates will be carefully checked by the field </w:t>
      </w:r>
      <w:r w:rsidR="001C155D" w:rsidRPr="00C31355">
        <w:rPr>
          <w:rFonts w:cs="Arial"/>
          <w:sz w:val="20"/>
        </w:rPr>
        <w:t>coordinator</w:t>
      </w:r>
      <w:r w:rsidRPr="00C31355">
        <w:rPr>
          <w:rFonts w:cs="Arial"/>
          <w:sz w:val="20"/>
        </w:rPr>
        <w:t xml:space="preserve"> prior to administration to participants.</w:t>
      </w:r>
    </w:p>
    <w:p w14:paraId="7D1DBF80" w14:textId="77777777" w:rsidR="006067AA" w:rsidRPr="00B90CC6" w:rsidRDefault="006067AA" w:rsidP="00D8660E">
      <w:pPr>
        <w:pStyle w:val="Heading3"/>
        <w:rPr>
          <w:rFonts w:ascii="Arial" w:hAnsi="Arial" w:cs="Arial"/>
        </w:rPr>
      </w:pPr>
      <w:bookmarkStart w:id="38" w:name="_Toc114558164"/>
      <w:bookmarkStart w:id="39" w:name="_Toc376511457"/>
      <w:r w:rsidRPr="00B90CC6">
        <w:rPr>
          <w:rFonts w:ascii="Arial" w:hAnsi="Arial" w:cs="Arial"/>
        </w:rPr>
        <w:t xml:space="preserve">Dosage, </w:t>
      </w:r>
      <w:proofErr w:type="gramStart"/>
      <w:r w:rsidR="00107A93" w:rsidRPr="00B90CC6">
        <w:rPr>
          <w:rFonts w:ascii="Arial" w:hAnsi="Arial" w:cs="Arial"/>
        </w:rPr>
        <w:t>p</w:t>
      </w:r>
      <w:r w:rsidRPr="00B90CC6">
        <w:rPr>
          <w:rFonts w:ascii="Arial" w:hAnsi="Arial" w:cs="Arial"/>
        </w:rPr>
        <w:t>reparation</w:t>
      </w:r>
      <w:proofErr w:type="gramEnd"/>
      <w:r w:rsidRPr="00B90CC6">
        <w:rPr>
          <w:rFonts w:ascii="Arial" w:hAnsi="Arial" w:cs="Arial"/>
        </w:rPr>
        <w:t xml:space="preserve"> and </w:t>
      </w:r>
      <w:r w:rsidR="00107A93" w:rsidRPr="00B90CC6">
        <w:rPr>
          <w:rFonts w:ascii="Arial" w:hAnsi="Arial" w:cs="Arial"/>
        </w:rPr>
        <w:t>a</w:t>
      </w:r>
      <w:r w:rsidRPr="00B90CC6">
        <w:rPr>
          <w:rFonts w:ascii="Arial" w:hAnsi="Arial" w:cs="Arial"/>
        </w:rPr>
        <w:t xml:space="preserve">dministration of </w:t>
      </w:r>
      <w:r w:rsidR="00107A93" w:rsidRPr="00B90CC6">
        <w:rPr>
          <w:rFonts w:ascii="Arial" w:hAnsi="Arial" w:cs="Arial"/>
        </w:rPr>
        <w:t>i</w:t>
      </w:r>
      <w:r w:rsidRPr="00B90CC6">
        <w:rPr>
          <w:rFonts w:ascii="Arial" w:hAnsi="Arial" w:cs="Arial"/>
        </w:rPr>
        <w:t xml:space="preserve">nvestigational </w:t>
      </w:r>
      <w:r w:rsidR="00107A93" w:rsidRPr="00B90CC6">
        <w:rPr>
          <w:rFonts w:ascii="Arial" w:hAnsi="Arial" w:cs="Arial"/>
        </w:rPr>
        <w:t>p</w:t>
      </w:r>
      <w:r w:rsidRPr="00B90CC6">
        <w:rPr>
          <w:rFonts w:ascii="Arial" w:hAnsi="Arial" w:cs="Arial"/>
        </w:rPr>
        <w:t>roduct</w:t>
      </w:r>
      <w:r w:rsidR="00454256" w:rsidRPr="00B90CC6">
        <w:rPr>
          <w:rFonts w:ascii="Arial" w:hAnsi="Arial" w:cs="Arial"/>
        </w:rPr>
        <w:t>s</w:t>
      </w:r>
      <w:bookmarkEnd w:id="38"/>
      <w:bookmarkEnd w:id="39"/>
    </w:p>
    <w:p w14:paraId="1E10FE9B" w14:textId="77777777" w:rsidR="00141A9E" w:rsidRPr="00141A9E" w:rsidRDefault="00141A9E" w:rsidP="00D8660E">
      <w:pPr>
        <w:pStyle w:val="BodyText"/>
        <w:spacing w:before="120" w:after="120" w:line="240" w:lineRule="auto"/>
        <w:rPr>
          <w:rFonts w:cs="Arial"/>
          <w:sz w:val="20"/>
        </w:rPr>
      </w:pPr>
      <w:r w:rsidRPr="00141A9E">
        <w:rPr>
          <w:rFonts w:cs="Arial"/>
          <w:b/>
          <w:bCs/>
          <w:sz w:val="20"/>
          <w:u w:val="single"/>
        </w:rPr>
        <w:t>Pregnancy and lactation</w:t>
      </w:r>
      <w:r w:rsidRPr="00141A9E">
        <w:rPr>
          <w:rFonts w:cs="Arial"/>
          <w:sz w:val="20"/>
        </w:rPr>
        <w:t>: The test and placebo capsules will be prepared as a daily dose. Women will be visited daily by a member of the study field team for observed supplementation.</w:t>
      </w:r>
    </w:p>
    <w:p w14:paraId="787C7292" w14:textId="5C1CC862" w:rsidR="00141A9E" w:rsidRPr="00141A9E" w:rsidRDefault="00141A9E" w:rsidP="00D8660E">
      <w:pPr>
        <w:pStyle w:val="BodyText"/>
        <w:spacing w:before="120" w:after="120" w:line="240" w:lineRule="auto"/>
        <w:rPr>
          <w:rFonts w:cs="Arial"/>
          <w:sz w:val="20"/>
        </w:rPr>
      </w:pPr>
      <w:r w:rsidRPr="00141A9E">
        <w:rPr>
          <w:rFonts w:cs="Arial"/>
          <w:b/>
          <w:bCs/>
          <w:sz w:val="20"/>
          <w:u w:val="single"/>
        </w:rPr>
        <w:t>Infancy</w:t>
      </w:r>
      <w:r w:rsidRPr="00141A9E">
        <w:rPr>
          <w:rFonts w:cs="Arial"/>
          <w:sz w:val="20"/>
        </w:rPr>
        <w:t xml:space="preserve">: Infant test and control syrups will be prepared in bottles containing a monthly supply and the required dose will be given to each infant daily, using a graduated oral syringe. The syrup has been manufactured so that a </w:t>
      </w:r>
      <w:r w:rsidR="008534EC">
        <w:rPr>
          <w:rFonts w:cs="Arial"/>
          <w:sz w:val="20"/>
        </w:rPr>
        <w:t>5</w:t>
      </w:r>
      <w:r w:rsidRPr="00AF084C">
        <w:rPr>
          <w:rFonts w:cs="Arial"/>
          <w:sz w:val="20"/>
        </w:rPr>
        <w:t>mL</w:t>
      </w:r>
      <w:r w:rsidRPr="00141A9E">
        <w:rPr>
          <w:rFonts w:cs="Arial"/>
          <w:sz w:val="20"/>
        </w:rPr>
        <w:t xml:space="preserve"> dose per day provides the daily amount of test micronutrients. </w:t>
      </w:r>
    </w:p>
    <w:p w14:paraId="6C97FFC3" w14:textId="77777777" w:rsidR="006067AA" w:rsidRPr="00B90CC6" w:rsidRDefault="00107A93" w:rsidP="00D8660E">
      <w:pPr>
        <w:pStyle w:val="Heading3"/>
        <w:rPr>
          <w:rFonts w:ascii="Arial" w:hAnsi="Arial" w:cs="Arial"/>
        </w:rPr>
      </w:pPr>
      <w:bookmarkStart w:id="40" w:name="_Toc42588972"/>
      <w:bookmarkStart w:id="41" w:name="_Toc53202813"/>
      <w:bookmarkStart w:id="42" w:name="_Toc376511458"/>
      <w:r w:rsidRPr="00B90CC6">
        <w:rPr>
          <w:rFonts w:ascii="Arial" w:hAnsi="Arial" w:cs="Arial"/>
        </w:rPr>
        <w:t>Concomitant m</w:t>
      </w:r>
      <w:r w:rsidR="006067AA" w:rsidRPr="00B90CC6">
        <w:rPr>
          <w:rFonts w:ascii="Arial" w:hAnsi="Arial" w:cs="Arial"/>
        </w:rPr>
        <w:t>edications/</w:t>
      </w:r>
      <w:r w:rsidRPr="00B90CC6">
        <w:rPr>
          <w:rFonts w:ascii="Arial" w:hAnsi="Arial" w:cs="Arial"/>
        </w:rPr>
        <w:t>t</w:t>
      </w:r>
      <w:r w:rsidR="006067AA" w:rsidRPr="00B90CC6">
        <w:rPr>
          <w:rFonts w:ascii="Arial" w:hAnsi="Arial" w:cs="Arial"/>
        </w:rPr>
        <w:t>reatments</w:t>
      </w:r>
      <w:bookmarkEnd w:id="40"/>
      <w:bookmarkEnd w:id="41"/>
      <w:bookmarkEnd w:id="42"/>
    </w:p>
    <w:p w14:paraId="2DEDB313" w14:textId="77777777" w:rsidR="00D8660E" w:rsidRPr="00D8660E" w:rsidRDefault="00D8660E" w:rsidP="00D8660E">
      <w:pPr>
        <w:pStyle w:val="BodyText"/>
        <w:spacing w:before="120" w:after="120" w:line="240" w:lineRule="auto"/>
        <w:rPr>
          <w:rFonts w:cs="Arial"/>
          <w:sz w:val="20"/>
        </w:rPr>
      </w:pPr>
      <w:proofErr w:type="gramStart"/>
      <w:r w:rsidRPr="00D8660E">
        <w:rPr>
          <w:rFonts w:cs="Arial"/>
          <w:sz w:val="20"/>
        </w:rPr>
        <w:t>None applicable</w:t>
      </w:r>
      <w:proofErr w:type="gramEnd"/>
      <w:r w:rsidRPr="00D8660E">
        <w:rPr>
          <w:rFonts w:cs="Arial"/>
          <w:sz w:val="20"/>
        </w:rPr>
        <w:t>, although pregnant women will be encouraged to seek routine antenatal care throughout the duration of their pregnancy.</w:t>
      </w:r>
    </w:p>
    <w:p w14:paraId="1E3BDAD8" w14:textId="77777777" w:rsidR="006067AA" w:rsidRPr="00B90CC6" w:rsidRDefault="006067AA" w:rsidP="00D8660E">
      <w:pPr>
        <w:pStyle w:val="BodyText"/>
        <w:spacing w:before="120" w:after="120" w:line="240" w:lineRule="auto"/>
        <w:ind w:left="851"/>
        <w:rPr>
          <w:rFonts w:cs="Arial"/>
          <w:sz w:val="20"/>
        </w:rPr>
      </w:pPr>
    </w:p>
    <w:p w14:paraId="794765CF" w14:textId="77777777" w:rsidR="00425A78" w:rsidRPr="00B90CC6" w:rsidRDefault="00425A78" w:rsidP="00D8660E">
      <w:pPr>
        <w:pStyle w:val="Heading1"/>
        <w:tabs>
          <w:tab w:val="clear" w:pos="720"/>
          <w:tab w:val="num" w:pos="851"/>
        </w:tabs>
        <w:spacing w:before="120" w:after="120"/>
        <w:ind w:left="851" w:hanging="851"/>
        <w:rPr>
          <w:rFonts w:ascii="Arial" w:hAnsi="Arial" w:cs="Arial"/>
          <w:caps w:val="0"/>
          <w:sz w:val="22"/>
          <w:szCs w:val="22"/>
        </w:rPr>
      </w:pPr>
      <w:bookmarkStart w:id="43" w:name="_Toc136318296"/>
      <w:bookmarkStart w:id="44" w:name="_Toc376511459"/>
      <w:bookmarkEnd w:id="33"/>
      <w:bookmarkEnd w:id="34"/>
      <w:r w:rsidRPr="00B90CC6">
        <w:rPr>
          <w:rFonts w:ascii="Arial" w:hAnsi="Arial" w:cs="Arial"/>
          <w:caps w:val="0"/>
          <w:sz w:val="22"/>
          <w:szCs w:val="22"/>
        </w:rPr>
        <w:t xml:space="preserve">Selection and </w:t>
      </w:r>
      <w:r w:rsidR="00107A93" w:rsidRPr="00B90CC6">
        <w:rPr>
          <w:rFonts w:ascii="Arial" w:hAnsi="Arial" w:cs="Arial"/>
          <w:caps w:val="0"/>
          <w:sz w:val="22"/>
          <w:szCs w:val="22"/>
        </w:rPr>
        <w:t>w</w:t>
      </w:r>
      <w:r w:rsidRPr="00B90CC6">
        <w:rPr>
          <w:rFonts w:ascii="Arial" w:hAnsi="Arial" w:cs="Arial"/>
          <w:caps w:val="0"/>
          <w:sz w:val="22"/>
          <w:szCs w:val="22"/>
        </w:rPr>
        <w:t xml:space="preserve">ithdrawal of </w:t>
      </w:r>
      <w:r w:rsidR="00107A93" w:rsidRPr="00B90CC6">
        <w:rPr>
          <w:rFonts w:ascii="Arial" w:hAnsi="Arial" w:cs="Arial"/>
          <w:caps w:val="0"/>
          <w:sz w:val="22"/>
          <w:szCs w:val="22"/>
        </w:rPr>
        <w:t>p</w:t>
      </w:r>
      <w:r w:rsidR="00814A6C" w:rsidRPr="00B90CC6">
        <w:rPr>
          <w:rFonts w:ascii="Arial" w:hAnsi="Arial" w:cs="Arial"/>
          <w:caps w:val="0"/>
          <w:sz w:val="22"/>
          <w:szCs w:val="22"/>
        </w:rPr>
        <w:t>articipants</w:t>
      </w:r>
      <w:bookmarkEnd w:id="43"/>
      <w:bookmarkEnd w:id="44"/>
      <w:r w:rsidRPr="00B90CC6">
        <w:rPr>
          <w:rFonts w:ascii="Arial" w:hAnsi="Arial" w:cs="Arial"/>
          <w:caps w:val="0"/>
          <w:sz w:val="22"/>
          <w:szCs w:val="22"/>
        </w:rPr>
        <w:t xml:space="preserve"> </w:t>
      </w:r>
    </w:p>
    <w:p w14:paraId="4BD3869C" w14:textId="77777777" w:rsidR="00425A78" w:rsidRPr="00B90CC6" w:rsidRDefault="00425A78" w:rsidP="00D8660E">
      <w:pPr>
        <w:pStyle w:val="Heading2"/>
        <w:tabs>
          <w:tab w:val="clear" w:pos="720"/>
          <w:tab w:val="num" w:pos="851"/>
        </w:tabs>
        <w:spacing w:before="120" w:after="120"/>
        <w:rPr>
          <w:rFonts w:ascii="Arial" w:hAnsi="Arial" w:cs="Arial"/>
        </w:rPr>
      </w:pPr>
      <w:bookmarkStart w:id="45" w:name="_Toc376511460"/>
      <w:bookmarkStart w:id="46" w:name="_Toc136318297"/>
      <w:r w:rsidRPr="00B90CC6">
        <w:rPr>
          <w:rFonts w:ascii="Arial" w:hAnsi="Arial" w:cs="Arial"/>
        </w:rPr>
        <w:t xml:space="preserve">Selection of </w:t>
      </w:r>
      <w:r w:rsidR="00107A93" w:rsidRPr="00B90CC6">
        <w:rPr>
          <w:rFonts w:ascii="Arial" w:hAnsi="Arial" w:cs="Arial"/>
        </w:rPr>
        <w:t>p</w:t>
      </w:r>
      <w:r w:rsidR="00814A6C" w:rsidRPr="00B90CC6">
        <w:rPr>
          <w:rFonts w:ascii="Arial" w:hAnsi="Arial" w:cs="Arial"/>
        </w:rPr>
        <w:t>articipants</w:t>
      </w:r>
      <w:bookmarkEnd w:id="45"/>
      <w:r w:rsidRPr="00B90CC6">
        <w:rPr>
          <w:rFonts w:ascii="Arial" w:hAnsi="Arial" w:cs="Arial"/>
        </w:rPr>
        <w:t xml:space="preserve"> </w:t>
      </w:r>
    </w:p>
    <w:bookmarkEnd w:id="46"/>
    <w:p w14:paraId="35785962" w14:textId="064AD0BE" w:rsidR="008340D0" w:rsidRPr="008340D0" w:rsidRDefault="008340D0" w:rsidP="008340D0">
      <w:pPr>
        <w:pStyle w:val="BodyText2"/>
        <w:spacing w:before="0" w:line="240" w:lineRule="auto"/>
        <w:ind w:left="0"/>
        <w:jc w:val="both"/>
        <w:rPr>
          <w:rFonts w:cs="Arial"/>
          <w:color w:val="auto"/>
          <w:sz w:val="20"/>
        </w:rPr>
      </w:pPr>
      <w:r w:rsidRPr="008340D0">
        <w:rPr>
          <w:rFonts w:cs="Arial"/>
          <w:color w:val="auto"/>
          <w:sz w:val="20"/>
        </w:rPr>
        <w:t>Women, resident in the study villages and identified as pregnant (at antenatal clinics and through demographic surveillance), will be invited to participate in the study. Enrolled women will then be invited to the MRC Keneba clinic for an ultrasound examination by the study midwife. Women with an ultrasound</w:t>
      </w:r>
      <w:r w:rsidR="00497353">
        <w:rPr>
          <w:rFonts w:cs="Arial"/>
          <w:color w:val="auto"/>
          <w:sz w:val="20"/>
        </w:rPr>
        <w:t>-</w:t>
      </w:r>
      <w:r w:rsidRPr="008340D0">
        <w:rPr>
          <w:rFonts w:cs="Arial"/>
          <w:color w:val="auto"/>
          <w:sz w:val="20"/>
        </w:rPr>
        <w:t xml:space="preserve">confirmed singleton pregnancy, &lt; 20 weeks gestation will then be enrolled into the </w:t>
      </w:r>
      <w:proofErr w:type="gramStart"/>
      <w:r w:rsidRPr="008340D0">
        <w:rPr>
          <w:rFonts w:cs="Arial"/>
          <w:color w:val="auto"/>
          <w:sz w:val="20"/>
        </w:rPr>
        <w:t>trial, and</w:t>
      </w:r>
      <w:proofErr w:type="gramEnd"/>
      <w:r w:rsidRPr="008340D0">
        <w:rPr>
          <w:rFonts w:cs="Arial"/>
          <w:color w:val="auto"/>
          <w:sz w:val="20"/>
        </w:rPr>
        <w:t xml:space="preserve"> randomized to trial arm. The trial will </w:t>
      </w:r>
      <w:r w:rsidRPr="008340D0">
        <w:rPr>
          <w:rFonts w:cs="Arial"/>
          <w:color w:val="auto"/>
          <w:sz w:val="20"/>
        </w:rPr>
        <w:lastRenderedPageBreak/>
        <w:t>enroll up to 13</w:t>
      </w:r>
      <w:r w:rsidR="000C3C35">
        <w:rPr>
          <w:rFonts w:cs="Arial"/>
          <w:color w:val="auto"/>
          <w:sz w:val="20"/>
        </w:rPr>
        <w:t>8</w:t>
      </w:r>
      <w:r w:rsidRPr="008340D0">
        <w:rPr>
          <w:rFonts w:cs="Arial"/>
          <w:color w:val="auto"/>
          <w:sz w:val="20"/>
        </w:rPr>
        <w:t xml:space="preserve"> women per trial arm (69</w:t>
      </w:r>
      <w:r w:rsidR="000C3C35">
        <w:rPr>
          <w:rFonts w:cs="Arial"/>
          <w:color w:val="auto"/>
          <w:sz w:val="20"/>
        </w:rPr>
        <w:t>0</w:t>
      </w:r>
      <w:r w:rsidRPr="008340D0">
        <w:rPr>
          <w:rFonts w:cs="Arial"/>
          <w:color w:val="auto"/>
          <w:sz w:val="20"/>
        </w:rPr>
        <w:t xml:space="preserve"> total) with the aim of having 120 infants per trial arm (600 total) at the point of the primary outcome. </w:t>
      </w:r>
    </w:p>
    <w:p w14:paraId="0CDFFAB9" w14:textId="77777777" w:rsidR="00814A6C" w:rsidRPr="00B90CC6" w:rsidRDefault="00814A6C" w:rsidP="00F11FC6">
      <w:pPr>
        <w:pStyle w:val="BodyText2"/>
        <w:spacing w:before="0" w:line="240" w:lineRule="auto"/>
        <w:ind w:left="851"/>
        <w:jc w:val="both"/>
        <w:rPr>
          <w:rFonts w:cs="Arial"/>
          <w:color w:val="auto"/>
          <w:sz w:val="20"/>
        </w:rPr>
      </w:pPr>
    </w:p>
    <w:p w14:paraId="07A23BD7" w14:textId="77777777" w:rsidR="00425A78" w:rsidRPr="00B90CC6" w:rsidRDefault="00425A78" w:rsidP="008340D0">
      <w:pPr>
        <w:pStyle w:val="Heading2"/>
        <w:tabs>
          <w:tab w:val="clear" w:pos="720"/>
          <w:tab w:val="num" w:pos="851"/>
        </w:tabs>
        <w:spacing w:before="120" w:after="120"/>
        <w:rPr>
          <w:rFonts w:ascii="Arial" w:hAnsi="Arial" w:cs="Arial"/>
        </w:rPr>
      </w:pPr>
      <w:bookmarkStart w:id="47" w:name="_Toc376511461"/>
      <w:r w:rsidRPr="00B90CC6">
        <w:rPr>
          <w:rFonts w:ascii="Arial" w:hAnsi="Arial" w:cs="Arial"/>
        </w:rPr>
        <w:t xml:space="preserve">Eligibility of </w:t>
      </w:r>
      <w:r w:rsidR="00107A93" w:rsidRPr="00B90CC6">
        <w:rPr>
          <w:rFonts w:ascii="Arial" w:hAnsi="Arial" w:cs="Arial"/>
        </w:rPr>
        <w:t>p</w:t>
      </w:r>
      <w:r w:rsidR="00814A6C" w:rsidRPr="00B90CC6">
        <w:rPr>
          <w:rFonts w:ascii="Arial" w:hAnsi="Arial" w:cs="Arial"/>
        </w:rPr>
        <w:t>articipants</w:t>
      </w:r>
      <w:bookmarkEnd w:id="47"/>
      <w:r w:rsidRPr="00B90CC6">
        <w:rPr>
          <w:rFonts w:ascii="Arial" w:hAnsi="Arial" w:cs="Arial"/>
        </w:rPr>
        <w:t xml:space="preserve"> </w:t>
      </w:r>
    </w:p>
    <w:p w14:paraId="6D9C3F6E" w14:textId="77777777" w:rsidR="00685C98" w:rsidRPr="00B90CC6" w:rsidRDefault="00685C98" w:rsidP="00074B22">
      <w:pPr>
        <w:pStyle w:val="Bulletlisting"/>
        <w:numPr>
          <w:ilvl w:val="0"/>
          <w:numId w:val="0"/>
        </w:numPr>
        <w:spacing w:after="120" w:line="240" w:lineRule="auto"/>
        <w:jc w:val="both"/>
        <w:rPr>
          <w:rFonts w:cs="Arial"/>
          <w:sz w:val="20"/>
        </w:rPr>
      </w:pPr>
      <w:r w:rsidRPr="00B90CC6">
        <w:rPr>
          <w:rFonts w:cs="Arial"/>
          <w:iCs/>
          <w:sz w:val="20"/>
        </w:rPr>
        <w:t xml:space="preserve">Participants must meet </w:t>
      </w:r>
      <w:proofErr w:type="gramStart"/>
      <w:r w:rsidRPr="00B90CC6">
        <w:rPr>
          <w:rFonts w:cs="Arial"/>
          <w:iCs/>
          <w:sz w:val="20"/>
        </w:rPr>
        <w:t>all of</w:t>
      </w:r>
      <w:proofErr w:type="gramEnd"/>
      <w:r w:rsidRPr="00B90CC6">
        <w:rPr>
          <w:rFonts w:cs="Arial"/>
          <w:iCs/>
          <w:sz w:val="20"/>
        </w:rPr>
        <w:t xml:space="preserve"> the inclusion criteria and none of the exclusion criteria to be eligible to participate in the trial.</w:t>
      </w:r>
    </w:p>
    <w:p w14:paraId="1E3A4564" w14:textId="77777777" w:rsidR="00425A78" w:rsidRPr="00B90CC6" w:rsidRDefault="00425A78" w:rsidP="008340D0">
      <w:pPr>
        <w:pStyle w:val="Heading3"/>
        <w:tabs>
          <w:tab w:val="clear" w:pos="1440"/>
          <w:tab w:val="num" w:pos="851"/>
        </w:tabs>
        <w:rPr>
          <w:rFonts w:ascii="Arial" w:hAnsi="Arial" w:cs="Arial"/>
        </w:rPr>
      </w:pPr>
      <w:bookmarkStart w:id="48" w:name="_Toc376511462"/>
      <w:r w:rsidRPr="00B90CC6">
        <w:rPr>
          <w:rFonts w:ascii="Arial" w:hAnsi="Arial" w:cs="Arial"/>
        </w:rPr>
        <w:t>Inclusion criteria</w:t>
      </w:r>
      <w:bookmarkEnd w:id="48"/>
    </w:p>
    <w:p w14:paraId="0797CB1A" w14:textId="77777777" w:rsidR="00FE5C0D" w:rsidRPr="00FE5C0D" w:rsidRDefault="00FE5C0D" w:rsidP="009D198A">
      <w:pPr>
        <w:pStyle w:val="Bulletlisting"/>
        <w:numPr>
          <w:ilvl w:val="0"/>
          <w:numId w:val="15"/>
        </w:numPr>
        <w:spacing w:before="0" w:line="240" w:lineRule="auto"/>
        <w:rPr>
          <w:rFonts w:cs="Arial"/>
          <w:iCs/>
          <w:sz w:val="20"/>
        </w:rPr>
      </w:pPr>
      <w:r w:rsidRPr="00FE5C0D">
        <w:rPr>
          <w:rFonts w:cs="Arial"/>
          <w:iCs/>
          <w:sz w:val="20"/>
        </w:rPr>
        <w:t>Pregnancy &lt; 20 weeks at initial pregnancy confirmation</w:t>
      </w:r>
    </w:p>
    <w:p w14:paraId="65575DEA" w14:textId="77777777" w:rsidR="00FE5C0D" w:rsidRPr="00FE5C0D" w:rsidRDefault="00FE5C0D" w:rsidP="009D198A">
      <w:pPr>
        <w:pStyle w:val="Bulletlisting"/>
        <w:numPr>
          <w:ilvl w:val="0"/>
          <w:numId w:val="15"/>
        </w:numPr>
        <w:spacing w:before="0" w:line="240" w:lineRule="auto"/>
        <w:rPr>
          <w:rFonts w:cs="Arial"/>
          <w:iCs/>
          <w:sz w:val="20"/>
        </w:rPr>
      </w:pPr>
      <w:r w:rsidRPr="00FE5C0D">
        <w:rPr>
          <w:rFonts w:cs="Arial"/>
          <w:iCs/>
          <w:sz w:val="20"/>
        </w:rPr>
        <w:t>Singleton pregnancy</w:t>
      </w:r>
    </w:p>
    <w:p w14:paraId="63BAC00F" w14:textId="77777777" w:rsidR="00FE5C0D" w:rsidRPr="00FE5C0D" w:rsidRDefault="00FE5C0D" w:rsidP="009D198A">
      <w:pPr>
        <w:pStyle w:val="Bulletlisting"/>
        <w:numPr>
          <w:ilvl w:val="0"/>
          <w:numId w:val="15"/>
        </w:numPr>
        <w:spacing w:before="0" w:line="240" w:lineRule="auto"/>
        <w:rPr>
          <w:rFonts w:cs="Arial"/>
          <w:iCs/>
          <w:sz w:val="20"/>
        </w:rPr>
      </w:pPr>
      <w:r w:rsidRPr="00FE5C0D">
        <w:rPr>
          <w:rFonts w:cs="Arial"/>
          <w:iCs/>
          <w:sz w:val="20"/>
        </w:rPr>
        <w:t xml:space="preserve">Healthy, with no evidence of current severe </w:t>
      </w:r>
      <w:proofErr w:type="spellStart"/>
      <w:r w:rsidRPr="00FE5C0D">
        <w:rPr>
          <w:rFonts w:cs="Arial"/>
          <w:iCs/>
          <w:sz w:val="20"/>
        </w:rPr>
        <w:t>anaemia</w:t>
      </w:r>
      <w:proofErr w:type="spellEnd"/>
    </w:p>
    <w:p w14:paraId="0E66E86D" w14:textId="574043F2" w:rsidR="00FE5C0D" w:rsidRDefault="00FE5C0D" w:rsidP="009D198A">
      <w:pPr>
        <w:pStyle w:val="Bulletlisting"/>
        <w:numPr>
          <w:ilvl w:val="0"/>
          <w:numId w:val="15"/>
        </w:numPr>
        <w:spacing w:before="0" w:line="240" w:lineRule="auto"/>
        <w:rPr>
          <w:rFonts w:cs="Arial"/>
          <w:iCs/>
          <w:sz w:val="20"/>
        </w:rPr>
      </w:pPr>
      <w:r w:rsidRPr="00FE5C0D">
        <w:rPr>
          <w:rFonts w:cs="Arial"/>
          <w:iCs/>
          <w:sz w:val="20"/>
        </w:rPr>
        <w:t xml:space="preserve">Willingness to take a daily trial product (capsule) daily from 20 weeks of pregnancy until six-months post-partum and for their infant to receive a daily trial product (syrup drops) from Day 8 until 6 months of </w:t>
      </w:r>
      <w:proofErr w:type="gramStart"/>
      <w:r w:rsidRPr="00FE5C0D">
        <w:rPr>
          <w:rFonts w:cs="Arial"/>
          <w:iCs/>
          <w:sz w:val="20"/>
        </w:rPr>
        <w:t>age</w:t>
      </w:r>
      <w:proofErr w:type="gramEnd"/>
      <w:r w:rsidRPr="00FE5C0D">
        <w:rPr>
          <w:rFonts w:cs="Arial"/>
          <w:iCs/>
          <w:sz w:val="20"/>
        </w:rPr>
        <w:t xml:space="preserve"> </w:t>
      </w:r>
    </w:p>
    <w:p w14:paraId="4D27A836" w14:textId="1D59C77F" w:rsidR="00E736F8" w:rsidRDefault="00E736F8" w:rsidP="009D198A">
      <w:pPr>
        <w:pStyle w:val="Bulletlisting"/>
        <w:numPr>
          <w:ilvl w:val="0"/>
          <w:numId w:val="15"/>
        </w:numPr>
        <w:spacing w:before="0" w:line="240" w:lineRule="auto"/>
        <w:rPr>
          <w:rFonts w:cs="Arial"/>
          <w:iCs/>
          <w:sz w:val="20"/>
        </w:rPr>
      </w:pPr>
      <w:r>
        <w:rPr>
          <w:rFonts w:cs="Arial"/>
          <w:iCs/>
          <w:sz w:val="20"/>
        </w:rPr>
        <w:t>Intention to remain resident in West or Central Kiang</w:t>
      </w:r>
      <w:r w:rsidR="000B1A3A">
        <w:rPr>
          <w:rFonts w:cs="Arial"/>
          <w:iCs/>
          <w:sz w:val="20"/>
        </w:rPr>
        <w:t xml:space="preserve"> until the infant is 12 months of </w:t>
      </w:r>
      <w:proofErr w:type="gramStart"/>
      <w:r w:rsidR="000B1A3A">
        <w:rPr>
          <w:rFonts w:cs="Arial"/>
          <w:iCs/>
          <w:sz w:val="20"/>
        </w:rPr>
        <w:t>age</w:t>
      </w:r>
      <w:proofErr w:type="gramEnd"/>
    </w:p>
    <w:p w14:paraId="150DDAD9" w14:textId="77569A95" w:rsidR="00503445" w:rsidRPr="00FE5C0D" w:rsidRDefault="00503445" w:rsidP="009D198A">
      <w:pPr>
        <w:pStyle w:val="Bulletlisting"/>
        <w:numPr>
          <w:ilvl w:val="0"/>
          <w:numId w:val="15"/>
        </w:numPr>
        <w:spacing w:before="0" w:line="240" w:lineRule="auto"/>
        <w:rPr>
          <w:rFonts w:cs="Arial"/>
          <w:iCs/>
          <w:sz w:val="20"/>
        </w:rPr>
      </w:pPr>
      <w:r>
        <w:rPr>
          <w:rFonts w:cs="Arial"/>
          <w:iCs/>
          <w:sz w:val="20"/>
        </w:rPr>
        <w:t xml:space="preserve">Able to provide written informed consent to </w:t>
      </w:r>
      <w:proofErr w:type="gramStart"/>
      <w:r>
        <w:rPr>
          <w:rFonts w:cs="Arial"/>
          <w:iCs/>
          <w:sz w:val="20"/>
        </w:rPr>
        <w:t>participate</w:t>
      </w:r>
      <w:proofErr w:type="gramEnd"/>
    </w:p>
    <w:p w14:paraId="4DA5DC55" w14:textId="77777777" w:rsidR="00425A78" w:rsidRPr="00B90CC6" w:rsidRDefault="00425A78" w:rsidP="008340D0">
      <w:pPr>
        <w:pStyle w:val="Heading3"/>
        <w:tabs>
          <w:tab w:val="clear" w:pos="1440"/>
          <w:tab w:val="num" w:pos="851"/>
        </w:tabs>
        <w:rPr>
          <w:rFonts w:ascii="Arial" w:hAnsi="Arial" w:cs="Arial"/>
        </w:rPr>
      </w:pPr>
      <w:bookmarkStart w:id="49" w:name="_Toc376511463"/>
      <w:r w:rsidRPr="00B90CC6">
        <w:rPr>
          <w:rFonts w:ascii="Arial" w:hAnsi="Arial" w:cs="Arial"/>
        </w:rPr>
        <w:t>Exclusion criteria</w:t>
      </w:r>
      <w:bookmarkEnd w:id="49"/>
    </w:p>
    <w:p w14:paraId="67D39137" w14:textId="77777777" w:rsidR="006A5603" w:rsidRPr="006A5603" w:rsidRDefault="006A5603" w:rsidP="006A5603">
      <w:pPr>
        <w:pStyle w:val="Bulletlisting"/>
        <w:numPr>
          <w:ilvl w:val="0"/>
          <w:numId w:val="0"/>
        </w:numPr>
        <w:spacing w:before="0" w:line="240" w:lineRule="auto"/>
        <w:rPr>
          <w:rFonts w:cs="Arial"/>
          <w:bCs/>
          <w:iCs/>
          <w:sz w:val="20"/>
          <w:lang w:val="en-GB"/>
        </w:rPr>
      </w:pPr>
      <w:r w:rsidRPr="006A5603">
        <w:rPr>
          <w:rFonts w:cs="Arial"/>
          <w:bCs/>
          <w:iCs/>
          <w:sz w:val="20"/>
          <w:lang w:val="en-GB"/>
        </w:rPr>
        <w:t>Exclusion criteria during the pregnancy phase of the study will include:</w:t>
      </w:r>
    </w:p>
    <w:p w14:paraId="3A76DCB9" w14:textId="77777777" w:rsidR="006A5603" w:rsidRPr="006A5603" w:rsidRDefault="006A5603" w:rsidP="009D198A">
      <w:pPr>
        <w:pStyle w:val="Bulletlisting"/>
        <w:numPr>
          <w:ilvl w:val="0"/>
          <w:numId w:val="16"/>
        </w:numPr>
        <w:spacing w:before="0" w:line="240" w:lineRule="auto"/>
        <w:rPr>
          <w:rFonts w:cs="Arial"/>
          <w:bCs/>
          <w:iCs/>
          <w:sz w:val="20"/>
          <w:lang w:val="en-GB"/>
        </w:rPr>
      </w:pPr>
      <w:r w:rsidRPr="006A5603">
        <w:rPr>
          <w:rFonts w:cs="Arial"/>
          <w:bCs/>
          <w:iCs/>
          <w:sz w:val="20"/>
          <w:lang w:val="en-GB"/>
        </w:rPr>
        <w:t xml:space="preserve">Multiple pregnancy </w:t>
      </w:r>
    </w:p>
    <w:p w14:paraId="7CFE74B4" w14:textId="77777777" w:rsidR="006A5603" w:rsidRPr="006A5603" w:rsidRDefault="006A5603" w:rsidP="009D198A">
      <w:pPr>
        <w:pStyle w:val="Bulletlisting"/>
        <w:numPr>
          <w:ilvl w:val="0"/>
          <w:numId w:val="16"/>
        </w:numPr>
        <w:spacing w:before="0" w:line="240" w:lineRule="auto"/>
        <w:rPr>
          <w:rFonts w:cs="Arial"/>
          <w:bCs/>
          <w:iCs/>
          <w:sz w:val="20"/>
          <w:lang w:val="en-GB"/>
        </w:rPr>
      </w:pPr>
      <w:r w:rsidRPr="006A5603">
        <w:rPr>
          <w:rFonts w:cs="Arial"/>
          <w:bCs/>
          <w:iCs/>
          <w:sz w:val="20"/>
          <w:lang w:val="en-GB"/>
        </w:rPr>
        <w:t xml:space="preserve">Pregnancy ≥20 weeks gestation </w:t>
      </w:r>
    </w:p>
    <w:p w14:paraId="48D012E1" w14:textId="77777777" w:rsidR="006A5603" w:rsidRPr="006A5603" w:rsidRDefault="006A5603" w:rsidP="009D198A">
      <w:pPr>
        <w:pStyle w:val="Bulletlisting"/>
        <w:numPr>
          <w:ilvl w:val="0"/>
          <w:numId w:val="16"/>
        </w:numPr>
        <w:spacing w:before="0" w:line="240" w:lineRule="auto"/>
        <w:rPr>
          <w:rFonts w:cs="Arial"/>
          <w:bCs/>
          <w:iCs/>
          <w:sz w:val="20"/>
          <w:lang w:val="en-GB"/>
        </w:rPr>
      </w:pPr>
      <w:r w:rsidRPr="006A5603">
        <w:rPr>
          <w:rFonts w:cs="Arial"/>
          <w:bCs/>
          <w:iCs/>
          <w:sz w:val="20"/>
          <w:lang w:val="en-GB"/>
        </w:rPr>
        <w:t xml:space="preserve">Severe anaemia (&lt;7g/dL) </w:t>
      </w:r>
    </w:p>
    <w:p w14:paraId="71711462" w14:textId="39FAF697" w:rsidR="006A5603" w:rsidRPr="006A5603" w:rsidRDefault="006A5603" w:rsidP="009D198A">
      <w:pPr>
        <w:pStyle w:val="Bulletlisting"/>
        <w:numPr>
          <w:ilvl w:val="0"/>
          <w:numId w:val="16"/>
        </w:numPr>
        <w:spacing w:before="0" w:line="240" w:lineRule="auto"/>
        <w:rPr>
          <w:rFonts w:cs="Arial"/>
          <w:iCs/>
          <w:sz w:val="20"/>
        </w:rPr>
      </w:pPr>
      <w:r w:rsidRPr="006A5603">
        <w:rPr>
          <w:rFonts w:cs="Arial"/>
          <w:bCs/>
          <w:iCs/>
          <w:sz w:val="20"/>
          <w:lang w:val="en-GB"/>
        </w:rPr>
        <w:t xml:space="preserve">Any </w:t>
      </w:r>
      <w:r w:rsidR="002F2B79">
        <w:rPr>
          <w:rFonts w:cs="Arial"/>
          <w:bCs/>
          <w:iCs/>
          <w:sz w:val="20"/>
          <w:lang w:val="en-GB"/>
        </w:rPr>
        <w:t xml:space="preserve">known </w:t>
      </w:r>
      <w:r w:rsidRPr="006A5603">
        <w:rPr>
          <w:rFonts w:cs="Arial"/>
          <w:bCs/>
          <w:iCs/>
          <w:sz w:val="20"/>
          <w:lang w:val="en-GB"/>
        </w:rPr>
        <w:t>history or evidence of chronic disease (including HIV, TB,</w:t>
      </w:r>
      <w:r w:rsidR="00124351">
        <w:rPr>
          <w:rFonts w:cs="Arial"/>
          <w:bCs/>
          <w:iCs/>
          <w:sz w:val="20"/>
          <w:lang w:val="en-GB"/>
        </w:rPr>
        <w:t xml:space="preserve"> </w:t>
      </w:r>
      <w:r w:rsidR="00124351" w:rsidRPr="00124351">
        <w:rPr>
          <w:rFonts w:cs="Arial"/>
          <w:bCs/>
          <w:iCs/>
          <w:sz w:val="20"/>
          <w:lang w:val="en-GB"/>
        </w:rPr>
        <w:t>non-pregnancy-induced-</w:t>
      </w:r>
      <w:proofErr w:type="gramStart"/>
      <w:r w:rsidR="00124351" w:rsidRPr="00124351">
        <w:rPr>
          <w:rFonts w:cs="Arial"/>
          <w:bCs/>
          <w:iCs/>
          <w:sz w:val="20"/>
          <w:lang w:val="en-GB"/>
        </w:rPr>
        <w:t>hypertension</w:t>
      </w:r>
      <w:proofErr w:type="gramEnd"/>
      <w:r w:rsidR="00124351" w:rsidRPr="00124351">
        <w:rPr>
          <w:rFonts w:cs="Arial"/>
          <w:bCs/>
          <w:iCs/>
          <w:sz w:val="20"/>
          <w:lang w:val="en-GB"/>
        </w:rPr>
        <w:t xml:space="preserve"> or diabetes</w:t>
      </w:r>
      <w:r w:rsidRPr="006A5603">
        <w:rPr>
          <w:rFonts w:cs="Arial"/>
          <w:bCs/>
          <w:iCs/>
          <w:sz w:val="20"/>
          <w:lang w:val="en-GB"/>
        </w:rPr>
        <w:t>)</w:t>
      </w:r>
      <w:r w:rsidR="00691825">
        <w:rPr>
          <w:rFonts w:cs="Arial"/>
          <w:bCs/>
          <w:iCs/>
          <w:sz w:val="20"/>
          <w:lang w:val="en-GB"/>
        </w:rPr>
        <w:t xml:space="preserve">. Women will be offered HIV Voluntary Counselling and Testing (as part of routine antenatal care) and, where positive, excluded from the </w:t>
      </w:r>
      <w:proofErr w:type="gramStart"/>
      <w:r w:rsidR="00691825">
        <w:rPr>
          <w:rFonts w:cs="Arial"/>
          <w:bCs/>
          <w:iCs/>
          <w:sz w:val="20"/>
          <w:lang w:val="en-GB"/>
        </w:rPr>
        <w:t>trial</w:t>
      </w:r>
      <w:proofErr w:type="gramEnd"/>
      <w:r w:rsidR="00691825">
        <w:rPr>
          <w:rFonts w:cs="Arial"/>
          <w:bCs/>
          <w:iCs/>
          <w:sz w:val="20"/>
          <w:lang w:val="en-GB"/>
        </w:rPr>
        <w:t xml:space="preserve"> </w:t>
      </w:r>
    </w:p>
    <w:p w14:paraId="1A27DADB" w14:textId="12D0C9B8" w:rsidR="006A5603" w:rsidRPr="00124351" w:rsidRDefault="006A5603" w:rsidP="009D198A">
      <w:pPr>
        <w:pStyle w:val="Bulletlisting"/>
        <w:numPr>
          <w:ilvl w:val="0"/>
          <w:numId w:val="16"/>
        </w:numPr>
        <w:spacing w:before="0" w:line="240" w:lineRule="auto"/>
        <w:rPr>
          <w:rFonts w:cs="Arial"/>
          <w:iCs/>
          <w:sz w:val="20"/>
        </w:rPr>
      </w:pPr>
      <w:r w:rsidRPr="006A5603">
        <w:rPr>
          <w:rFonts w:cs="Arial"/>
          <w:bCs/>
          <w:iCs/>
          <w:sz w:val="20"/>
          <w:lang w:val="en-GB"/>
        </w:rPr>
        <w:t xml:space="preserve">Unwilling to avoid the ingestion of other micronutrient supplements during the study </w:t>
      </w:r>
      <w:proofErr w:type="gramStart"/>
      <w:r w:rsidRPr="006A5603">
        <w:rPr>
          <w:rFonts w:cs="Arial"/>
          <w:bCs/>
          <w:iCs/>
          <w:sz w:val="20"/>
          <w:lang w:val="en-GB"/>
        </w:rPr>
        <w:t>period</w:t>
      </w:r>
      <w:proofErr w:type="gramEnd"/>
    </w:p>
    <w:p w14:paraId="6ED74F5D" w14:textId="47DAA395" w:rsidR="006B1C2D" w:rsidRPr="006A5603" w:rsidRDefault="00087BBF" w:rsidP="009D198A">
      <w:pPr>
        <w:pStyle w:val="Bulletlisting"/>
        <w:numPr>
          <w:ilvl w:val="0"/>
          <w:numId w:val="16"/>
        </w:numPr>
        <w:spacing w:before="0" w:line="240" w:lineRule="auto"/>
        <w:rPr>
          <w:rFonts w:cs="Arial"/>
          <w:iCs/>
          <w:sz w:val="20"/>
        </w:rPr>
      </w:pPr>
      <w:r>
        <w:rPr>
          <w:rFonts w:cs="Arial"/>
          <w:bCs/>
          <w:iCs/>
          <w:sz w:val="20"/>
          <w:lang w:val="en-GB"/>
        </w:rPr>
        <w:t>If the primary language of the mother is not Mandinka or Fula</w:t>
      </w:r>
    </w:p>
    <w:p w14:paraId="0603C2BA" w14:textId="77777777" w:rsidR="006A5603" w:rsidRPr="006A5603" w:rsidRDefault="006A5603" w:rsidP="006A5603">
      <w:pPr>
        <w:pStyle w:val="Bulletlisting"/>
        <w:numPr>
          <w:ilvl w:val="0"/>
          <w:numId w:val="0"/>
        </w:numPr>
        <w:spacing w:before="0" w:line="240" w:lineRule="auto"/>
        <w:ind w:left="360" w:hanging="360"/>
        <w:rPr>
          <w:rFonts w:cs="Arial"/>
          <w:bCs/>
          <w:iCs/>
          <w:sz w:val="20"/>
          <w:lang w:val="en-GB"/>
        </w:rPr>
      </w:pPr>
    </w:p>
    <w:p w14:paraId="595211C4" w14:textId="77777777" w:rsidR="006A5603" w:rsidRPr="006A5603" w:rsidRDefault="006A5603" w:rsidP="006A5603">
      <w:pPr>
        <w:pStyle w:val="Bulletlisting"/>
        <w:numPr>
          <w:ilvl w:val="0"/>
          <w:numId w:val="0"/>
        </w:numPr>
        <w:spacing w:before="0" w:line="240" w:lineRule="auto"/>
        <w:ind w:left="360" w:hanging="360"/>
        <w:rPr>
          <w:rFonts w:cs="Arial"/>
          <w:bCs/>
          <w:iCs/>
          <w:sz w:val="20"/>
          <w:lang w:val="en-GB"/>
        </w:rPr>
      </w:pPr>
      <w:r w:rsidRPr="006A5603">
        <w:rPr>
          <w:rFonts w:cs="Arial"/>
          <w:bCs/>
          <w:iCs/>
          <w:sz w:val="20"/>
          <w:lang w:val="en-GB"/>
        </w:rPr>
        <w:t>Exclusion criteria during the post-partum / infancy phase of the study will include:</w:t>
      </w:r>
    </w:p>
    <w:p w14:paraId="3C806EE2"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Very or extremely preterm infants (&lt; 32 weeks gestation at delivery)</w:t>
      </w:r>
    </w:p>
    <w:p w14:paraId="262AB669"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Very low birth weight infants (&lt;1.5kg at delivery)</w:t>
      </w:r>
    </w:p>
    <w:p w14:paraId="4FA4999C"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Infants identified at any follow up point as having severe-acute malnutrition (weight-for-height z score of &lt;-3SD)</w:t>
      </w:r>
    </w:p>
    <w:p w14:paraId="78A5C9BD"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Non-breastfeeding mother-infant pairs</w:t>
      </w:r>
    </w:p>
    <w:p w14:paraId="0B395039"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 xml:space="preserve">Unwilling to avoid the ingestion of – or for their infant to avoid the ingestion of – </w:t>
      </w:r>
      <w:proofErr w:type="gramStart"/>
      <w:r w:rsidRPr="006A5603">
        <w:rPr>
          <w:rFonts w:cs="Arial"/>
          <w:iCs/>
          <w:sz w:val="20"/>
        </w:rPr>
        <w:t>other  micronutrient</w:t>
      </w:r>
      <w:proofErr w:type="gramEnd"/>
      <w:r w:rsidRPr="006A5603">
        <w:rPr>
          <w:rFonts w:cs="Arial"/>
          <w:iCs/>
          <w:sz w:val="20"/>
        </w:rPr>
        <w:t xml:space="preserve"> supplements during the study period</w:t>
      </w:r>
    </w:p>
    <w:p w14:paraId="30C75839" w14:textId="77777777" w:rsidR="006A5603" w:rsidRPr="006A5603" w:rsidRDefault="006A5603" w:rsidP="009D198A">
      <w:pPr>
        <w:pStyle w:val="Bulletlisting"/>
        <w:numPr>
          <w:ilvl w:val="0"/>
          <w:numId w:val="17"/>
        </w:numPr>
        <w:spacing w:before="0" w:line="240" w:lineRule="auto"/>
        <w:rPr>
          <w:rFonts w:cs="Arial"/>
          <w:iCs/>
          <w:sz w:val="20"/>
        </w:rPr>
      </w:pPr>
      <w:r w:rsidRPr="006A5603">
        <w:rPr>
          <w:rFonts w:cs="Arial"/>
          <w:iCs/>
          <w:sz w:val="20"/>
        </w:rPr>
        <w:t>Any condition of the mother or infant that, in the opinion of the investigator, might compromise the safety or well-being of the participant or compromise adherence to protocol procedures (including the identification of severe neurodevelopmental conditions, such as cerebral palsy)</w:t>
      </w:r>
    </w:p>
    <w:p w14:paraId="6F028B8F" w14:textId="77777777" w:rsidR="00425A78" w:rsidRPr="006A5603" w:rsidRDefault="00425A78" w:rsidP="008340D0">
      <w:pPr>
        <w:pStyle w:val="Bulletlisting"/>
        <w:numPr>
          <w:ilvl w:val="0"/>
          <w:numId w:val="0"/>
        </w:numPr>
        <w:spacing w:after="120" w:line="240" w:lineRule="auto"/>
        <w:ind w:left="851"/>
        <w:rPr>
          <w:rFonts w:cs="Arial"/>
          <w:iCs/>
          <w:sz w:val="20"/>
        </w:rPr>
      </w:pPr>
    </w:p>
    <w:p w14:paraId="4FB0CF41" w14:textId="77777777" w:rsidR="00425A78" w:rsidRPr="00B90CC6" w:rsidRDefault="00425A78" w:rsidP="008340D0">
      <w:pPr>
        <w:pStyle w:val="Heading2"/>
        <w:tabs>
          <w:tab w:val="clear" w:pos="720"/>
          <w:tab w:val="num" w:pos="851"/>
        </w:tabs>
        <w:spacing w:before="120" w:after="120"/>
        <w:rPr>
          <w:rFonts w:ascii="Arial" w:hAnsi="Arial" w:cs="Arial"/>
        </w:rPr>
      </w:pPr>
      <w:bookmarkStart w:id="50" w:name="_Toc136318298"/>
      <w:bookmarkStart w:id="51" w:name="_Toc376511464"/>
      <w:r w:rsidRPr="00B90CC6">
        <w:rPr>
          <w:rFonts w:ascii="Arial" w:hAnsi="Arial" w:cs="Arial"/>
        </w:rPr>
        <w:t xml:space="preserve">Withdrawal of </w:t>
      </w:r>
      <w:r w:rsidR="00107A93" w:rsidRPr="00B90CC6">
        <w:rPr>
          <w:rFonts w:ascii="Arial" w:hAnsi="Arial" w:cs="Arial"/>
        </w:rPr>
        <w:t>p</w:t>
      </w:r>
      <w:r w:rsidR="00814A6C" w:rsidRPr="00B90CC6">
        <w:rPr>
          <w:rFonts w:ascii="Arial" w:hAnsi="Arial" w:cs="Arial"/>
        </w:rPr>
        <w:t>articipants</w:t>
      </w:r>
      <w:bookmarkEnd w:id="50"/>
      <w:bookmarkEnd w:id="51"/>
      <w:r w:rsidRPr="00B90CC6">
        <w:rPr>
          <w:rFonts w:ascii="Arial" w:hAnsi="Arial" w:cs="Arial"/>
          <w:b w:val="0"/>
          <w:bCs/>
        </w:rPr>
        <w:t xml:space="preserve"> </w:t>
      </w:r>
    </w:p>
    <w:p w14:paraId="5A2E811E" w14:textId="77777777" w:rsidR="00425A78" w:rsidRPr="00B90CC6" w:rsidRDefault="00425A78" w:rsidP="008340D0">
      <w:pPr>
        <w:pStyle w:val="BodyText"/>
        <w:spacing w:before="120" w:after="120" w:line="240" w:lineRule="auto"/>
        <w:ind w:left="851"/>
        <w:rPr>
          <w:rFonts w:cs="Arial"/>
          <w:sz w:val="20"/>
        </w:rPr>
      </w:pPr>
      <w:r w:rsidRPr="00B90CC6">
        <w:rPr>
          <w:rFonts w:cs="Arial"/>
          <w:sz w:val="20"/>
        </w:rPr>
        <w:t xml:space="preserve">A study </w:t>
      </w:r>
      <w:r w:rsidR="00814A6C" w:rsidRPr="00B90CC6">
        <w:rPr>
          <w:rFonts w:cs="Arial"/>
          <w:sz w:val="20"/>
        </w:rPr>
        <w:t xml:space="preserve">participant </w:t>
      </w:r>
      <w:r w:rsidRPr="00B90CC6">
        <w:rPr>
          <w:rFonts w:cs="Arial"/>
          <w:sz w:val="20"/>
        </w:rPr>
        <w:t>will be discontinued from participation in the study if:</w:t>
      </w:r>
    </w:p>
    <w:p w14:paraId="451C5475" w14:textId="77777777" w:rsidR="00425A78" w:rsidRPr="00B90CC6" w:rsidRDefault="00425A78" w:rsidP="008340D0">
      <w:pPr>
        <w:pStyle w:val="Bulletlisting"/>
        <w:tabs>
          <w:tab w:val="clear" w:pos="360"/>
          <w:tab w:val="left" w:pos="1134"/>
        </w:tabs>
        <w:spacing w:after="120" w:line="240" w:lineRule="auto"/>
        <w:ind w:left="1135" w:hanging="284"/>
        <w:rPr>
          <w:rFonts w:cs="Arial"/>
          <w:sz w:val="20"/>
        </w:rPr>
      </w:pPr>
      <w:r w:rsidRPr="00B90CC6">
        <w:rPr>
          <w:rFonts w:cs="Arial"/>
          <w:sz w:val="20"/>
        </w:rPr>
        <w:t xml:space="preserve">Any </w:t>
      </w:r>
      <w:proofErr w:type="gramStart"/>
      <w:r w:rsidRPr="00B90CC6">
        <w:rPr>
          <w:rFonts w:cs="Arial"/>
          <w:sz w:val="20"/>
        </w:rPr>
        <w:t>clinical</w:t>
      </w:r>
      <w:proofErr w:type="gramEnd"/>
      <w:r w:rsidRPr="00B90CC6">
        <w:rPr>
          <w:rFonts w:cs="Arial"/>
          <w:sz w:val="20"/>
        </w:rPr>
        <w:t xml:space="preserve"> significant adverse event (AE), laboratory abnormality, intercurrent illness, or other medical condition or situation occurs such that continued participation in the study would not be in the best interest of the </w:t>
      </w:r>
      <w:r w:rsidR="00B23FE3" w:rsidRPr="00B90CC6">
        <w:rPr>
          <w:rFonts w:cs="Arial"/>
          <w:sz w:val="20"/>
        </w:rPr>
        <w:t>participant</w:t>
      </w:r>
      <w:r w:rsidRPr="00B90CC6">
        <w:rPr>
          <w:rFonts w:cs="Arial"/>
          <w:sz w:val="20"/>
        </w:rPr>
        <w:t>.</w:t>
      </w:r>
    </w:p>
    <w:p w14:paraId="6AE0F04E" w14:textId="77777777" w:rsidR="00425A78" w:rsidRPr="00B90CC6" w:rsidRDefault="00425A78" w:rsidP="008340D0">
      <w:pPr>
        <w:pStyle w:val="Bulletlisting"/>
        <w:tabs>
          <w:tab w:val="clear" w:pos="360"/>
          <w:tab w:val="left" w:pos="1134"/>
        </w:tabs>
        <w:spacing w:after="120" w:line="240" w:lineRule="auto"/>
        <w:ind w:left="1135" w:hanging="284"/>
        <w:rPr>
          <w:rFonts w:cs="Arial"/>
          <w:sz w:val="20"/>
        </w:rPr>
      </w:pPr>
      <w:r w:rsidRPr="00B90CC6">
        <w:rPr>
          <w:rFonts w:cs="Arial"/>
          <w:sz w:val="20"/>
        </w:rPr>
        <w:t>Development of any exclusion criteria.</w:t>
      </w:r>
    </w:p>
    <w:p w14:paraId="28B56381" w14:textId="77777777" w:rsidR="006C3B2A" w:rsidRPr="00B90CC6" w:rsidRDefault="006C3B2A" w:rsidP="008340D0">
      <w:pPr>
        <w:pStyle w:val="BodyText"/>
        <w:spacing w:before="120" w:after="120" w:line="240" w:lineRule="auto"/>
        <w:ind w:left="851"/>
        <w:rPr>
          <w:rFonts w:cs="Arial"/>
          <w:sz w:val="20"/>
        </w:rPr>
      </w:pPr>
      <w:r w:rsidRPr="00B90CC6">
        <w:rPr>
          <w:rFonts w:cs="Arial"/>
          <w:sz w:val="20"/>
        </w:rPr>
        <w:t xml:space="preserve">For further details on </w:t>
      </w:r>
      <w:r w:rsidRPr="00B90CC6">
        <w:rPr>
          <w:rFonts w:cs="Arial"/>
          <w:bCs/>
          <w:sz w:val="20"/>
          <w:lang w:val="en-GB" w:eastAsia="en-GB"/>
        </w:rPr>
        <w:t>participant’s premature termination</w:t>
      </w:r>
      <w:r w:rsidRPr="00B90CC6">
        <w:rPr>
          <w:rFonts w:cs="Arial"/>
          <w:sz w:val="20"/>
        </w:rPr>
        <w:t xml:space="preserve"> see corresponding section below</w:t>
      </w:r>
      <w:r w:rsidR="009E1049" w:rsidRPr="00B90CC6">
        <w:rPr>
          <w:rFonts w:cs="Arial"/>
          <w:sz w:val="20"/>
        </w:rPr>
        <w:t>.</w:t>
      </w:r>
    </w:p>
    <w:p w14:paraId="51B70628" w14:textId="77777777" w:rsidR="006C3B2A" w:rsidRPr="00B90CC6" w:rsidRDefault="006C3B2A" w:rsidP="008340D0">
      <w:pPr>
        <w:pStyle w:val="BodyText"/>
        <w:spacing w:before="120" w:after="120" w:line="240" w:lineRule="auto"/>
        <w:ind w:left="851"/>
        <w:rPr>
          <w:rFonts w:cs="Arial"/>
          <w:sz w:val="20"/>
        </w:rPr>
      </w:pPr>
    </w:p>
    <w:p w14:paraId="75741281" w14:textId="0F07B5E8" w:rsidR="00425A78" w:rsidRDefault="009E1049" w:rsidP="008340D0">
      <w:pPr>
        <w:pStyle w:val="BodyText"/>
        <w:spacing w:before="120" w:after="120" w:line="240" w:lineRule="auto"/>
        <w:ind w:left="851"/>
        <w:rPr>
          <w:rFonts w:cs="Arial"/>
          <w:sz w:val="20"/>
        </w:rPr>
      </w:pPr>
      <w:r w:rsidRPr="00B90CC6">
        <w:rPr>
          <w:rFonts w:cs="Arial"/>
          <w:sz w:val="20"/>
        </w:rPr>
        <w:lastRenderedPageBreak/>
        <w:t xml:space="preserve">Participants </w:t>
      </w:r>
      <w:r w:rsidR="00425A78" w:rsidRPr="00B90CC6">
        <w:rPr>
          <w:rFonts w:cs="Arial"/>
          <w:sz w:val="20"/>
        </w:rPr>
        <w:t>are free to withdraw from the study at any time</w:t>
      </w:r>
      <w:r w:rsidR="00D424CA" w:rsidRPr="00B90CC6">
        <w:rPr>
          <w:rFonts w:cs="Arial"/>
          <w:sz w:val="20"/>
        </w:rPr>
        <w:t xml:space="preserve"> without giving a reason</w:t>
      </w:r>
      <w:r w:rsidR="00425A78" w:rsidRPr="00B90CC6">
        <w:rPr>
          <w:rFonts w:cs="Arial"/>
          <w:sz w:val="20"/>
        </w:rPr>
        <w:t xml:space="preserve">. </w:t>
      </w:r>
    </w:p>
    <w:p w14:paraId="35DA3AC8" w14:textId="77777777" w:rsidR="007D5765" w:rsidRPr="00B90CC6" w:rsidRDefault="007D5765" w:rsidP="008340D0">
      <w:pPr>
        <w:pStyle w:val="BodyText"/>
        <w:spacing w:before="120" w:after="120" w:line="240" w:lineRule="auto"/>
        <w:ind w:left="851"/>
        <w:rPr>
          <w:rFonts w:cs="Arial"/>
          <w:sz w:val="20"/>
        </w:rPr>
      </w:pPr>
    </w:p>
    <w:p w14:paraId="00F6E73D" w14:textId="77777777" w:rsidR="00425A78" w:rsidRPr="00B90CC6" w:rsidRDefault="006C3B2A" w:rsidP="008340D0">
      <w:pPr>
        <w:pStyle w:val="Heading1"/>
        <w:tabs>
          <w:tab w:val="clear" w:pos="720"/>
          <w:tab w:val="num" w:pos="851"/>
        </w:tabs>
        <w:spacing w:before="120" w:after="120"/>
        <w:ind w:left="851" w:hanging="851"/>
        <w:rPr>
          <w:rFonts w:ascii="Arial" w:hAnsi="Arial" w:cs="Arial"/>
          <w:caps w:val="0"/>
          <w:sz w:val="22"/>
          <w:szCs w:val="22"/>
        </w:rPr>
      </w:pPr>
      <w:bookmarkStart w:id="52" w:name="_Toc136318300"/>
      <w:bookmarkStart w:id="53" w:name="_Toc376511465"/>
      <w:bookmarkStart w:id="54" w:name="_Toc42588970"/>
      <w:bookmarkStart w:id="55" w:name="_Toc53202811"/>
      <w:bookmarkEnd w:id="17"/>
      <w:bookmarkEnd w:id="18"/>
      <w:r w:rsidRPr="00B90CC6">
        <w:rPr>
          <w:rFonts w:ascii="Arial" w:hAnsi="Arial" w:cs="Arial"/>
          <w:caps w:val="0"/>
          <w:sz w:val="22"/>
          <w:szCs w:val="22"/>
        </w:rPr>
        <w:t xml:space="preserve">Study </w:t>
      </w:r>
      <w:r w:rsidR="00107A93" w:rsidRPr="00B90CC6">
        <w:rPr>
          <w:rFonts w:ascii="Arial" w:hAnsi="Arial" w:cs="Arial"/>
          <w:caps w:val="0"/>
          <w:sz w:val="22"/>
          <w:szCs w:val="22"/>
        </w:rPr>
        <w:t>p</w:t>
      </w:r>
      <w:r w:rsidR="00425A78" w:rsidRPr="00B90CC6">
        <w:rPr>
          <w:rFonts w:ascii="Arial" w:hAnsi="Arial" w:cs="Arial"/>
          <w:caps w:val="0"/>
          <w:sz w:val="22"/>
          <w:szCs w:val="22"/>
        </w:rPr>
        <w:t xml:space="preserve">rocedures and </w:t>
      </w:r>
      <w:r w:rsidR="00107A93" w:rsidRPr="00B90CC6">
        <w:rPr>
          <w:rFonts w:ascii="Arial" w:hAnsi="Arial" w:cs="Arial"/>
          <w:caps w:val="0"/>
          <w:sz w:val="22"/>
          <w:szCs w:val="22"/>
        </w:rPr>
        <w:t>e</w:t>
      </w:r>
      <w:r w:rsidR="00425A78" w:rsidRPr="00B90CC6">
        <w:rPr>
          <w:rFonts w:ascii="Arial" w:hAnsi="Arial" w:cs="Arial"/>
          <w:caps w:val="0"/>
          <w:sz w:val="22"/>
          <w:szCs w:val="22"/>
        </w:rPr>
        <w:t>valuations</w:t>
      </w:r>
      <w:bookmarkEnd w:id="52"/>
      <w:bookmarkEnd w:id="53"/>
    </w:p>
    <w:p w14:paraId="1103544F" w14:textId="77777777" w:rsidR="00425A78" w:rsidRPr="00B90CC6" w:rsidRDefault="00425A78" w:rsidP="008340D0">
      <w:pPr>
        <w:pStyle w:val="BodyText"/>
        <w:spacing w:before="120" w:after="120" w:line="240" w:lineRule="auto"/>
        <w:ind w:left="851"/>
        <w:rPr>
          <w:rFonts w:cs="Arial"/>
          <w:sz w:val="20"/>
        </w:rPr>
      </w:pPr>
      <w:r w:rsidRPr="00B90CC6">
        <w:rPr>
          <w:rFonts w:cs="Arial"/>
          <w:sz w:val="20"/>
        </w:rPr>
        <w:t xml:space="preserve">For an overview see annex “Schedule of Events”. </w:t>
      </w:r>
    </w:p>
    <w:p w14:paraId="47C61089" w14:textId="77777777" w:rsidR="00425A78" w:rsidRPr="00B90CC6" w:rsidRDefault="006C3B2A" w:rsidP="008340D0">
      <w:pPr>
        <w:pStyle w:val="Heading2"/>
        <w:tabs>
          <w:tab w:val="clear" w:pos="720"/>
          <w:tab w:val="num" w:pos="851"/>
        </w:tabs>
        <w:spacing w:before="120" w:after="120"/>
        <w:rPr>
          <w:rFonts w:ascii="Arial" w:hAnsi="Arial" w:cs="Arial"/>
        </w:rPr>
      </w:pPr>
      <w:bookmarkStart w:id="56" w:name="_Toc376511466"/>
      <w:bookmarkStart w:id="57" w:name="_Toc42588976"/>
      <w:bookmarkStart w:id="58" w:name="_Toc53202824"/>
      <w:r w:rsidRPr="00B90CC6">
        <w:rPr>
          <w:rFonts w:ascii="Arial" w:hAnsi="Arial" w:cs="Arial"/>
        </w:rPr>
        <w:t xml:space="preserve">Study </w:t>
      </w:r>
      <w:r w:rsidR="00107A93" w:rsidRPr="00B90CC6">
        <w:rPr>
          <w:rFonts w:ascii="Arial" w:hAnsi="Arial" w:cs="Arial"/>
        </w:rPr>
        <w:t>s</w:t>
      </w:r>
      <w:r w:rsidR="00425A78" w:rsidRPr="00B90CC6">
        <w:rPr>
          <w:rFonts w:ascii="Arial" w:hAnsi="Arial" w:cs="Arial"/>
        </w:rPr>
        <w:t>chedule</w:t>
      </w:r>
      <w:bookmarkEnd w:id="56"/>
    </w:p>
    <w:p w14:paraId="147531F3" w14:textId="77777777" w:rsidR="00425A78" w:rsidRPr="00B90CC6" w:rsidRDefault="00425A78" w:rsidP="008340D0">
      <w:pPr>
        <w:pStyle w:val="Heading3"/>
        <w:tabs>
          <w:tab w:val="clear" w:pos="1440"/>
          <w:tab w:val="num" w:pos="851"/>
        </w:tabs>
        <w:rPr>
          <w:rFonts w:ascii="Arial" w:hAnsi="Arial" w:cs="Arial"/>
        </w:rPr>
      </w:pPr>
      <w:bookmarkStart w:id="59" w:name="_Toc376511467"/>
      <w:r w:rsidRPr="00B90CC6">
        <w:rPr>
          <w:rFonts w:ascii="Arial" w:hAnsi="Arial" w:cs="Arial"/>
        </w:rPr>
        <w:t>Screening</w:t>
      </w:r>
      <w:bookmarkEnd w:id="59"/>
    </w:p>
    <w:bookmarkEnd w:id="57"/>
    <w:bookmarkEnd w:id="58"/>
    <w:p w14:paraId="514F289D" w14:textId="6948CC1D" w:rsidR="00050402" w:rsidRPr="00050402" w:rsidRDefault="00050402" w:rsidP="00050402">
      <w:pPr>
        <w:pStyle w:val="BodyText"/>
        <w:spacing w:before="0" w:line="240" w:lineRule="auto"/>
        <w:rPr>
          <w:rFonts w:cs="Arial"/>
          <w:sz w:val="20"/>
        </w:rPr>
      </w:pPr>
      <w:r w:rsidRPr="00050402">
        <w:rPr>
          <w:rFonts w:cs="Arial"/>
          <w:sz w:val="20"/>
        </w:rPr>
        <w:t xml:space="preserve">Eligible pregnant women will be identified through antenatal clinics and demographic records. At screening, mothers will have the full purpose of the study explained to them and, following written informed consent, enrolled mothers will be invited to have an ultrasound examination for the confirmation and dating of their pregnancy. Women identified as healthy and with a singleton pregnancy, &lt;20 weeks gestation will be invited back for a further enrolment (baseline) visit at the point they reach 20 weeks </w:t>
      </w:r>
      <w:r w:rsidR="0027301B">
        <w:rPr>
          <w:rFonts w:cs="Arial"/>
          <w:sz w:val="20"/>
        </w:rPr>
        <w:t xml:space="preserve">(± 7 days) </w:t>
      </w:r>
      <w:r w:rsidRPr="00050402">
        <w:rPr>
          <w:rFonts w:cs="Arial"/>
          <w:sz w:val="20"/>
        </w:rPr>
        <w:t xml:space="preserve">gestation. </w:t>
      </w:r>
    </w:p>
    <w:p w14:paraId="6B1818EE" w14:textId="6BDCAB9D" w:rsidR="00425A78" w:rsidRPr="00B90CC6" w:rsidRDefault="00425A78" w:rsidP="008340D0">
      <w:pPr>
        <w:pStyle w:val="Heading3"/>
        <w:tabs>
          <w:tab w:val="clear" w:pos="1440"/>
          <w:tab w:val="num" w:pos="851"/>
        </w:tabs>
        <w:rPr>
          <w:rFonts w:ascii="Arial" w:hAnsi="Arial" w:cs="Arial"/>
        </w:rPr>
      </w:pPr>
      <w:bookmarkStart w:id="60" w:name="_Toc376511468"/>
      <w:r w:rsidRPr="00B90CC6">
        <w:rPr>
          <w:rFonts w:ascii="Arial" w:hAnsi="Arial" w:cs="Arial"/>
        </w:rPr>
        <w:t>Enrolment</w:t>
      </w:r>
      <w:r w:rsidR="006C3B2A" w:rsidRPr="00B90CC6">
        <w:rPr>
          <w:rFonts w:ascii="Arial" w:hAnsi="Arial" w:cs="Arial"/>
        </w:rPr>
        <w:t xml:space="preserve"> (</w:t>
      </w:r>
      <w:r w:rsidRPr="00B90CC6">
        <w:rPr>
          <w:rFonts w:ascii="Arial" w:hAnsi="Arial" w:cs="Arial"/>
        </w:rPr>
        <w:t>Baseline</w:t>
      </w:r>
      <w:r w:rsidR="006C3B2A" w:rsidRPr="00B90CC6">
        <w:rPr>
          <w:rFonts w:ascii="Arial" w:hAnsi="Arial" w:cs="Arial"/>
        </w:rPr>
        <w:t>)</w:t>
      </w:r>
      <w:bookmarkEnd w:id="60"/>
      <w:r w:rsidRPr="00B90CC6">
        <w:rPr>
          <w:rFonts w:ascii="Arial" w:hAnsi="Arial" w:cs="Arial"/>
        </w:rPr>
        <w:t xml:space="preserve"> </w:t>
      </w:r>
    </w:p>
    <w:p w14:paraId="0C586F25" w14:textId="0305F64A" w:rsidR="000D2026" w:rsidRPr="000D2026" w:rsidRDefault="000D2026" w:rsidP="000D2026">
      <w:pPr>
        <w:pStyle w:val="BodyText"/>
        <w:spacing w:before="0" w:line="240" w:lineRule="auto"/>
        <w:rPr>
          <w:rFonts w:cs="Arial"/>
          <w:sz w:val="20"/>
        </w:rPr>
      </w:pPr>
      <w:r w:rsidRPr="000D2026">
        <w:rPr>
          <w:rFonts w:cs="Arial"/>
          <w:sz w:val="20"/>
        </w:rPr>
        <w:t>At 20 weeks</w:t>
      </w:r>
      <w:r w:rsidR="0027301B">
        <w:rPr>
          <w:rFonts w:cs="Arial"/>
          <w:sz w:val="20"/>
        </w:rPr>
        <w:t xml:space="preserve"> (± 7 days)</w:t>
      </w:r>
      <w:r w:rsidRPr="000D2026">
        <w:rPr>
          <w:rFonts w:cs="Arial"/>
          <w:sz w:val="20"/>
        </w:rPr>
        <w:t xml:space="preserve"> gestation, all women will be invited to the MRC Keneba clinic for an enrolment assessment. At these visits, each woman will receive a further ultrasound examination where fetal biometry will be recorded and </w:t>
      </w:r>
      <w:r w:rsidRPr="000D2026">
        <w:rPr>
          <w:rFonts w:cs="Arial"/>
          <w:sz w:val="20"/>
          <w:lang w:val="en-GB"/>
        </w:rPr>
        <w:t xml:space="preserve">a standard antenatal care examination (blood pressure, haemoglobin assessment and urinary analysis) performed. Maternal anthropometry (weight, height, head circumference, mid-upper arm circumference) will also be measured and a blood and urine sample collected and </w:t>
      </w:r>
      <w:proofErr w:type="spellStart"/>
      <w:r w:rsidRPr="000D2026">
        <w:rPr>
          <w:rFonts w:cs="Arial"/>
          <w:sz w:val="20"/>
          <w:lang w:val="en-GB"/>
        </w:rPr>
        <w:t>biobanked</w:t>
      </w:r>
      <w:proofErr w:type="spellEnd"/>
      <w:r w:rsidRPr="000D2026">
        <w:rPr>
          <w:rFonts w:cs="Arial"/>
          <w:sz w:val="20"/>
          <w:lang w:val="en-GB"/>
        </w:rPr>
        <w:t xml:space="preserve">. </w:t>
      </w:r>
      <w:r w:rsidR="00503445">
        <w:rPr>
          <w:rFonts w:cs="Arial"/>
          <w:sz w:val="20"/>
          <w:lang w:val="en-GB"/>
        </w:rPr>
        <w:t>If confirmed eligible by a clinician, a</w:t>
      </w:r>
      <w:r w:rsidRPr="000D2026">
        <w:rPr>
          <w:rFonts w:cs="Arial"/>
          <w:sz w:val="20"/>
          <w:lang w:val="en-GB"/>
        </w:rPr>
        <w:t>ntenatal supplementation will commence after this visit.</w:t>
      </w:r>
    </w:p>
    <w:p w14:paraId="78A8140F" w14:textId="77777777" w:rsidR="00425A78" w:rsidRPr="00B90CC6" w:rsidRDefault="00425A78" w:rsidP="008340D0">
      <w:pPr>
        <w:pStyle w:val="Heading3"/>
        <w:tabs>
          <w:tab w:val="clear" w:pos="1440"/>
          <w:tab w:val="num" w:pos="851"/>
        </w:tabs>
        <w:rPr>
          <w:rFonts w:ascii="Arial" w:hAnsi="Arial" w:cs="Arial"/>
        </w:rPr>
      </w:pPr>
      <w:bookmarkStart w:id="61" w:name="_Toc42588978"/>
      <w:bookmarkStart w:id="62" w:name="_Toc53202826"/>
      <w:bookmarkStart w:id="63" w:name="_Toc376511469"/>
      <w:r w:rsidRPr="00B90CC6">
        <w:rPr>
          <w:rFonts w:ascii="Arial" w:hAnsi="Arial" w:cs="Arial"/>
        </w:rPr>
        <w:t>Follow-up</w:t>
      </w:r>
      <w:bookmarkEnd w:id="61"/>
      <w:bookmarkEnd w:id="62"/>
      <w:bookmarkEnd w:id="63"/>
      <w:r w:rsidRPr="00B90CC6">
        <w:rPr>
          <w:rFonts w:ascii="Arial" w:hAnsi="Arial" w:cs="Arial"/>
        </w:rPr>
        <w:t xml:space="preserve"> </w:t>
      </w:r>
    </w:p>
    <w:p w14:paraId="762FF343" w14:textId="77777777" w:rsidR="00FD02DD" w:rsidRPr="00FD02DD" w:rsidRDefault="00FD02DD" w:rsidP="00FD02DD">
      <w:pPr>
        <w:pStyle w:val="BodyText"/>
        <w:spacing w:before="0" w:line="240" w:lineRule="auto"/>
        <w:rPr>
          <w:rFonts w:cs="Arial"/>
          <w:b/>
          <w:bCs/>
          <w:sz w:val="20"/>
        </w:rPr>
      </w:pPr>
      <w:r w:rsidRPr="00FD02DD">
        <w:rPr>
          <w:rFonts w:cs="Arial"/>
          <w:b/>
          <w:bCs/>
          <w:sz w:val="20"/>
        </w:rPr>
        <w:t>Pregnancy phase</w:t>
      </w:r>
    </w:p>
    <w:p w14:paraId="28943958" w14:textId="7B63A549" w:rsidR="00FD02DD" w:rsidRPr="00FD02DD" w:rsidRDefault="00FD02DD" w:rsidP="00FD02DD">
      <w:pPr>
        <w:pStyle w:val="BodyText"/>
        <w:spacing w:before="0" w:line="240" w:lineRule="auto"/>
        <w:rPr>
          <w:rFonts w:cs="Arial"/>
          <w:sz w:val="20"/>
        </w:rPr>
      </w:pPr>
      <w:r w:rsidRPr="00FD02DD">
        <w:rPr>
          <w:rFonts w:cs="Arial"/>
          <w:sz w:val="20"/>
          <w:u w:val="single"/>
        </w:rPr>
        <w:t>Daily supplementation</w:t>
      </w:r>
      <w:r w:rsidRPr="00FD02DD">
        <w:rPr>
          <w:rFonts w:cs="Arial"/>
          <w:sz w:val="20"/>
        </w:rPr>
        <w:t xml:space="preserve">: Following the </w:t>
      </w:r>
      <w:proofErr w:type="gramStart"/>
      <w:r w:rsidRPr="00FD02DD">
        <w:rPr>
          <w:rFonts w:cs="Arial"/>
          <w:sz w:val="20"/>
        </w:rPr>
        <w:t>20 week</w:t>
      </w:r>
      <w:proofErr w:type="gramEnd"/>
      <w:r w:rsidR="00DD6C10">
        <w:rPr>
          <w:rFonts w:cs="Arial"/>
          <w:sz w:val="20"/>
        </w:rPr>
        <w:t xml:space="preserve"> (</w:t>
      </w:r>
      <w:r w:rsidR="001A1BB8">
        <w:rPr>
          <w:rFonts w:cs="Arial"/>
          <w:sz w:val="20"/>
        </w:rPr>
        <w:t>up to</w:t>
      </w:r>
      <w:r w:rsidR="00DD6C10">
        <w:rPr>
          <w:rFonts w:cs="Arial"/>
          <w:sz w:val="20"/>
        </w:rPr>
        <w:t xml:space="preserve"> 7 days</w:t>
      </w:r>
      <w:r w:rsidR="001A1BB8">
        <w:rPr>
          <w:rFonts w:cs="Arial"/>
          <w:sz w:val="20"/>
        </w:rPr>
        <w:t xml:space="preserve"> thereafter</w:t>
      </w:r>
      <w:r w:rsidR="00DD6C10">
        <w:rPr>
          <w:rFonts w:cs="Arial"/>
          <w:sz w:val="20"/>
        </w:rPr>
        <w:t>)</w:t>
      </w:r>
      <w:r w:rsidRPr="00FD02DD">
        <w:rPr>
          <w:rFonts w:cs="Arial"/>
          <w:sz w:val="20"/>
        </w:rPr>
        <w:t xml:space="preserve"> clinic visit, women will be visited in their villages daily for observed supplementation (one </w:t>
      </w:r>
      <w:r w:rsidR="00CE625C">
        <w:rPr>
          <w:rFonts w:cs="Arial"/>
          <w:sz w:val="20"/>
        </w:rPr>
        <w:t>capsule</w:t>
      </w:r>
      <w:r w:rsidRPr="00FD02DD">
        <w:rPr>
          <w:rFonts w:cs="Arial"/>
          <w:sz w:val="20"/>
        </w:rPr>
        <w:t xml:space="preserve"> per participant per day). </w:t>
      </w:r>
    </w:p>
    <w:p w14:paraId="59689CF0" w14:textId="69E1AD64" w:rsidR="00FD02DD" w:rsidRPr="00FD02DD" w:rsidRDefault="00FD02DD" w:rsidP="00FD02DD">
      <w:pPr>
        <w:pStyle w:val="BodyText"/>
        <w:spacing w:before="0" w:line="240" w:lineRule="auto"/>
        <w:rPr>
          <w:rFonts w:cs="Arial"/>
          <w:sz w:val="20"/>
        </w:rPr>
      </w:pPr>
      <w:r w:rsidRPr="00FD02DD">
        <w:rPr>
          <w:rFonts w:cs="Arial"/>
          <w:sz w:val="20"/>
          <w:u w:val="single"/>
        </w:rPr>
        <w:t>Weekly morbidity</w:t>
      </w:r>
      <w:r w:rsidRPr="00FD02DD">
        <w:rPr>
          <w:rFonts w:cs="Arial"/>
          <w:sz w:val="20"/>
        </w:rPr>
        <w:t>: Once per week</w:t>
      </w:r>
      <w:r w:rsidR="008B3AB9">
        <w:rPr>
          <w:rFonts w:cs="Arial"/>
          <w:sz w:val="20"/>
        </w:rPr>
        <w:t xml:space="preserve"> (+ 3 days)</w:t>
      </w:r>
      <w:r w:rsidRPr="00FD02DD">
        <w:rPr>
          <w:rFonts w:cs="Arial"/>
          <w:sz w:val="20"/>
        </w:rPr>
        <w:t>, maternal morbidity data will be collected.</w:t>
      </w:r>
    </w:p>
    <w:p w14:paraId="1D599754" w14:textId="2F58D01A" w:rsidR="00FD02DD" w:rsidRPr="00FD02DD" w:rsidRDefault="00FD02DD" w:rsidP="00FD02DD">
      <w:pPr>
        <w:pStyle w:val="BodyText"/>
        <w:spacing w:before="0" w:line="240" w:lineRule="auto"/>
        <w:rPr>
          <w:rFonts w:cs="Arial"/>
          <w:sz w:val="20"/>
        </w:rPr>
      </w:pPr>
      <w:r w:rsidRPr="00FD02DD">
        <w:rPr>
          <w:rFonts w:cs="Arial"/>
          <w:sz w:val="20"/>
          <w:u w:val="single"/>
        </w:rPr>
        <w:t>Clinic visits</w:t>
      </w:r>
      <w:r w:rsidRPr="00FD02DD">
        <w:rPr>
          <w:rFonts w:cs="Arial"/>
          <w:sz w:val="20"/>
        </w:rPr>
        <w:t>: Women will be invited for further antenatal clinic visits at 28</w:t>
      </w:r>
      <w:r w:rsidR="00D775A8">
        <w:rPr>
          <w:rFonts w:cs="Arial"/>
          <w:sz w:val="20"/>
        </w:rPr>
        <w:t xml:space="preserve"> (</w:t>
      </w:r>
      <w:r w:rsidR="00EE0D1A">
        <w:rPr>
          <w:rFonts w:cs="Arial"/>
          <w:sz w:val="20"/>
        </w:rPr>
        <w:t>± 7days)</w:t>
      </w:r>
      <w:r w:rsidRPr="00FD02DD">
        <w:rPr>
          <w:rFonts w:cs="Arial"/>
          <w:sz w:val="20"/>
        </w:rPr>
        <w:t xml:space="preserve"> and 36</w:t>
      </w:r>
      <w:r w:rsidR="00EE0D1A">
        <w:rPr>
          <w:rFonts w:cs="Arial"/>
          <w:sz w:val="20"/>
        </w:rPr>
        <w:t xml:space="preserve"> (± 7 days)</w:t>
      </w:r>
      <w:r w:rsidRPr="00FD02DD">
        <w:rPr>
          <w:rFonts w:cs="Arial"/>
          <w:sz w:val="20"/>
        </w:rPr>
        <w:t xml:space="preserve"> weeks gestation. The same assessments as performed at the </w:t>
      </w:r>
      <w:proofErr w:type="gramStart"/>
      <w:r w:rsidRPr="00FD02DD">
        <w:rPr>
          <w:rFonts w:cs="Arial"/>
          <w:sz w:val="20"/>
        </w:rPr>
        <w:t>20 week</w:t>
      </w:r>
      <w:proofErr w:type="gramEnd"/>
      <w:r w:rsidRPr="00FD02DD">
        <w:rPr>
          <w:rFonts w:cs="Arial"/>
          <w:sz w:val="20"/>
        </w:rPr>
        <w:t xml:space="preserve"> visit will be made. </w:t>
      </w:r>
    </w:p>
    <w:p w14:paraId="110F39D3" w14:textId="77777777" w:rsidR="00FD02DD" w:rsidRPr="00FD02DD" w:rsidRDefault="00FD02DD" w:rsidP="00FD02DD">
      <w:pPr>
        <w:pStyle w:val="BodyText"/>
        <w:spacing w:before="0" w:line="240" w:lineRule="auto"/>
        <w:rPr>
          <w:rFonts w:cs="Arial"/>
          <w:sz w:val="20"/>
        </w:rPr>
      </w:pPr>
    </w:p>
    <w:p w14:paraId="102A11FF" w14:textId="77777777" w:rsidR="00FD02DD" w:rsidRPr="00FD02DD" w:rsidRDefault="00FD02DD" w:rsidP="00FD02DD">
      <w:pPr>
        <w:pStyle w:val="BodyText"/>
        <w:spacing w:before="0" w:line="240" w:lineRule="auto"/>
        <w:rPr>
          <w:rFonts w:cs="Arial"/>
          <w:b/>
          <w:bCs/>
          <w:sz w:val="20"/>
        </w:rPr>
      </w:pPr>
      <w:r w:rsidRPr="00FD02DD">
        <w:rPr>
          <w:rFonts w:cs="Arial"/>
          <w:b/>
          <w:bCs/>
          <w:sz w:val="20"/>
        </w:rPr>
        <w:t>Delivery and neonatal examination</w:t>
      </w:r>
    </w:p>
    <w:p w14:paraId="39011BE9" w14:textId="20B439A8" w:rsidR="00FD02DD" w:rsidRPr="00FD02DD" w:rsidRDefault="00FD02DD" w:rsidP="00FD02DD">
      <w:pPr>
        <w:pStyle w:val="BodyText"/>
        <w:spacing w:before="0" w:line="240" w:lineRule="auto"/>
        <w:rPr>
          <w:rFonts w:cs="Arial"/>
          <w:sz w:val="20"/>
          <w:lang w:val="en-GB"/>
        </w:rPr>
      </w:pPr>
      <w:r w:rsidRPr="00FD02DD">
        <w:rPr>
          <w:rFonts w:cs="Arial"/>
          <w:sz w:val="20"/>
          <w:lang w:val="en-GB"/>
        </w:rPr>
        <w:t xml:space="preserve">A system of village assistants will be put in place (one village assistant per study village) to enable early notification to the study team as soon as a woman goes into labour. Following delivery, study field assistants will </w:t>
      </w:r>
      <w:r w:rsidR="00503445">
        <w:rPr>
          <w:rFonts w:cs="Arial"/>
          <w:sz w:val="20"/>
          <w:lang w:val="en-GB"/>
        </w:rPr>
        <w:t xml:space="preserve">aim to </w:t>
      </w:r>
      <w:r w:rsidRPr="00FD02DD">
        <w:rPr>
          <w:rFonts w:cs="Arial"/>
          <w:sz w:val="20"/>
          <w:lang w:val="en-GB"/>
        </w:rPr>
        <w:t>collect a sample of cord blood and transport it to the Keneba laboratory. The study midwife</w:t>
      </w:r>
      <w:r w:rsidR="005A7B0E">
        <w:rPr>
          <w:rFonts w:cs="Arial"/>
          <w:sz w:val="20"/>
          <w:lang w:val="en-GB"/>
        </w:rPr>
        <w:t xml:space="preserve"> or clinical delegate</w:t>
      </w:r>
      <w:r w:rsidRPr="00FD02DD">
        <w:rPr>
          <w:rFonts w:cs="Arial"/>
          <w:sz w:val="20"/>
          <w:lang w:val="en-GB"/>
        </w:rPr>
        <w:t xml:space="preserve"> will </w:t>
      </w:r>
      <w:r w:rsidR="00681C4D">
        <w:rPr>
          <w:rFonts w:cs="Arial"/>
          <w:sz w:val="20"/>
          <w:lang w:val="en-GB"/>
        </w:rPr>
        <w:t xml:space="preserve">aim to </w:t>
      </w:r>
      <w:r w:rsidRPr="00FD02DD">
        <w:rPr>
          <w:rFonts w:cs="Arial"/>
          <w:sz w:val="20"/>
          <w:lang w:val="en-GB"/>
        </w:rPr>
        <w:t xml:space="preserve">visit the mother and neonate within </w:t>
      </w:r>
      <w:r w:rsidR="00A2602B">
        <w:rPr>
          <w:rFonts w:cs="Arial"/>
          <w:sz w:val="20"/>
          <w:lang w:val="en-GB"/>
        </w:rPr>
        <w:t>7</w:t>
      </w:r>
      <w:r w:rsidR="002D7D80">
        <w:rPr>
          <w:rFonts w:cs="Arial"/>
          <w:sz w:val="20"/>
          <w:lang w:val="en-GB"/>
        </w:rPr>
        <w:t>2</w:t>
      </w:r>
      <w:r w:rsidRPr="00FD02DD">
        <w:rPr>
          <w:rFonts w:cs="Arial"/>
          <w:sz w:val="20"/>
          <w:lang w:val="en-GB"/>
        </w:rPr>
        <w:t xml:space="preserve"> hours of delivery for a maternal and neonatal health examination and the measurement of neonatal anthropometry (weight, length, head circumference, mid-upper arm circumference).</w:t>
      </w:r>
      <w:r w:rsidR="006217AA">
        <w:rPr>
          <w:rFonts w:cs="Arial"/>
          <w:sz w:val="20"/>
          <w:lang w:val="en-GB"/>
        </w:rPr>
        <w:t xml:space="preserve"> In recognition that </w:t>
      </w:r>
      <w:proofErr w:type="gramStart"/>
      <w:r w:rsidR="006217AA">
        <w:rPr>
          <w:rFonts w:cs="Arial"/>
          <w:sz w:val="20"/>
          <w:lang w:val="en-GB"/>
        </w:rPr>
        <w:t>a number of</w:t>
      </w:r>
      <w:proofErr w:type="gramEnd"/>
      <w:r w:rsidR="006217AA">
        <w:rPr>
          <w:rFonts w:cs="Arial"/>
          <w:sz w:val="20"/>
          <w:lang w:val="en-GB"/>
        </w:rPr>
        <w:t xml:space="preserve"> women may travel outside of the region to deliver, </w:t>
      </w:r>
      <w:r w:rsidR="008A642B">
        <w:rPr>
          <w:rFonts w:cs="Arial"/>
          <w:sz w:val="20"/>
          <w:lang w:val="en-GB"/>
        </w:rPr>
        <w:t xml:space="preserve">visits that occur up to 10 days post-partum will still be accepted within the protocol. </w:t>
      </w:r>
      <w:r w:rsidR="00503445">
        <w:rPr>
          <w:rFonts w:cs="Arial"/>
          <w:sz w:val="20"/>
          <w:lang w:val="en-GB"/>
        </w:rPr>
        <w:t xml:space="preserve">An eligibility check to proceed into the post-partum supplementation phase will be conducted at this point. </w:t>
      </w:r>
      <w:r w:rsidR="00AB448A">
        <w:rPr>
          <w:rFonts w:cs="Arial"/>
          <w:sz w:val="20"/>
          <w:lang w:val="en-GB"/>
        </w:rPr>
        <w:t xml:space="preserve"> </w:t>
      </w:r>
    </w:p>
    <w:p w14:paraId="7A987CED" w14:textId="77777777" w:rsidR="00FD02DD" w:rsidRPr="00FD02DD" w:rsidRDefault="00FD02DD" w:rsidP="00FD02DD">
      <w:pPr>
        <w:pStyle w:val="BodyText"/>
        <w:spacing w:before="0" w:line="240" w:lineRule="auto"/>
        <w:rPr>
          <w:rFonts w:cs="Arial"/>
          <w:sz w:val="20"/>
          <w:lang w:val="en-GB"/>
        </w:rPr>
      </w:pPr>
    </w:p>
    <w:p w14:paraId="46FD94A5" w14:textId="77777777" w:rsidR="00FD02DD" w:rsidRPr="00FD02DD" w:rsidRDefault="00FD02DD" w:rsidP="00FD02DD">
      <w:pPr>
        <w:pStyle w:val="BodyText"/>
        <w:spacing w:before="0" w:line="240" w:lineRule="auto"/>
        <w:rPr>
          <w:rFonts w:cs="Arial"/>
          <w:b/>
          <w:bCs/>
          <w:sz w:val="20"/>
          <w:lang w:val="en-GB"/>
        </w:rPr>
      </w:pPr>
      <w:r w:rsidRPr="00FD02DD">
        <w:rPr>
          <w:rFonts w:cs="Arial"/>
          <w:b/>
          <w:bCs/>
          <w:sz w:val="20"/>
          <w:lang w:val="en-GB"/>
        </w:rPr>
        <w:t>Post-partum / infancy phase</w:t>
      </w:r>
    </w:p>
    <w:p w14:paraId="093C6439" w14:textId="3E5E73BD" w:rsidR="00FD02DD" w:rsidRPr="00FD02DD" w:rsidRDefault="00FD02DD" w:rsidP="00FD02DD">
      <w:pPr>
        <w:pStyle w:val="BodyText"/>
        <w:spacing w:before="0" w:after="120" w:line="240" w:lineRule="auto"/>
        <w:rPr>
          <w:rFonts w:cs="Arial"/>
          <w:sz w:val="20"/>
        </w:rPr>
      </w:pPr>
      <w:r w:rsidRPr="00FD02DD">
        <w:rPr>
          <w:rFonts w:cs="Arial"/>
          <w:sz w:val="20"/>
          <w:u w:val="single"/>
        </w:rPr>
        <w:t>Daily supplementation</w:t>
      </w:r>
      <w:r w:rsidRPr="00FD02DD">
        <w:rPr>
          <w:rFonts w:cs="Arial"/>
          <w:sz w:val="20"/>
        </w:rPr>
        <w:t>: From Day 8 until 6 months post-partum, mother-infant pairs will be seen daily for supplement administration. For women, supplementation will be observed</w:t>
      </w:r>
      <w:r w:rsidR="009F386F">
        <w:rPr>
          <w:rFonts w:cs="Arial"/>
          <w:sz w:val="20"/>
        </w:rPr>
        <w:t xml:space="preserve"> (by field assistants)</w:t>
      </w:r>
      <w:r w:rsidRPr="00FD02DD">
        <w:rPr>
          <w:rFonts w:cs="Arial"/>
          <w:sz w:val="20"/>
        </w:rPr>
        <w:t xml:space="preserve"> and for infants, </w:t>
      </w:r>
      <w:r w:rsidR="006D7E0A">
        <w:rPr>
          <w:rFonts w:cs="Arial"/>
          <w:sz w:val="20"/>
        </w:rPr>
        <w:t>field assistants will</w:t>
      </w:r>
      <w:r w:rsidRPr="00FD02DD">
        <w:rPr>
          <w:rFonts w:cs="Arial"/>
          <w:sz w:val="20"/>
        </w:rPr>
        <w:t xml:space="preserve"> administer the syrup directly.</w:t>
      </w:r>
      <w:r w:rsidR="00BE67ED">
        <w:rPr>
          <w:rFonts w:cs="Arial"/>
          <w:sz w:val="20"/>
        </w:rPr>
        <w:t xml:space="preserve"> Only where 5 or more consecutive </w:t>
      </w:r>
      <w:r w:rsidR="00FC4CE9">
        <w:rPr>
          <w:rFonts w:cs="Arial"/>
          <w:sz w:val="20"/>
        </w:rPr>
        <w:t xml:space="preserve">daily visits are missed will this constitute a protocol deviation. </w:t>
      </w:r>
    </w:p>
    <w:p w14:paraId="6CDD8FDC" w14:textId="189A9E92" w:rsidR="00FD02DD" w:rsidRPr="00FD02DD" w:rsidRDefault="00FD02DD" w:rsidP="00FD02DD">
      <w:pPr>
        <w:pStyle w:val="BodyText"/>
        <w:spacing w:before="0" w:after="120" w:line="240" w:lineRule="auto"/>
        <w:rPr>
          <w:rFonts w:cs="Arial"/>
          <w:sz w:val="20"/>
        </w:rPr>
      </w:pPr>
      <w:r w:rsidRPr="00FD02DD">
        <w:rPr>
          <w:rFonts w:cs="Arial"/>
          <w:sz w:val="20"/>
          <w:u w:val="single"/>
        </w:rPr>
        <w:t>Weekly</w:t>
      </w:r>
      <w:r w:rsidR="007E3771">
        <w:rPr>
          <w:rFonts w:cs="Arial"/>
          <w:sz w:val="20"/>
          <w:u w:val="single"/>
        </w:rPr>
        <w:t>/monthly</w:t>
      </w:r>
      <w:r w:rsidRPr="00FD02DD">
        <w:rPr>
          <w:rFonts w:cs="Arial"/>
          <w:sz w:val="20"/>
          <w:u w:val="single"/>
        </w:rPr>
        <w:t xml:space="preserve"> morbidity and feeding questionnaire</w:t>
      </w:r>
      <w:r w:rsidR="007E3771">
        <w:rPr>
          <w:rFonts w:cs="Arial"/>
          <w:sz w:val="20"/>
        </w:rPr>
        <w:t>: From week 1 to week 7 months</w:t>
      </w:r>
      <w:r w:rsidRPr="00FD02DD">
        <w:rPr>
          <w:rFonts w:cs="Arial"/>
          <w:sz w:val="20"/>
        </w:rPr>
        <w:t xml:space="preserve"> of infant age, d</w:t>
      </w:r>
      <w:proofErr w:type="spellStart"/>
      <w:r w:rsidRPr="00FD02DD">
        <w:rPr>
          <w:rFonts w:cs="Arial"/>
          <w:sz w:val="20"/>
          <w:lang w:val="en-GB"/>
        </w:rPr>
        <w:t>ata</w:t>
      </w:r>
      <w:proofErr w:type="spellEnd"/>
      <w:r w:rsidRPr="00FD02DD">
        <w:rPr>
          <w:rFonts w:cs="Arial"/>
          <w:sz w:val="20"/>
          <w:lang w:val="en-GB"/>
        </w:rPr>
        <w:t xml:space="preserve"> will be collected weekly </w:t>
      </w:r>
      <w:r w:rsidR="00BC37AC">
        <w:rPr>
          <w:rFonts w:cs="Arial"/>
          <w:sz w:val="20"/>
          <w:lang w:val="en-GB"/>
        </w:rPr>
        <w:t>(</w:t>
      </w:r>
      <w:r w:rsidR="009A47F4">
        <w:rPr>
          <w:rFonts w:cs="Arial"/>
          <w:sz w:val="20"/>
          <w:lang w:val="en-GB"/>
        </w:rPr>
        <w:t xml:space="preserve">and </w:t>
      </w:r>
      <w:r w:rsidR="00BC37AC">
        <w:rPr>
          <w:rFonts w:cs="Arial"/>
          <w:sz w:val="20"/>
          <w:lang w:val="en-GB"/>
        </w:rPr>
        <w:t>up to 3 days b</w:t>
      </w:r>
      <w:r w:rsidR="009A47F4">
        <w:rPr>
          <w:rFonts w:cs="Arial"/>
          <w:sz w:val="20"/>
          <w:lang w:val="en-GB"/>
        </w:rPr>
        <w:t xml:space="preserve">eyond the scheduled visit) </w:t>
      </w:r>
      <w:r w:rsidRPr="00FD02DD">
        <w:rPr>
          <w:rFonts w:cs="Arial"/>
          <w:sz w:val="20"/>
          <w:lang w:val="en-GB"/>
        </w:rPr>
        <w:t>on maternal and infant morbidity and infant feeding practices</w:t>
      </w:r>
      <w:r w:rsidR="007E3771">
        <w:rPr>
          <w:rFonts w:cs="Arial"/>
          <w:sz w:val="20"/>
          <w:lang w:val="en-GB"/>
        </w:rPr>
        <w:t>. From 7 to 12 months, this will move to monthly (</w:t>
      </w:r>
      <w:proofErr w:type="gramStart"/>
      <w:r w:rsidR="007E3771">
        <w:rPr>
          <w:rFonts w:cs="Arial"/>
          <w:sz w:val="20"/>
          <w:lang w:val="en-GB"/>
        </w:rPr>
        <w:t>e.g.</w:t>
      </w:r>
      <w:proofErr w:type="gramEnd"/>
      <w:r w:rsidR="007E3771">
        <w:rPr>
          <w:rFonts w:cs="Arial"/>
          <w:sz w:val="20"/>
          <w:lang w:val="en-GB"/>
        </w:rPr>
        <w:t xml:space="preserve"> one month following the cessation of supplementation</w:t>
      </w:r>
      <w:r w:rsidR="009A47F4">
        <w:rPr>
          <w:rFonts w:cs="Arial"/>
          <w:sz w:val="20"/>
          <w:lang w:val="en-GB"/>
        </w:rPr>
        <w:t>, and up to 7 days beyond the scheduled visit</w:t>
      </w:r>
      <w:r w:rsidR="007E3771">
        <w:rPr>
          <w:rFonts w:cs="Arial"/>
          <w:sz w:val="20"/>
          <w:lang w:val="en-GB"/>
        </w:rPr>
        <w:t xml:space="preserve">). </w:t>
      </w:r>
      <w:r w:rsidRPr="00FD02DD">
        <w:rPr>
          <w:rFonts w:cs="Arial"/>
          <w:sz w:val="20"/>
          <w:lang w:val="en-GB"/>
        </w:rPr>
        <w:t xml:space="preserve"> </w:t>
      </w:r>
    </w:p>
    <w:p w14:paraId="0AE4CAC2" w14:textId="40F39A77" w:rsidR="00FD02DD" w:rsidRPr="00FD02DD" w:rsidRDefault="00FD02DD" w:rsidP="00FD02DD">
      <w:pPr>
        <w:pStyle w:val="BodyText"/>
        <w:spacing w:before="0" w:after="120" w:line="240" w:lineRule="auto"/>
        <w:rPr>
          <w:rFonts w:cs="Arial"/>
          <w:sz w:val="20"/>
        </w:rPr>
      </w:pPr>
      <w:r w:rsidRPr="00FD02DD">
        <w:rPr>
          <w:rFonts w:cs="Arial"/>
          <w:sz w:val="20"/>
          <w:u w:val="single"/>
        </w:rPr>
        <w:t>Monthly home visits</w:t>
      </w:r>
      <w:r w:rsidRPr="00FD02DD">
        <w:rPr>
          <w:rFonts w:cs="Arial"/>
          <w:sz w:val="20"/>
        </w:rPr>
        <w:t>:</w:t>
      </w:r>
      <w:r w:rsidRPr="00FD02DD">
        <w:rPr>
          <w:rFonts w:cs="Arial"/>
          <w:sz w:val="20"/>
          <w:lang w:val="en-GB"/>
        </w:rPr>
        <w:t xml:space="preserve"> At monthly </w:t>
      </w:r>
      <w:r w:rsidR="00BB0F0A">
        <w:rPr>
          <w:rFonts w:cs="Arial"/>
          <w:sz w:val="20"/>
          <w:lang w:val="en-GB"/>
        </w:rPr>
        <w:t>(</w:t>
      </w:r>
      <w:r w:rsidR="00BB0F0A" w:rsidRPr="00B41361">
        <w:rPr>
          <w:rFonts w:cs="Arial"/>
          <w:sz w:val="20"/>
        </w:rPr>
        <w:t>±</w:t>
      </w:r>
      <w:r w:rsidR="00611224">
        <w:rPr>
          <w:rFonts w:cs="Arial"/>
          <w:sz w:val="20"/>
        </w:rPr>
        <w:t xml:space="preserve"> 7 days) </w:t>
      </w:r>
      <w:r w:rsidRPr="00FD02DD">
        <w:rPr>
          <w:rFonts w:cs="Arial"/>
          <w:sz w:val="20"/>
          <w:lang w:val="en-GB"/>
        </w:rPr>
        <w:t xml:space="preserve">home visits until 12 months post-partum, infant anthropometry will be </w:t>
      </w:r>
      <w:proofErr w:type="gramStart"/>
      <w:r w:rsidRPr="00FD02DD">
        <w:rPr>
          <w:rFonts w:cs="Arial"/>
          <w:sz w:val="20"/>
          <w:lang w:val="en-GB"/>
        </w:rPr>
        <w:t>recorded</w:t>
      </w:r>
      <w:proofErr w:type="gramEnd"/>
      <w:r w:rsidRPr="00FD02DD">
        <w:rPr>
          <w:rFonts w:cs="Arial"/>
          <w:sz w:val="20"/>
          <w:lang w:val="en-GB"/>
        </w:rPr>
        <w:t xml:space="preserve"> and stool samples collected (for the visits at 1, 6 and 12 months post-partum, these assessments will take place as part of the clinic visits, rather than at home – see below). When the infant is </w:t>
      </w:r>
      <w:r w:rsidRPr="00FD02DD">
        <w:rPr>
          <w:rFonts w:cs="Arial"/>
          <w:sz w:val="20"/>
          <w:lang w:val="en-GB"/>
        </w:rPr>
        <w:lastRenderedPageBreak/>
        <w:t xml:space="preserve">three months of age, the mother will be asked to provide a 10mL of breast milk. At the home visit when the infant is </w:t>
      </w:r>
      <w:r w:rsidR="00B950A7">
        <w:rPr>
          <w:rFonts w:cs="Arial"/>
          <w:sz w:val="20"/>
          <w:lang w:val="en-GB"/>
        </w:rPr>
        <w:t xml:space="preserve">6 and </w:t>
      </w:r>
      <w:r w:rsidRPr="00FD02DD">
        <w:rPr>
          <w:rFonts w:cs="Arial"/>
          <w:sz w:val="20"/>
          <w:lang w:val="en-GB"/>
        </w:rPr>
        <w:t>12 months of age, we will conduct</w:t>
      </w:r>
      <w:r w:rsidRPr="00FD02DD">
        <w:rPr>
          <w:rFonts w:cs="Arial"/>
          <w:sz w:val="20"/>
        </w:rPr>
        <w:t xml:space="preserve"> a Home Observation Measure of the Environment (HOME), which includes 90 minute observation of the infant’s ‘normal’ home life including organization of the home environment, parental involvement in care, variety of daily stimulation and appropriate play materials.</w:t>
      </w:r>
      <w:r w:rsidR="00E74D94">
        <w:rPr>
          <w:rFonts w:cs="Arial"/>
          <w:sz w:val="20"/>
        </w:rPr>
        <w:fldChar w:fldCharType="begin">
          <w:fldData xml:space="preserve">PEVuZE5vdGU+PENpdGU+PEF1dGhvcj5Kb25lczwvQXV0aG9yPjxZZWFyPjIwMTc8L1llYXI+PFJl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==
</w:fldData>
        </w:fldChar>
      </w:r>
      <w:r w:rsidR="00E74D94">
        <w:rPr>
          <w:rFonts w:cs="Arial"/>
          <w:sz w:val="20"/>
        </w:rPr>
        <w:instrText xml:space="preserve"> ADDIN EN.CITE </w:instrText>
      </w:r>
      <w:r w:rsidR="00E74D94">
        <w:rPr>
          <w:rFonts w:cs="Arial"/>
          <w:sz w:val="20"/>
        </w:rPr>
        <w:fldChar w:fldCharType="begin">
          <w:fldData xml:space="preserve">PEVuZE5vdGU+PENpdGU+PEF1dGhvcj5Kb25lczwvQXV0aG9yPjxZZWFyPjIwMTc8L1llYXI+PFJl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==
</w:fldData>
        </w:fldChar>
      </w:r>
      <w:r w:rsidR="00E74D94">
        <w:rPr>
          <w:rFonts w:cs="Arial"/>
          <w:sz w:val="20"/>
        </w:rPr>
        <w:instrText xml:space="preserve"> ADDIN EN.CITE.DATA </w:instrText>
      </w:r>
      <w:r w:rsidR="00E74D94">
        <w:rPr>
          <w:rFonts w:cs="Arial"/>
          <w:sz w:val="20"/>
        </w:rPr>
      </w:r>
      <w:r w:rsidR="00E74D94">
        <w:rPr>
          <w:rFonts w:cs="Arial"/>
          <w:sz w:val="20"/>
        </w:rPr>
        <w:fldChar w:fldCharType="end"/>
      </w:r>
      <w:r w:rsidR="00E74D94">
        <w:rPr>
          <w:rFonts w:cs="Arial"/>
          <w:sz w:val="20"/>
        </w:rPr>
      </w:r>
      <w:r w:rsidR="00E74D94">
        <w:rPr>
          <w:rFonts w:cs="Arial"/>
          <w:sz w:val="20"/>
        </w:rPr>
        <w:fldChar w:fldCharType="separate"/>
      </w:r>
      <w:r w:rsidR="00E74D94">
        <w:rPr>
          <w:rFonts w:cs="Arial"/>
          <w:noProof/>
          <w:sz w:val="20"/>
        </w:rPr>
        <w:t>[34]</w:t>
      </w:r>
      <w:r w:rsidR="00E74D94">
        <w:rPr>
          <w:rFonts w:cs="Arial"/>
          <w:sz w:val="20"/>
        </w:rPr>
        <w:fldChar w:fldCharType="end"/>
      </w:r>
    </w:p>
    <w:p w14:paraId="0643343F" w14:textId="1370EF19" w:rsidR="00FD02DD" w:rsidRPr="00FD02DD" w:rsidRDefault="00FD02DD" w:rsidP="00FD02DD">
      <w:pPr>
        <w:pStyle w:val="BodyText"/>
        <w:spacing w:before="0" w:after="120" w:line="240" w:lineRule="auto"/>
        <w:rPr>
          <w:rFonts w:cs="Arial"/>
          <w:sz w:val="20"/>
        </w:rPr>
      </w:pPr>
      <w:r w:rsidRPr="00FD02DD">
        <w:rPr>
          <w:rFonts w:cs="Arial"/>
          <w:sz w:val="20"/>
          <w:u w:val="single"/>
        </w:rPr>
        <w:t>Clinic visits</w:t>
      </w:r>
      <w:r w:rsidRPr="00FD02DD">
        <w:rPr>
          <w:rFonts w:cs="Arial"/>
          <w:sz w:val="20"/>
        </w:rPr>
        <w:t>: At 1</w:t>
      </w:r>
      <w:r w:rsidR="00E37AE1">
        <w:rPr>
          <w:rFonts w:cs="Arial"/>
          <w:sz w:val="20"/>
        </w:rPr>
        <w:t xml:space="preserve"> (</w:t>
      </w:r>
      <w:r w:rsidR="00872100">
        <w:rPr>
          <w:rFonts w:cs="Arial"/>
          <w:sz w:val="20"/>
        </w:rPr>
        <w:t>+14 days)</w:t>
      </w:r>
      <w:r w:rsidRPr="00FD02DD">
        <w:rPr>
          <w:rFonts w:cs="Arial"/>
          <w:sz w:val="20"/>
        </w:rPr>
        <w:t xml:space="preserve">, 6 </w:t>
      </w:r>
      <w:r w:rsidR="00872100">
        <w:rPr>
          <w:rFonts w:cs="Arial"/>
          <w:sz w:val="20"/>
        </w:rPr>
        <w:t>(</w:t>
      </w:r>
      <w:r w:rsidR="00872100" w:rsidRPr="00B41361">
        <w:rPr>
          <w:rFonts w:cs="Arial"/>
          <w:sz w:val="20"/>
        </w:rPr>
        <w:t>±</w:t>
      </w:r>
      <w:r w:rsidR="00872100">
        <w:rPr>
          <w:rFonts w:cs="Arial"/>
          <w:sz w:val="20"/>
        </w:rPr>
        <w:t xml:space="preserve"> 14 days) </w:t>
      </w:r>
      <w:r w:rsidRPr="00FD02DD">
        <w:rPr>
          <w:rFonts w:cs="Arial"/>
          <w:sz w:val="20"/>
        </w:rPr>
        <w:t xml:space="preserve">and 12 </w:t>
      </w:r>
      <w:r w:rsidR="00872100">
        <w:rPr>
          <w:rFonts w:cs="Arial"/>
          <w:sz w:val="20"/>
        </w:rPr>
        <w:t>(</w:t>
      </w:r>
      <w:r w:rsidR="00872100" w:rsidRPr="00B41361">
        <w:rPr>
          <w:rFonts w:cs="Arial"/>
          <w:sz w:val="20"/>
        </w:rPr>
        <w:t>±</w:t>
      </w:r>
      <w:r w:rsidR="00872100">
        <w:rPr>
          <w:rFonts w:cs="Arial"/>
          <w:sz w:val="20"/>
        </w:rPr>
        <w:t xml:space="preserve"> 14 days) </w:t>
      </w:r>
      <w:r w:rsidRPr="00FD02DD">
        <w:rPr>
          <w:rFonts w:cs="Arial"/>
          <w:sz w:val="20"/>
        </w:rPr>
        <w:t xml:space="preserve">months post-partum, mother-infant pairs will be invited to MRC Keneba for a study visit. At all visits, maternal and infant anthropometry will be measured </w:t>
      </w:r>
      <w:r w:rsidR="00B950A7" w:rsidRPr="00FD02DD">
        <w:rPr>
          <w:rFonts w:cs="Arial"/>
          <w:sz w:val="20"/>
        </w:rPr>
        <w:t>and a 10mL sample of breast milk will be collected from mothers</w:t>
      </w:r>
      <w:r w:rsidR="00980E3A">
        <w:rPr>
          <w:rFonts w:cs="Arial"/>
          <w:sz w:val="20"/>
        </w:rPr>
        <w:t xml:space="preserve">. </w:t>
      </w:r>
      <w:r w:rsidR="002A2C5A">
        <w:rPr>
          <w:rFonts w:cs="Arial"/>
          <w:sz w:val="20"/>
        </w:rPr>
        <w:t>When the infant is one month of age, a finger prick blood sample will be collected</w:t>
      </w:r>
      <w:r w:rsidR="00D67F10">
        <w:rPr>
          <w:rFonts w:cs="Arial"/>
          <w:sz w:val="20"/>
        </w:rPr>
        <w:t xml:space="preserve"> from each infant</w:t>
      </w:r>
      <w:r w:rsidR="006E290D">
        <w:rPr>
          <w:rFonts w:cs="Arial"/>
          <w:sz w:val="20"/>
        </w:rPr>
        <w:t xml:space="preserve"> and a </w:t>
      </w:r>
      <w:r w:rsidR="00D0176F">
        <w:rPr>
          <w:rFonts w:cs="Arial"/>
          <w:sz w:val="20"/>
        </w:rPr>
        <w:t>7.5mL sample of venous blood from mothers</w:t>
      </w:r>
      <w:r w:rsidR="00B950A7" w:rsidRPr="00FD02DD">
        <w:rPr>
          <w:rFonts w:cs="Arial"/>
          <w:sz w:val="20"/>
        </w:rPr>
        <w:t xml:space="preserve"> </w:t>
      </w:r>
      <w:r w:rsidRPr="00FD02DD">
        <w:rPr>
          <w:rFonts w:cs="Arial"/>
          <w:sz w:val="20"/>
        </w:rPr>
        <w:t xml:space="preserve">and at </w:t>
      </w:r>
      <w:proofErr w:type="gramStart"/>
      <w:r w:rsidRPr="00FD02DD">
        <w:rPr>
          <w:rFonts w:cs="Arial"/>
          <w:sz w:val="20"/>
        </w:rPr>
        <w:t>6 and 12 months</w:t>
      </w:r>
      <w:proofErr w:type="gramEnd"/>
      <w:r w:rsidRPr="00FD02DD">
        <w:rPr>
          <w:rFonts w:cs="Arial"/>
          <w:sz w:val="20"/>
        </w:rPr>
        <w:t xml:space="preserve"> </w:t>
      </w:r>
      <w:r w:rsidR="00D071C2">
        <w:rPr>
          <w:rFonts w:cs="Arial"/>
          <w:sz w:val="20"/>
        </w:rPr>
        <w:t xml:space="preserve">further </w:t>
      </w:r>
      <w:r w:rsidRPr="00FD02DD">
        <w:rPr>
          <w:rFonts w:cs="Arial"/>
          <w:sz w:val="20"/>
        </w:rPr>
        <w:t>sample</w:t>
      </w:r>
      <w:r w:rsidR="004369E5">
        <w:rPr>
          <w:rFonts w:cs="Arial"/>
          <w:sz w:val="20"/>
        </w:rPr>
        <w:t>s</w:t>
      </w:r>
      <w:r w:rsidRPr="00FD02DD">
        <w:rPr>
          <w:rFonts w:cs="Arial"/>
          <w:sz w:val="20"/>
        </w:rPr>
        <w:t xml:space="preserve"> of maternal (7.5mL) and infant blood (5mL) will be collected. </w:t>
      </w:r>
    </w:p>
    <w:p w14:paraId="5B37F81A" w14:textId="77777777" w:rsidR="00FD02DD" w:rsidRPr="00FD02DD" w:rsidRDefault="00FD02DD" w:rsidP="00FD02DD">
      <w:pPr>
        <w:pStyle w:val="BodyText"/>
        <w:spacing w:before="0" w:after="120" w:line="240" w:lineRule="auto"/>
        <w:rPr>
          <w:rFonts w:cs="Arial"/>
          <w:sz w:val="20"/>
        </w:rPr>
      </w:pPr>
      <w:r w:rsidRPr="00FD02DD">
        <w:rPr>
          <w:rFonts w:cs="Arial"/>
          <w:sz w:val="20"/>
        </w:rPr>
        <w:t>Infant neurocognitive development will be evaluated at each of these clinic visits.</w:t>
      </w:r>
    </w:p>
    <w:p w14:paraId="0D35E586" w14:textId="5AE2768F" w:rsidR="00FD02DD" w:rsidRPr="00FD02DD" w:rsidRDefault="00FD02DD" w:rsidP="00FD02DD">
      <w:pPr>
        <w:pStyle w:val="BodyText"/>
        <w:spacing w:after="120" w:line="240" w:lineRule="auto"/>
        <w:rPr>
          <w:rFonts w:cs="Arial"/>
          <w:sz w:val="20"/>
        </w:rPr>
      </w:pPr>
      <w:r w:rsidRPr="00FD02DD">
        <w:rPr>
          <w:rFonts w:cs="Arial"/>
          <w:sz w:val="20"/>
        </w:rPr>
        <w:t xml:space="preserve">At </w:t>
      </w:r>
      <w:r w:rsidR="0068067D">
        <w:rPr>
          <w:rFonts w:cs="Arial"/>
          <w:sz w:val="20"/>
        </w:rPr>
        <w:t xml:space="preserve">the </w:t>
      </w:r>
      <w:r w:rsidRPr="00FD02DD">
        <w:rPr>
          <w:rFonts w:cs="Arial"/>
          <w:sz w:val="20"/>
        </w:rPr>
        <w:t xml:space="preserve">one month </w:t>
      </w:r>
      <w:r w:rsidR="0068067D">
        <w:rPr>
          <w:rFonts w:cs="Arial"/>
          <w:sz w:val="20"/>
        </w:rPr>
        <w:t>visit</w:t>
      </w:r>
      <w:r w:rsidRPr="00FD02DD">
        <w:rPr>
          <w:rFonts w:cs="Arial"/>
          <w:sz w:val="20"/>
        </w:rPr>
        <w:t xml:space="preserve"> we will assess infant behaviors and reflexes, using a behavioral assessment (Mullen Scales of Early Learning; MSEL) previously adapted for this population and implemented in the BRIGHT study.</w:t>
      </w:r>
      <w:r w:rsidR="00215821">
        <w:rPr>
          <w:rFonts w:cs="Arial"/>
          <w:sz w:val="20"/>
        </w:rPr>
        <w:fldChar w:fldCharType="begin">
          <w:fldData xml:space="preserve">PEVuZE5vdGU+PENpdGU+PEF1dGhvcj5NaWxvc2F2bGpldmljPC9BdXRob3I+PFllYXI+MjAxOTwv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</w:fldData>
        </w:fldChar>
      </w:r>
      <w:r w:rsidR="00E74D94">
        <w:rPr>
          <w:rFonts w:cs="Arial"/>
          <w:sz w:val="20"/>
        </w:rPr>
        <w:instrText xml:space="preserve"> ADDIN EN.CITE </w:instrText>
      </w:r>
      <w:r w:rsidR="00E74D94">
        <w:rPr>
          <w:rFonts w:cs="Arial"/>
          <w:sz w:val="20"/>
        </w:rPr>
        <w:fldChar w:fldCharType="begin">
          <w:fldData xml:space="preserve">PEVuZE5vdGU+PENpdGU+PEF1dGhvcj5NaWxvc2F2bGpldmljPC9BdXRob3I+PFllYXI+MjAxOTwv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</w:fldData>
        </w:fldChar>
      </w:r>
      <w:r w:rsidR="00E74D94">
        <w:rPr>
          <w:rFonts w:cs="Arial"/>
          <w:sz w:val="20"/>
        </w:rPr>
        <w:instrText xml:space="preserve"> ADDIN EN.CITE.DATA </w:instrText>
      </w:r>
      <w:r w:rsidR="00E74D94">
        <w:rPr>
          <w:rFonts w:cs="Arial"/>
          <w:sz w:val="20"/>
        </w:rPr>
      </w:r>
      <w:r w:rsidR="00E74D94">
        <w:rPr>
          <w:rFonts w:cs="Arial"/>
          <w:sz w:val="20"/>
        </w:rPr>
        <w:fldChar w:fldCharType="end"/>
      </w:r>
      <w:r w:rsidR="00215821">
        <w:rPr>
          <w:rFonts w:cs="Arial"/>
          <w:sz w:val="20"/>
        </w:rPr>
      </w:r>
      <w:r w:rsidR="00215821">
        <w:rPr>
          <w:rFonts w:cs="Arial"/>
          <w:sz w:val="20"/>
        </w:rPr>
        <w:fldChar w:fldCharType="separate"/>
      </w:r>
      <w:r w:rsidR="00E74D94">
        <w:rPr>
          <w:rFonts w:cs="Arial"/>
          <w:noProof/>
          <w:sz w:val="20"/>
        </w:rPr>
        <w:t>[35]</w:t>
      </w:r>
      <w:r w:rsidR="00215821">
        <w:rPr>
          <w:rFonts w:cs="Arial"/>
          <w:sz w:val="20"/>
        </w:rPr>
        <w:fldChar w:fldCharType="end"/>
      </w:r>
      <w:r w:rsidRPr="00FD02DD">
        <w:rPr>
          <w:rFonts w:cs="Arial"/>
          <w:sz w:val="20"/>
        </w:rPr>
        <w:t xml:space="preserve"> In addition, we will assess </w:t>
      </w:r>
      <w:r w:rsidR="00B950A7">
        <w:rPr>
          <w:rFonts w:cs="Arial"/>
          <w:sz w:val="20"/>
        </w:rPr>
        <w:t>habituation and novelty detection</w:t>
      </w:r>
      <w:r w:rsidRPr="00FD02DD">
        <w:rPr>
          <w:rFonts w:cs="Arial"/>
          <w:sz w:val="20"/>
        </w:rPr>
        <w:t xml:space="preserve"> using </w:t>
      </w:r>
      <w:proofErr w:type="spellStart"/>
      <w:r w:rsidRPr="00FD02DD">
        <w:rPr>
          <w:rFonts w:cs="Arial"/>
          <w:sz w:val="20"/>
        </w:rPr>
        <w:t>fNIRS</w:t>
      </w:r>
      <w:proofErr w:type="spellEnd"/>
      <w:r w:rsidRPr="00FD02DD">
        <w:rPr>
          <w:rFonts w:cs="Arial"/>
          <w:sz w:val="20"/>
        </w:rPr>
        <w:t xml:space="preserve"> technology.</w:t>
      </w:r>
      <w:r w:rsidR="004D29BB">
        <w:rPr>
          <w:rFonts w:cs="Arial"/>
          <w:sz w:val="20"/>
        </w:rPr>
        <w:t xml:space="preserve"> </w:t>
      </w:r>
    </w:p>
    <w:p w14:paraId="67B3049E" w14:textId="339C6C1A" w:rsidR="00FD02DD" w:rsidRPr="00FD02DD" w:rsidRDefault="00FD02DD" w:rsidP="00FD02DD">
      <w:pPr>
        <w:pStyle w:val="BodyText"/>
        <w:spacing w:after="120" w:line="240" w:lineRule="auto"/>
        <w:rPr>
          <w:rFonts w:cs="Arial"/>
          <w:sz w:val="20"/>
        </w:rPr>
      </w:pPr>
      <w:r w:rsidRPr="00FD02DD">
        <w:rPr>
          <w:rFonts w:cs="Arial"/>
          <w:sz w:val="20"/>
        </w:rPr>
        <w:t xml:space="preserve">At </w:t>
      </w:r>
      <w:r w:rsidR="0068067D">
        <w:rPr>
          <w:rFonts w:cs="Arial"/>
          <w:sz w:val="20"/>
        </w:rPr>
        <w:t xml:space="preserve">the </w:t>
      </w:r>
      <w:r w:rsidRPr="00FD02DD">
        <w:rPr>
          <w:rFonts w:cs="Arial"/>
          <w:sz w:val="20"/>
        </w:rPr>
        <w:t>six and 12 month</w:t>
      </w:r>
      <w:r w:rsidR="0068067D">
        <w:rPr>
          <w:rFonts w:cs="Arial"/>
          <w:sz w:val="20"/>
        </w:rPr>
        <w:t xml:space="preserve"> </w:t>
      </w:r>
      <w:proofErr w:type="gramStart"/>
      <w:r w:rsidR="0068067D">
        <w:rPr>
          <w:rFonts w:cs="Arial"/>
          <w:sz w:val="20"/>
        </w:rPr>
        <w:t xml:space="preserve">visits </w:t>
      </w:r>
      <w:r w:rsidRPr="00FD02DD">
        <w:rPr>
          <w:rFonts w:cs="Arial"/>
          <w:sz w:val="20"/>
        </w:rPr>
        <w:t xml:space="preserve"> we</w:t>
      </w:r>
      <w:proofErr w:type="gramEnd"/>
      <w:r w:rsidRPr="00FD02DD">
        <w:rPr>
          <w:rFonts w:cs="Arial"/>
          <w:sz w:val="20"/>
        </w:rPr>
        <w:t xml:space="preserve"> will repeat the measures conducted at 1 month of age (MSEL) and include additional measures of infant attention. Attention is the foundation for learning and the most rapidly developing cognitive domain between birth and 6 months of age.</w:t>
      </w:r>
      <w:r w:rsidR="00EB7AFF">
        <w:rPr>
          <w:rFonts w:cs="Arial"/>
          <w:sz w:val="20"/>
        </w:rPr>
        <w:fldChar w:fldCharType="begin"/>
      </w:r>
      <w:r w:rsidR="00E74D94">
        <w:rPr>
          <w:rFonts w:cs="Arial"/>
          <w:sz w:val="20"/>
        </w:rPr>
        <w:instrText xml:space="preserve"> ADDIN EN.CITE &lt;EndNote&gt;&lt;Cite&gt;&lt;Author&gt;Colombo&lt;/Author&gt;&lt;Year&gt;2001&lt;/Year&gt;&lt;RecNum&gt;101&lt;/RecNum&gt;&lt;DisplayText&gt;[36]&lt;/DisplayText&gt;&lt;record&gt;&lt;rec-number&gt;101&lt;/rec-number&gt;&lt;foreign-keys&gt;&lt;key app="EN" db-id="xe9f2es0q005swewesvxs55hvdsxvtdad2ts" timestamp="1612555496"&gt;101&lt;/key&gt;&lt;/foreign-keys&gt;&lt;ref-type name="Journal Article"&gt;17&lt;/ref-type&gt;&lt;contributors&gt;&lt;authors&gt;&lt;author&gt;Colombo, J.&lt;/author&gt;&lt;/authors&gt;&lt;/contributors&gt;&lt;auth-address&gt;Department of Human Development, University of Kansas, Lawrence, Kansas 66045-2133, USA. colombo@ukans.edu&lt;/auth-address&gt;&lt;titles&gt;&lt;title&gt;The development of visual attention in infancy&lt;/title&gt;&lt;secondary-title&gt;Annu Rev Psychol&lt;/secondary-title&gt;&lt;/titles&gt;&lt;periodical&gt;&lt;full-title&gt;Annu Rev Psychol&lt;/full-title&gt;&lt;/periodical&gt;&lt;pages&gt;337-67&lt;/pages&gt;&lt;volume&gt;52&lt;/volume&gt;&lt;keywords&gt;&lt;keyword&gt;Arousal/physiology&lt;/keyword&gt;&lt;keyword&gt;Attention/*physiology&lt;/keyword&gt;&lt;keyword&gt;Brain Stem/physiology&lt;/keyword&gt;&lt;keyword&gt;Child Development/*physiology&lt;/keyword&gt;&lt;keyword&gt;Humans&lt;/keyword&gt;&lt;keyword&gt;Infant&lt;/keyword&gt;&lt;keyword&gt;Psychology, Child&lt;/keyword&gt;&lt;keyword&gt;Saccades/physiology&lt;/keyword&gt;&lt;keyword&gt;Spatial Behavior/physiology&lt;/keyword&gt;&lt;keyword&gt;Visual Perception/*physiology&lt;/keyword&gt;&lt;/keywords&gt;&lt;dates&gt;&lt;year&gt;2001&lt;/year&gt;&lt;/dates&gt;&lt;isbn&gt;0066-4308 (Print)&amp;#xD;0066-4308 (Linking)&lt;/isbn&gt;&lt;accession-num&gt;11148309&lt;/accession-num&gt;&lt;urls&gt;&lt;related-urls&gt;&lt;url&gt;https://www.ncbi.nlm.nih.gov/pubmed/11148309&lt;/url&gt;&lt;/related-urls&gt;&lt;/urls&gt;&lt;electronic-resource-num&gt;10.1146/annurev.psych.52.1.337&lt;/electronic-resource-num&gt;&lt;/record&gt;&lt;/Cite&gt;&lt;/EndNote&gt;</w:instrText>
      </w:r>
      <w:r w:rsidR="00EB7AFF">
        <w:rPr>
          <w:rFonts w:cs="Arial"/>
          <w:sz w:val="20"/>
        </w:rPr>
        <w:fldChar w:fldCharType="separate"/>
      </w:r>
      <w:r w:rsidR="00E74D94">
        <w:rPr>
          <w:rFonts w:cs="Arial"/>
          <w:noProof/>
          <w:sz w:val="20"/>
        </w:rPr>
        <w:t>[36]</w:t>
      </w:r>
      <w:r w:rsidR="00EB7AFF">
        <w:rPr>
          <w:rFonts w:cs="Arial"/>
          <w:sz w:val="20"/>
        </w:rPr>
        <w:fldChar w:fldCharType="end"/>
      </w:r>
      <w:r w:rsidRPr="00FD02DD">
        <w:rPr>
          <w:rFonts w:cs="Arial"/>
          <w:sz w:val="20"/>
        </w:rPr>
        <w:t xml:space="preserve"> Therefore, building on experience from the BRIGHT study, we will implement age-appropriate measures of visual and auditory attention, using </w:t>
      </w:r>
      <w:proofErr w:type="spellStart"/>
      <w:r w:rsidRPr="00FD02DD">
        <w:rPr>
          <w:rFonts w:cs="Arial"/>
          <w:sz w:val="20"/>
        </w:rPr>
        <w:t>fNIRS</w:t>
      </w:r>
      <w:proofErr w:type="spellEnd"/>
      <w:r w:rsidRPr="00FD02DD">
        <w:rPr>
          <w:rFonts w:cs="Arial"/>
          <w:sz w:val="20"/>
        </w:rPr>
        <w:t xml:space="preserve"> and eye tracking technology. </w:t>
      </w:r>
    </w:p>
    <w:p w14:paraId="70DC99F6" w14:textId="77777777" w:rsidR="00425A78" w:rsidRPr="00B90CC6" w:rsidRDefault="00425A78" w:rsidP="008340D0">
      <w:pPr>
        <w:pStyle w:val="Heading3"/>
        <w:tabs>
          <w:tab w:val="clear" w:pos="1440"/>
          <w:tab w:val="num" w:pos="851"/>
        </w:tabs>
        <w:rPr>
          <w:rFonts w:ascii="Arial" w:hAnsi="Arial" w:cs="Arial"/>
        </w:rPr>
      </w:pPr>
      <w:bookmarkStart w:id="64" w:name="_Toc42588979"/>
      <w:bookmarkStart w:id="65" w:name="_Toc53202827"/>
      <w:bookmarkStart w:id="66" w:name="_Toc376511470"/>
      <w:r w:rsidRPr="00B90CC6">
        <w:rPr>
          <w:rFonts w:ascii="Arial" w:hAnsi="Arial" w:cs="Arial"/>
        </w:rPr>
        <w:t xml:space="preserve">Final </w:t>
      </w:r>
      <w:r w:rsidR="00107A93" w:rsidRPr="00B90CC6">
        <w:rPr>
          <w:rFonts w:ascii="Arial" w:hAnsi="Arial" w:cs="Arial"/>
        </w:rPr>
        <w:t>s</w:t>
      </w:r>
      <w:r w:rsidRPr="00B90CC6">
        <w:rPr>
          <w:rFonts w:ascii="Arial" w:hAnsi="Arial" w:cs="Arial"/>
        </w:rPr>
        <w:t xml:space="preserve">tudy </w:t>
      </w:r>
      <w:r w:rsidR="00107A93" w:rsidRPr="00B90CC6">
        <w:rPr>
          <w:rFonts w:ascii="Arial" w:hAnsi="Arial" w:cs="Arial"/>
        </w:rPr>
        <w:t>v</w:t>
      </w:r>
      <w:r w:rsidRPr="00B90CC6">
        <w:rPr>
          <w:rFonts w:ascii="Arial" w:hAnsi="Arial" w:cs="Arial"/>
        </w:rPr>
        <w:t>isit</w:t>
      </w:r>
      <w:bookmarkEnd w:id="64"/>
      <w:bookmarkEnd w:id="65"/>
      <w:bookmarkEnd w:id="66"/>
      <w:r w:rsidRPr="00B90CC6">
        <w:rPr>
          <w:rFonts w:ascii="Arial" w:hAnsi="Arial" w:cs="Arial"/>
        </w:rPr>
        <w:t xml:space="preserve"> </w:t>
      </w:r>
    </w:p>
    <w:p w14:paraId="40C70AB9" w14:textId="02E3642D" w:rsidR="00972E1C" w:rsidRPr="00972E1C" w:rsidRDefault="00972E1C" w:rsidP="00972E1C">
      <w:pPr>
        <w:pStyle w:val="BodyText"/>
        <w:spacing w:before="0" w:line="240" w:lineRule="auto"/>
        <w:rPr>
          <w:rFonts w:cs="Arial"/>
          <w:sz w:val="20"/>
        </w:rPr>
      </w:pPr>
      <w:r w:rsidRPr="00972E1C">
        <w:rPr>
          <w:rFonts w:cs="Arial"/>
          <w:sz w:val="20"/>
        </w:rPr>
        <w:t xml:space="preserve">The final study visit will be conducted when the infant reaches 12 months </w:t>
      </w:r>
      <w:r w:rsidR="00397888">
        <w:rPr>
          <w:rFonts w:cs="Arial"/>
          <w:sz w:val="20"/>
        </w:rPr>
        <w:t>(</w:t>
      </w:r>
      <w:r w:rsidR="00397888" w:rsidRPr="00B41361">
        <w:rPr>
          <w:rFonts w:cs="Arial"/>
          <w:sz w:val="20"/>
        </w:rPr>
        <w:t>±</w:t>
      </w:r>
      <w:r w:rsidR="00397888">
        <w:rPr>
          <w:rFonts w:cs="Arial"/>
          <w:sz w:val="20"/>
        </w:rPr>
        <w:t xml:space="preserve"> 14 days) </w:t>
      </w:r>
      <w:r w:rsidRPr="00972E1C">
        <w:rPr>
          <w:rFonts w:cs="Arial"/>
          <w:sz w:val="20"/>
        </w:rPr>
        <w:t>of age (</w:t>
      </w:r>
      <w:r w:rsidR="00F25AC3">
        <w:rPr>
          <w:rFonts w:cs="Arial"/>
          <w:sz w:val="20"/>
        </w:rPr>
        <w:t xml:space="preserve">approximately </w:t>
      </w:r>
      <w:r w:rsidRPr="00972E1C">
        <w:rPr>
          <w:rFonts w:cs="Arial"/>
          <w:sz w:val="20"/>
        </w:rPr>
        <w:t xml:space="preserve">6 months following the completion of the intervention phase of the study). At this visit, infant neurodevelopment will be assessed, maternal and infant anthropometry collected, a sample of blood collected from mothers and infants, and a sample of breast milk collected from mothers, as described above. </w:t>
      </w:r>
    </w:p>
    <w:p w14:paraId="0484B95F" w14:textId="77777777" w:rsidR="00425A78" w:rsidRPr="00B90CC6" w:rsidRDefault="00425A78" w:rsidP="008340D0">
      <w:pPr>
        <w:pStyle w:val="Heading3"/>
        <w:tabs>
          <w:tab w:val="clear" w:pos="1440"/>
          <w:tab w:val="num" w:pos="851"/>
        </w:tabs>
        <w:rPr>
          <w:rFonts w:ascii="Arial" w:hAnsi="Arial" w:cs="Arial"/>
        </w:rPr>
      </w:pPr>
      <w:bookmarkStart w:id="67" w:name="_Toc42588980"/>
      <w:bookmarkStart w:id="68" w:name="_Toc53202828"/>
      <w:bookmarkStart w:id="69" w:name="_Toc376511471"/>
      <w:r w:rsidRPr="00B90CC6">
        <w:rPr>
          <w:rFonts w:ascii="Arial" w:hAnsi="Arial" w:cs="Arial"/>
        </w:rPr>
        <w:t xml:space="preserve">Early </w:t>
      </w:r>
      <w:r w:rsidR="00107A93" w:rsidRPr="00B90CC6">
        <w:rPr>
          <w:rFonts w:ascii="Arial" w:hAnsi="Arial" w:cs="Arial"/>
        </w:rPr>
        <w:t>t</w:t>
      </w:r>
      <w:r w:rsidRPr="00B90CC6">
        <w:rPr>
          <w:rFonts w:ascii="Arial" w:hAnsi="Arial" w:cs="Arial"/>
        </w:rPr>
        <w:t xml:space="preserve">ermination </w:t>
      </w:r>
      <w:r w:rsidR="00107A93" w:rsidRPr="00B90CC6">
        <w:rPr>
          <w:rFonts w:ascii="Arial" w:hAnsi="Arial" w:cs="Arial"/>
        </w:rPr>
        <w:t>v</w:t>
      </w:r>
      <w:r w:rsidRPr="00B90CC6">
        <w:rPr>
          <w:rFonts w:ascii="Arial" w:hAnsi="Arial" w:cs="Arial"/>
        </w:rPr>
        <w:t>isit</w:t>
      </w:r>
      <w:bookmarkEnd w:id="67"/>
      <w:bookmarkEnd w:id="68"/>
      <w:bookmarkEnd w:id="69"/>
      <w:r w:rsidRPr="00B90CC6">
        <w:rPr>
          <w:rFonts w:ascii="Arial" w:hAnsi="Arial" w:cs="Arial"/>
        </w:rPr>
        <w:t xml:space="preserve"> </w:t>
      </w:r>
    </w:p>
    <w:p w14:paraId="09CA167B" w14:textId="75596E48" w:rsidR="00A15135" w:rsidRDefault="00A15135" w:rsidP="00A15135">
      <w:pPr>
        <w:pStyle w:val="BodyText"/>
        <w:spacing w:before="120" w:line="240" w:lineRule="auto"/>
        <w:rPr>
          <w:rFonts w:cs="Arial"/>
          <w:sz w:val="20"/>
        </w:rPr>
      </w:pPr>
      <w:r w:rsidRPr="00A15135">
        <w:rPr>
          <w:rFonts w:cs="Arial"/>
          <w:sz w:val="20"/>
        </w:rPr>
        <w:t xml:space="preserve">An early termination visit may occur in this study because of a participant’s voluntary withdrawal, trial team decision or at the discretion of the Data Safety Monitoring Board as described in </w:t>
      </w:r>
      <w:r w:rsidRPr="00691825">
        <w:rPr>
          <w:rFonts w:cs="Arial"/>
          <w:sz w:val="20"/>
        </w:rPr>
        <w:t>Section 7.</w:t>
      </w:r>
      <w:r w:rsidRPr="00A15135">
        <w:rPr>
          <w:rFonts w:cs="Arial"/>
          <w:sz w:val="20"/>
        </w:rPr>
        <w:t xml:space="preserve"> Apart from the safety evaluations, no other evaluations required for the final study visit will be done.</w:t>
      </w:r>
    </w:p>
    <w:p w14:paraId="02E8C04A" w14:textId="43695C9A" w:rsidR="00F066AD" w:rsidRDefault="00F066AD" w:rsidP="00432684">
      <w:pPr>
        <w:pStyle w:val="Heading3"/>
      </w:pPr>
      <w:r>
        <w:t>End of trial definition</w:t>
      </w:r>
    </w:p>
    <w:p w14:paraId="4DBC53B7" w14:textId="6CEF805B" w:rsidR="00F066AD" w:rsidRPr="00A15135" w:rsidRDefault="00F066AD" w:rsidP="00A15135">
      <w:pPr>
        <w:pStyle w:val="BodyText"/>
        <w:spacing w:before="120" w:line="240" w:lineRule="auto"/>
        <w:rPr>
          <w:rFonts w:cs="Arial"/>
          <w:sz w:val="20"/>
        </w:rPr>
      </w:pPr>
      <w:r>
        <w:rPr>
          <w:rFonts w:cs="Arial"/>
          <w:sz w:val="20"/>
        </w:rPr>
        <w:t xml:space="preserve">The trial end will be defined as the last visit for the last participant. </w:t>
      </w:r>
    </w:p>
    <w:p w14:paraId="05D7D1B6" w14:textId="77777777" w:rsidR="00425A78" w:rsidRPr="00691825" w:rsidRDefault="006C3B2A" w:rsidP="008340D0">
      <w:pPr>
        <w:pStyle w:val="Heading2"/>
        <w:tabs>
          <w:tab w:val="clear" w:pos="720"/>
          <w:tab w:val="num" w:pos="851"/>
        </w:tabs>
        <w:spacing w:before="120" w:after="120"/>
        <w:rPr>
          <w:rFonts w:ascii="Arial" w:hAnsi="Arial" w:cs="Arial"/>
        </w:rPr>
      </w:pPr>
      <w:bookmarkStart w:id="70" w:name="_Toc42588971"/>
      <w:bookmarkStart w:id="71" w:name="_Toc53202812"/>
      <w:bookmarkStart w:id="72" w:name="_Toc376511472"/>
      <w:bookmarkEnd w:id="54"/>
      <w:bookmarkEnd w:id="55"/>
      <w:r w:rsidRPr="00691825">
        <w:rPr>
          <w:rFonts w:ascii="Arial" w:hAnsi="Arial" w:cs="Arial"/>
        </w:rPr>
        <w:t xml:space="preserve">Study </w:t>
      </w:r>
      <w:r w:rsidR="00107A93" w:rsidRPr="00691825">
        <w:rPr>
          <w:rFonts w:ascii="Arial" w:hAnsi="Arial" w:cs="Arial"/>
        </w:rPr>
        <w:t>e</w:t>
      </w:r>
      <w:r w:rsidR="00425A78" w:rsidRPr="00691825">
        <w:rPr>
          <w:rFonts w:ascii="Arial" w:hAnsi="Arial" w:cs="Arial"/>
        </w:rPr>
        <w:t>valuations</w:t>
      </w:r>
      <w:bookmarkEnd w:id="70"/>
      <w:bookmarkEnd w:id="71"/>
      <w:bookmarkEnd w:id="72"/>
    </w:p>
    <w:p w14:paraId="4394ED56" w14:textId="14A892E0" w:rsidR="00FC084F" w:rsidRPr="00691825" w:rsidRDefault="00A95FD8" w:rsidP="00A95FD8">
      <w:pPr>
        <w:spacing w:before="120" w:after="120" w:line="240" w:lineRule="auto"/>
        <w:rPr>
          <w:rFonts w:cs="Arial"/>
          <w:iCs/>
          <w:sz w:val="20"/>
        </w:rPr>
      </w:pPr>
      <w:r w:rsidRPr="00691825">
        <w:rPr>
          <w:rFonts w:cs="Arial"/>
          <w:iCs/>
          <w:sz w:val="20"/>
        </w:rPr>
        <w:t xml:space="preserve">The proposed trial is an efficacy trial of micronutrient interventions to mothers (in pregnancy and lactation) and their infants (across the first six-months post-partum). The Primary </w:t>
      </w:r>
      <w:r w:rsidR="001C155D" w:rsidRPr="00691825">
        <w:rPr>
          <w:rFonts w:cs="Arial"/>
          <w:iCs/>
          <w:sz w:val="20"/>
        </w:rPr>
        <w:t>Outcome</w:t>
      </w:r>
      <w:r w:rsidRPr="00691825">
        <w:rPr>
          <w:rFonts w:cs="Arial"/>
          <w:iCs/>
          <w:sz w:val="20"/>
        </w:rPr>
        <w:t xml:space="preserve"> is infant neurodevelopment at six months of age and Secondary Outcomes include infant growth and neurodevelopment to 12-months of age and maternal and infant micronutrient status. </w:t>
      </w:r>
      <w:r w:rsidR="00691825">
        <w:rPr>
          <w:rFonts w:cs="Arial"/>
          <w:iCs/>
          <w:sz w:val="20"/>
        </w:rPr>
        <w:t>The full list of evaluations is as detailed in the “Schedule of Events”.</w:t>
      </w:r>
    </w:p>
    <w:p w14:paraId="4361DB40" w14:textId="77777777" w:rsidR="00425A78" w:rsidRPr="000F54A8" w:rsidRDefault="00107A93" w:rsidP="008340D0">
      <w:pPr>
        <w:pStyle w:val="Heading3"/>
        <w:tabs>
          <w:tab w:val="clear" w:pos="1440"/>
          <w:tab w:val="num" w:pos="851"/>
        </w:tabs>
        <w:rPr>
          <w:rFonts w:ascii="Arial" w:hAnsi="Arial" w:cs="Arial"/>
        </w:rPr>
      </w:pPr>
      <w:bookmarkStart w:id="73" w:name="_Toc376511473"/>
      <w:r w:rsidRPr="000F54A8">
        <w:rPr>
          <w:rFonts w:ascii="Arial" w:hAnsi="Arial" w:cs="Arial"/>
        </w:rPr>
        <w:t>Clinical e</w:t>
      </w:r>
      <w:r w:rsidR="00425A78" w:rsidRPr="000F54A8">
        <w:rPr>
          <w:rFonts w:ascii="Arial" w:hAnsi="Arial" w:cs="Arial"/>
        </w:rPr>
        <w:t>valuations</w:t>
      </w:r>
      <w:bookmarkEnd w:id="73"/>
      <w:r w:rsidR="00425A78" w:rsidRPr="000F54A8">
        <w:rPr>
          <w:rFonts w:ascii="Arial" w:hAnsi="Arial" w:cs="Arial"/>
        </w:rPr>
        <w:t xml:space="preserve"> </w:t>
      </w:r>
    </w:p>
    <w:p w14:paraId="1C250C61" w14:textId="25B151B1" w:rsidR="002752D6" w:rsidRPr="000F54A8" w:rsidRDefault="00691825" w:rsidP="00691825">
      <w:pPr>
        <w:pStyle w:val="BodyText"/>
        <w:spacing w:before="120" w:after="120" w:line="240" w:lineRule="auto"/>
        <w:rPr>
          <w:rFonts w:cs="Arial"/>
          <w:iCs/>
          <w:sz w:val="20"/>
        </w:rPr>
      </w:pPr>
      <w:r w:rsidRPr="000F54A8">
        <w:rPr>
          <w:rFonts w:cs="Arial"/>
          <w:iCs/>
          <w:sz w:val="20"/>
        </w:rPr>
        <w:t>Clinical evaluations will include:</w:t>
      </w:r>
    </w:p>
    <w:p w14:paraId="1E97AEB9" w14:textId="17370EBA" w:rsidR="00691825" w:rsidRPr="000F54A8" w:rsidRDefault="00691825" w:rsidP="00691825">
      <w:pPr>
        <w:pStyle w:val="BodyText"/>
        <w:spacing w:before="120" w:after="120" w:line="240" w:lineRule="auto"/>
        <w:rPr>
          <w:rFonts w:cs="Arial"/>
          <w:iCs/>
          <w:sz w:val="20"/>
        </w:rPr>
      </w:pPr>
      <w:r w:rsidRPr="002569F4">
        <w:rPr>
          <w:rFonts w:cs="Arial"/>
          <w:b/>
          <w:iCs/>
          <w:sz w:val="20"/>
        </w:rPr>
        <w:t>M</w:t>
      </w:r>
      <w:r w:rsidR="004570A8">
        <w:rPr>
          <w:rFonts w:cs="Arial"/>
          <w:b/>
          <w:iCs/>
          <w:sz w:val="20"/>
        </w:rPr>
        <w:t>others</w:t>
      </w:r>
      <w:r w:rsidRPr="002569F4">
        <w:rPr>
          <w:rFonts w:cs="Arial"/>
          <w:b/>
          <w:iCs/>
          <w:sz w:val="20"/>
        </w:rPr>
        <w:t>:</w:t>
      </w:r>
      <w:r w:rsidRPr="000F54A8">
        <w:rPr>
          <w:rFonts w:cs="Arial"/>
          <w:iCs/>
          <w:sz w:val="20"/>
        </w:rPr>
        <w:t xml:space="preserve"> </w:t>
      </w:r>
      <w:r w:rsidR="002569F4">
        <w:rPr>
          <w:rFonts w:cs="Arial"/>
          <w:iCs/>
          <w:sz w:val="20"/>
        </w:rPr>
        <w:t xml:space="preserve">A clinical history (collected by study </w:t>
      </w:r>
      <w:r w:rsidR="00214E64">
        <w:rPr>
          <w:rFonts w:cs="Arial"/>
          <w:iCs/>
          <w:sz w:val="20"/>
        </w:rPr>
        <w:t>staff</w:t>
      </w:r>
      <w:r w:rsidR="002569F4">
        <w:rPr>
          <w:rFonts w:cs="Arial"/>
          <w:iCs/>
          <w:sz w:val="20"/>
        </w:rPr>
        <w:t xml:space="preserve">) will ascertain any known history of </w:t>
      </w:r>
      <w:r w:rsidR="00210637">
        <w:rPr>
          <w:rFonts w:cs="Arial"/>
          <w:iCs/>
          <w:sz w:val="20"/>
        </w:rPr>
        <w:t xml:space="preserve">known </w:t>
      </w:r>
      <w:r w:rsidR="002569F4">
        <w:rPr>
          <w:rFonts w:cs="Arial"/>
          <w:iCs/>
          <w:sz w:val="20"/>
        </w:rPr>
        <w:t xml:space="preserve">chronic disease, including HIV, TB and </w:t>
      </w:r>
      <w:proofErr w:type="spellStart"/>
      <w:r w:rsidR="005D5298">
        <w:rPr>
          <w:rFonts w:cs="Arial"/>
          <w:iCs/>
          <w:sz w:val="20"/>
        </w:rPr>
        <w:t>non pregnancy</w:t>
      </w:r>
      <w:proofErr w:type="spellEnd"/>
      <w:r w:rsidR="005D5298">
        <w:rPr>
          <w:rFonts w:cs="Arial"/>
          <w:iCs/>
          <w:sz w:val="20"/>
        </w:rPr>
        <w:t xml:space="preserve"> induced </w:t>
      </w:r>
      <w:r w:rsidR="001C155D">
        <w:rPr>
          <w:rFonts w:cs="Arial"/>
          <w:iCs/>
          <w:sz w:val="20"/>
        </w:rPr>
        <w:t>hypertension</w:t>
      </w:r>
      <w:r w:rsidR="005D5298">
        <w:rPr>
          <w:rFonts w:cs="Arial"/>
          <w:iCs/>
          <w:sz w:val="20"/>
        </w:rPr>
        <w:t xml:space="preserve"> and diabet</w:t>
      </w:r>
      <w:r w:rsidR="00EE403F">
        <w:rPr>
          <w:rFonts w:cs="Arial"/>
          <w:iCs/>
          <w:sz w:val="20"/>
        </w:rPr>
        <w:t>es</w:t>
      </w:r>
      <w:r w:rsidR="002569F4">
        <w:rPr>
          <w:rFonts w:cs="Arial"/>
          <w:iCs/>
          <w:sz w:val="20"/>
        </w:rPr>
        <w:t xml:space="preserve">. Blood samples collected at this visit will additionally be used to measure </w:t>
      </w:r>
      <w:r w:rsidR="001C155D" w:rsidRPr="000F54A8">
        <w:rPr>
          <w:rFonts w:cs="Arial"/>
          <w:iCs/>
          <w:sz w:val="20"/>
        </w:rPr>
        <w:t>hemoglobin</w:t>
      </w:r>
      <w:r w:rsidRPr="000F54A8">
        <w:rPr>
          <w:rFonts w:cs="Arial"/>
          <w:iCs/>
          <w:sz w:val="20"/>
        </w:rPr>
        <w:t xml:space="preserve"> </w:t>
      </w:r>
      <w:r w:rsidR="002569F4">
        <w:rPr>
          <w:rFonts w:cs="Arial"/>
          <w:iCs/>
          <w:sz w:val="20"/>
        </w:rPr>
        <w:t>concentration</w:t>
      </w:r>
      <w:r w:rsidRPr="000F54A8">
        <w:rPr>
          <w:rFonts w:cs="Arial"/>
          <w:iCs/>
          <w:sz w:val="20"/>
        </w:rPr>
        <w:t xml:space="preserve"> to </w:t>
      </w:r>
      <w:proofErr w:type="gramStart"/>
      <w:r w:rsidRPr="000F54A8">
        <w:rPr>
          <w:rFonts w:cs="Arial"/>
          <w:iCs/>
          <w:sz w:val="20"/>
        </w:rPr>
        <w:t>asses</w:t>
      </w:r>
      <w:proofErr w:type="gramEnd"/>
      <w:r w:rsidRPr="000F54A8">
        <w:rPr>
          <w:rFonts w:cs="Arial"/>
          <w:iCs/>
          <w:sz w:val="20"/>
        </w:rPr>
        <w:t xml:space="preserve"> for </w:t>
      </w:r>
      <w:proofErr w:type="spellStart"/>
      <w:r w:rsidRPr="000F54A8">
        <w:rPr>
          <w:rFonts w:cs="Arial"/>
          <w:iCs/>
          <w:sz w:val="20"/>
        </w:rPr>
        <w:t>anaemia</w:t>
      </w:r>
      <w:proofErr w:type="spellEnd"/>
      <w:r w:rsidRPr="000F54A8">
        <w:rPr>
          <w:rFonts w:cs="Arial"/>
          <w:iCs/>
          <w:sz w:val="20"/>
        </w:rPr>
        <w:t>. Any woman wi</w:t>
      </w:r>
      <w:r w:rsidR="00497353">
        <w:rPr>
          <w:rFonts w:cs="Arial"/>
          <w:iCs/>
          <w:sz w:val="20"/>
        </w:rPr>
        <w:t>th</w:t>
      </w:r>
      <w:r w:rsidRPr="000F54A8">
        <w:rPr>
          <w:rFonts w:cs="Arial"/>
          <w:iCs/>
          <w:sz w:val="20"/>
        </w:rPr>
        <w:t xml:space="preserve"> a </w:t>
      </w:r>
      <w:proofErr w:type="spellStart"/>
      <w:r w:rsidRPr="000F54A8">
        <w:rPr>
          <w:rFonts w:cs="Arial"/>
          <w:iCs/>
          <w:sz w:val="20"/>
        </w:rPr>
        <w:t>haemoglobin</w:t>
      </w:r>
      <w:proofErr w:type="spellEnd"/>
      <w:r w:rsidRPr="000F54A8">
        <w:rPr>
          <w:rFonts w:cs="Arial"/>
          <w:iCs/>
          <w:sz w:val="20"/>
        </w:rPr>
        <w:t xml:space="preserve"> of &lt;7 g/dL will be excluded from the </w:t>
      </w:r>
      <w:proofErr w:type="gramStart"/>
      <w:r w:rsidRPr="000F54A8">
        <w:rPr>
          <w:rFonts w:cs="Arial"/>
          <w:iCs/>
          <w:sz w:val="20"/>
        </w:rPr>
        <w:t>trial</w:t>
      </w:r>
      <w:r w:rsidR="002569F4">
        <w:rPr>
          <w:rFonts w:cs="Arial"/>
          <w:iCs/>
          <w:sz w:val="20"/>
        </w:rPr>
        <w:t>, and</w:t>
      </w:r>
      <w:proofErr w:type="gramEnd"/>
      <w:r w:rsidR="002569F4">
        <w:rPr>
          <w:rFonts w:cs="Arial"/>
          <w:iCs/>
          <w:sz w:val="20"/>
        </w:rPr>
        <w:t xml:space="preserve"> offered treatment</w:t>
      </w:r>
      <w:r w:rsidRPr="000F54A8">
        <w:rPr>
          <w:rFonts w:cs="Arial"/>
          <w:iCs/>
          <w:sz w:val="20"/>
        </w:rPr>
        <w:t xml:space="preserve">. HIV </w:t>
      </w:r>
      <w:r w:rsidR="002569F4">
        <w:rPr>
          <w:rFonts w:cs="Arial"/>
          <w:iCs/>
          <w:sz w:val="20"/>
        </w:rPr>
        <w:t>Voluntary Counselling and Testing</w:t>
      </w:r>
      <w:r w:rsidRPr="000F54A8">
        <w:rPr>
          <w:rFonts w:cs="Arial"/>
          <w:iCs/>
          <w:sz w:val="20"/>
        </w:rPr>
        <w:t xml:space="preserve"> will be offered to all women, and serum sample screened as per existing antenatal care guidelines. Urinary analysis will also be performed at antenatal care </w:t>
      </w:r>
      <w:proofErr w:type="gramStart"/>
      <w:r w:rsidRPr="000F54A8">
        <w:rPr>
          <w:rFonts w:cs="Arial"/>
          <w:iCs/>
          <w:sz w:val="20"/>
        </w:rPr>
        <w:t>visits, but</w:t>
      </w:r>
      <w:proofErr w:type="gramEnd"/>
      <w:r w:rsidRPr="000F54A8">
        <w:rPr>
          <w:rFonts w:cs="Arial"/>
          <w:iCs/>
          <w:sz w:val="20"/>
        </w:rPr>
        <w:t xml:space="preserve"> will not be used to screen women from the study; women requiring follow up clinical assessment will be reviewed by the study midwife/</w:t>
      </w:r>
      <w:r w:rsidR="001C155D" w:rsidRPr="000F54A8">
        <w:rPr>
          <w:rFonts w:cs="Arial"/>
          <w:iCs/>
          <w:sz w:val="20"/>
        </w:rPr>
        <w:t>clinician</w:t>
      </w:r>
      <w:r w:rsidRPr="000F54A8">
        <w:rPr>
          <w:rFonts w:cs="Arial"/>
          <w:iCs/>
          <w:sz w:val="20"/>
        </w:rPr>
        <w:t xml:space="preserve">. </w:t>
      </w:r>
      <w:r w:rsidR="000F54A8">
        <w:rPr>
          <w:rFonts w:cs="Arial"/>
          <w:iCs/>
          <w:sz w:val="20"/>
        </w:rPr>
        <w:t>Additional clinical assessment</w:t>
      </w:r>
      <w:r w:rsidR="000B164E">
        <w:rPr>
          <w:rFonts w:cs="Arial"/>
          <w:iCs/>
          <w:sz w:val="20"/>
        </w:rPr>
        <w:t>s</w:t>
      </w:r>
      <w:r w:rsidR="000F54A8">
        <w:rPr>
          <w:rFonts w:cs="Arial"/>
          <w:iCs/>
          <w:sz w:val="20"/>
        </w:rPr>
        <w:t xml:space="preserve"> </w:t>
      </w:r>
      <w:r w:rsidR="00497353">
        <w:rPr>
          <w:rFonts w:cs="Arial"/>
          <w:iCs/>
          <w:sz w:val="20"/>
        </w:rPr>
        <w:t xml:space="preserve">will </w:t>
      </w:r>
      <w:r w:rsidR="000F54A8">
        <w:rPr>
          <w:rFonts w:cs="Arial"/>
          <w:iCs/>
          <w:sz w:val="20"/>
        </w:rPr>
        <w:t>include maternal anthropometry (weight, height</w:t>
      </w:r>
      <w:r w:rsidR="000B164E">
        <w:rPr>
          <w:rFonts w:cs="Arial"/>
          <w:iCs/>
          <w:sz w:val="20"/>
        </w:rPr>
        <w:t xml:space="preserve"> </w:t>
      </w:r>
      <w:r w:rsidR="000B164E">
        <w:rPr>
          <w:rFonts w:cs="Arial"/>
          <w:iCs/>
          <w:sz w:val="20"/>
        </w:rPr>
        <w:lastRenderedPageBreak/>
        <w:t>(measured</w:t>
      </w:r>
      <w:r w:rsidR="009F40FA">
        <w:rPr>
          <w:rFonts w:cs="Arial"/>
          <w:iCs/>
          <w:sz w:val="20"/>
        </w:rPr>
        <w:t xml:space="preserve"> at first visit only)</w:t>
      </w:r>
      <w:r w:rsidR="000F54A8">
        <w:rPr>
          <w:rFonts w:cs="Arial"/>
          <w:iCs/>
          <w:sz w:val="20"/>
        </w:rPr>
        <w:t xml:space="preserve">, mid-upper arm circumference) at each antenatal and post-natal assessment. Further, weekly morbidity questionnaires (collected as part of the routine surveillance during the supplementation phase of the trial) will provide a </w:t>
      </w:r>
      <w:r w:rsidR="002569F4">
        <w:rPr>
          <w:rFonts w:cs="Arial"/>
          <w:iCs/>
          <w:sz w:val="20"/>
        </w:rPr>
        <w:t xml:space="preserve">further </w:t>
      </w:r>
      <w:r w:rsidR="000F54A8">
        <w:rPr>
          <w:rFonts w:cs="Arial"/>
          <w:iCs/>
          <w:sz w:val="20"/>
        </w:rPr>
        <w:t xml:space="preserve">clinical </w:t>
      </w:r>
      <w:r w:rsidR="002569F4">
        <w:rPr>
          <w:rFonts w:cs="Arial"/>
          <w:iCs/>
          <w:sz w:val="20"/>
        </w:rPr>
        <w:t>evaluation of all study participants.</w:t>
      </w:r>
    </w:p>
    <w:p w14:paraId="7E95715E" w14:textId="1D60D106" w:rsidR="00691825" w:rsidRPr="000F54A8" w:rsidRDefault="00691825" w:rsidP="00691825">
      <w:pPr>
        <w:pStyle w:val="BodyText"/>
        <w:spacing w:before="120" w:after="120" w:line="240" w:lineRule="auto"/>
        <w:rPr>
          <w:rFonts w:cs="Arial"/>
          <w:iCs/>
          <w:sz w:val="20"/>
        </w:rPr>
      </w:pPr>
      <w:r w:rsidRPr="002569F4">
        <w:rPr>
          <w:rFonts w:cs="Arial"/>
          <w:b/>
          <w:iCs/>
          <w:sz w:val="20"/>
        </w:rPr>
        <w:t>Infants</w:t>
      </w:r>
      <w:r w:rsidRPr="000F54A8">
        <w:rPr>
          <w:rFonts w:cs="Arial"/>
          <w:iCs/>
          <w:sz w:val="20"/>
        </w:rPr>
        <w:t xml:space="preserve">: </w:t>
      </w:r>
      <w:r w:rsidR="00497353">
        <w:rPr>
          <w:rFonts w:cs="Arial"/>
          <w:iCs/>
          <w:sz w:val="20"/>
        </w:rPr>
        <w:t>A</w:t>
      </w:r>
      <w:r w:rsidRPr="000F54A8">
        <w:rPr>
          <w:rFonts w:cs="Arial"/>
          <w:iCs/>
          <w:sz w:val="20"/>
        </w:rPr>
        <w:t xml:space="preserve">s part of the trial outcomes, infants will be assessed </w:t>
      </w:r>
      <w:r w:rsidR="000F54A8" w:rsidRPr="000F54A8">
        <w:rPr>
          <w:rFonts w:cs="Arial"/>
          <w:iCs/>
          <w:sz w:val="20"/>
        </w:rPr>
        <w:t>for neurodevelopment at 1, 6 and 12-months of a</w:t>
      </w:r>
      <w:r w:rsidR="00B950A7">
        <w:rPr>
          <w:rFonts w:cs="Arial"/>
          <w:iCs/>
          <w:sz w:val="20"/>
        </w:rPr>
        <w:t>ge. Any infant presenting</w:t>
      </w:r>
      <w:r w:rsidR="000F54A8" w:rsidRPr="000F54A8">
        <w:rPr>
          <w:rFonts w:cs="Arial"/>
          <w:iCs/>
          <w:sz w:val="20"/>
        </w:rPr>
        <w:t xml:space="preserve"> with obvious signs of clinical delay will be referred to the study </w:t>
      </w:r>
      <w:proofErr w:type="gramStart"/>
      <w:r w:rsidR="000F54A8" w:rsidRPr="000F54A8">
        <w:rPr>
          <w:rFonts w:cs="Arial"/>
          <w:iCs/>
          <w:sz w:val="20"/>
        </w:rPr>
        <w:t>clinician, and</w:t>
      </w:r>
      <w:proofErr w:type="gramEnd"/>
      <w:r w:rsidR="000F54A8" w:rsidRPr="000F54A8">
        <w:rPr>
          <w:rFonts w:cs="Arial"/>
          <w:iCs/>
          <w:sz w:val="20"/>
        </w:rPr>
        <w:t xml:space="preserve"> withdrawn from the trial and referred for follow up if the developmental delay is confirmed clinically. </w:t>
      </w:r>
      <w:r w:rsidR="002569F4">
        <w:rPr>
          <w:rFonts w:cs="Arial"/>
          <w:iCs/>
          <w:sz w:val="20"/>
        </w:rPr>
        <w:t>Monthly anthropometry (weight, length, mid-upper arm circumference and head circumference) will also be collected and growth monitoring practiced through use of the infant’s ‘road to health’ card. Infants identified as severely malnourished (weight-for-height z-score &lt; -3 SD) will be withdrawn and provided with nutri</w:t>
      </w:r>
      <w:r w:rsidR="001C155D">
        <w:rPr>
          <w:rFonts w:cs="Arial"/>
          <w:iCs/>
          <w:sz w:val="20"/>
        </w:rPr>
        <w:t>ti</w:t>
      </w:r>
      <w:r w:rsidR="002569F4">
        <w:rPr>
          <w:rFonts w:cs="Arial"/>
          <w:iCs/>
          <w:sz w:val="20"/>
        </w:rPr>
        <w:t xml:space="preserve">onal counselling. </w:t>
      </w:r>
    </w:p>
    <w:p w14:paraId="5458AED1" w14:textId="77777777" w:rsidR="00425A78" w:rsidRPr="002569F4" w:rsidRDefault="00425A78" w:rsidP="008340D0">
      <w:pPr>
        <w:pStyle w:val="Heading3"/>
        <w:tabs>
          <w:tab w:val="clear" w:pos="1440"/>
          <w:tab w:val="num" w:pos="851"/>
        </w:tabs>
        <w:rPr>
          <w:rFonts w:ascii="Arial" w:hAnsi="Arial" w:cs="Arial"/>
        </w:rPr>
      </w:pPr>
      <w:bookmarkStart w:id="74" w:name="_Toc53202817"/>
      <w:bookmarkStart w:id="75" w:name="_Toc376511474"/>
      <w:r w:rsidRPr="002569F4">
        <w:rPr>
          <w:rFonts w:ascii="Arial" w:hAnsi="Arial" w:cs="Arial"/>
        </w:rPr>
        <w:t xml:space="preserve">Laboratory </w:t>
      </w:r>
      <w:r w:rsidR="00107A93" w:rsidRPr="002569F4">
        <w:rPr>
          <w:rFonts w:ascii="Arial" w:hAnsi="Arial" w:cs="Arial"/>
        </w:rPr>
        <w:t>e</w:t>
      </w:r>
      <w:r w:rsidRPr="002569F4">
        <w:rPr>
          <w:rFonts w:ascii="Arial" w:hAnsi="Arial" w:cs="Arial"/>
        </w:rPr>
        <w:t>valuations</w:t>
      </w:r>
      <w:bookmarkEnd w:id="74"/>
      <w:bookmarkEnd w:id="75"/>
    </w:p>
    <w:p w14:paraId="69377000" w14:textId="21F63608" w:rsidR="00425A78" w:rsidRDefault="002569F4" w:rsidP="002569F4">
      <w:pPr>
        <w:pStyle w:val="BodyText"/>
        <w:spacing w:before="120" w:after="120" w:line="240" w:lineRule="auto"/>
        <w:rPr>
          <w:rFonts w:cs="Arial"/>
          <w:sz w:val="20"/>
        </w:rPr>
      </w:pPr>
      <w:r>
        <w:rPr>
          <w:rFonts w:cs="Arial"/>
          <w:sz w:val="20"/>
        </w:rPr>
        <w:t>Laboratory evaluations will include:</w:t>
      </w:r>
    </w:p>
    <w:p w14:paraId="7D838248" w14:textId="44C41CD3" w:rsidR="002569F4" w:rsidRDefault="002569F4" w:rsidP="00074B22">
      <w:pPr>
        <w:pStyle w:val="BodyText"/>
        <w:spacing w:before="120" w:after="120" w:line="240" w:lineRule="auto"/>
        <w:jc w:val="both"/>
        <w:rPr>
          <w:rFonts w:cs="Arial"/>
          <w:sz w:val="20"/>
        </w:rPr>
      </w:pPr>
      <w:r w:rsidRPr="002569F4">
        <w:rPr>
          <w:rFonts w:cs="Arial"/>
          <w:b/>
          <w:sz w:val="20"/>
        </w:rPr>
        <w:t>M</w:t>
      </w:r>
      <w:r w:rsidR="004570A8">
        <w:rPr>
          <w:rFonts w:cs="Arial"/>
          <w:b/>
          <w:sz w:val="20"/>
        </w:rPr>
        <w:t>others</w:t>
      </w:r>
      <w:r>
        <w:rPr>
          <w:rFonts w:cs="Arial"/>
          <w:sz w:val="20"/>
        </w:rPr>
        <w:t xml:space="preserve">: Blood samples </w:t>
      </w:r>
      <w:r w:rsidR="004570A8">
        <w:rPr>
          <w:rFonts w:cs="Arial"/>
          <w:sz w:val="20"/>
        </w:rPr>
        <w:t xml:space="preserve">(7.5mL) </w:t>
      </w:r>
      <w:r>
        <w:rPr>
          <w:rFonts w:cs="Arial"/>
          <w:sz w:val="20"/>
        </w:rPr>
        <w:t xml:space="preserve">collected at 20, 28 and 36 weeks of pregnancy </w:t>
      </w:r>
      <w:r w:rsidR="004252D4">
        <w:rPr>
          <w:rFonts w:cs="Arial"/>
          <w:sz w:val="20"/>
        </w:rPr>
        <w:t xml:space="preserve">and at </w:t>
      </w:r>
      <w:proofErr w:type="gramStart"/>
      <w:r w:rsidR="004252D4">
        <w:rPr>
          <w:rFonts w:cs="Arial"/>
          <w:sz w:val="20"/>
        </w:rPr>
        <w:t>1 and 6 months</w:t>
      </w:r>
      <w:proofErr w:type="gramEnd"/>
      <w:r w:rsidR="004252D4">
        <w:rPr>
          <w:rFonts w:cs="Arial"/>
          <w:sz w:val="20"/>
        </w:rPr>
        <w:t xml:space="preserve"> post-partum </w:t>
      </w:r>
      <w:r>
        <w:rPr>
          <w:rFonts w:cs="Arial"/>
          <w:sz w:val="20"/>
        </w:rPr>
        <w:t xml:space="preserve">will be processed </w:t>
      </w:r>
      <w:r w:rsidR="004570A8">
        <w:rPr>
          <w:rFonts w:cs="Arial"/>
          <w:sz w:val="20"/>
        </w:rPr>
        <w:t xml:space="preserve">(including initial </w:t>
      </w:r>
      <w:r w:rsidR="001C155D">
        <w:rPr>
          <w:rFonts w:cs="Arial"/>
          <w:sz w:val="20"/>
        </w:rPr>
        <w:t>assessment</w:t>
      </w:r>
      <w:r w:rsidR="004570A8">
        <w:rPr>
          <w:rFonts w:cs="Arial"/>
          <w:sz w:val="20"/>
        </w:rPr>
        <w:t xml:space="preserve"> of </w:t>
      </w:r>
      <w:proofErr w:type="spellStart"/>
      <w:r w:rsidR="004570A8">
        <w:rPr>
          <w:rFonts w:cs="Arial"/>
          <w:sz w:val="20"/>
        </w:rPr>
        <w:t>haemoglobin</w:t>
      </w:r>
      <w:proofErr w:type="spellEnd"/>
      <w:r w:rsidR="004570A8">
        <w:rPr>
          <w:rFonts w:cs="Arial"/>
          <w:sz w:val="20"/>
        </w:rPr>
        <w:t xml:space="preserve"> levels, see 5.2.1 above) and samples of plasma/serum frozen and </w:t>
      </w:r>
      <w:proofErr w:type="spellStart"/>
      <w:r w:rsidR="004570A8">
        <w:rPr>
          <w:rFonts w:cs="Arial"/>
          <w:sz w:val="20"/>
        </w:rPr>
        <w:t>biobanked</w:t>
      </w:r>
      <w:proofErr w:type="spellEnd"/>
      <w:r w:rsidR="004570A8">
        <w:rPr>
          <w:rFonts w:cs="Arial"/>
          <w:sz w:val="20"/>
        </w:rPr>
        <w:t xml:space="preserve"> for subsequent analysis. Planned assessments include the measurement of nutritional biomarkers including the assessment of iron and inflammation status markers (to be performed at MRC Keneba) and B12 and choline (to be shipped to the US for measurement). At these visits, a spot urine sample will be collected from each participating mother for </w:t>
      </w:r>
      <w:r w:rsidR="001C155D">
        <w:rPr>
          <w:rFonts w:cs="Arial"/>
          <w:sz w:val="20"/>
        </w:rPr>
        <w:t>urine analysis</w:t>
      </w:r>
      <w:r w:rsidR="004570A8">
        <w:rPr>
          <w:rFonts w:cs="Arial"/>
          <w:sz w:val="20"/>
        </w:rPr>
        <w:t xml:space="preserve"> (dipstick), as part of routine antenatal care, and an aliquot of urine frozen and stored for shipment to Switzerland and analysis of iodine status biomarkers. At </w:t>
      </w:r>
      <w:proofErr w:type="gramStart"/>
      <w:r w:rsidR="007E33E2">
        <w:rPr>
          <w:rFonts w:cs="Arial"/>
          <w:sz w:val="20"/>
        </w:rPr>
        <w:t xml:space="preserve">1, </w:t>
      </w:r>
      <w:r w:rsidR="004570A8">
        <w:rPr>
          <w:rFonts w:cs="Arial"/>
          <w:sz w:val="20"/>
        </w:rPr>
        <w:t>3, 6 and 12 month</w:t>
      </w:r>
      <w:r w:rsidR="001C155D">
        <w:rPr>
          <w:rFonts w:cs="Arial"/>
          <w:sz w:val="20"/>
        </w:rPr>
        <w:t>’</w:t>
      </w:r>
      <w:r w:rsidR="004570A8">
        <w:rPr>
          <w:rFonts w:cs="Arial"/>
          <w:sz w:val="20"/>
        </w:rPr>
        <w:t>s</w:t>
      </w:r>
      <w:proofErr w:type="gramEnd"/>
      <w:r w:rsidR="004570A8">
        <w:rPr>
          <w:rFonts w:cs="Arial"/>
          <w:sz w:val="20"/>
        </w:rPr>
        <w:t xml:space="preserve"> post-partum, women will be asked to hand-express a sample </w:t>
      </w:r>
      <w:r w:rsidR="00497353">
        <w:rPr>
          <w:rFonts w:cs="Arial"/>
          <w:sz w:val="20"/>
        </w:rPr>
        <w:t xml:space="preserve">of </w:t>
      </w:r>
      <w:r w:rsidR="004570A8">
        <w:rPr>
          <w:rFonts w:cs="Arial"/>
          <w:sz w:val="20"/>
        </w:rPr>
        <w:t xml:space="preserve">breast milk (up to 10mL). These samples will be separated into smaller aliquots and frozen for subsequent shipment to partner laboratories in the US and Switzerland for analysis of nutritional biomarkers. </w:t>
      </w:r>
    </w:p>
    <w:p w14:paraId="513811F1" w14:textId="54428712" w:rsidR="004570A8" w:rsidRPr="00B90CC6" w:rsidRDefault="004570A8" w:rsidP="00074B22">
      <w:pPr>
        <w:pStyle w:val="BodyText"/>
        <w:spacing w:before="120" w:after="120" w:line="240" w:lineRule="auto"/>
        <w:jc w:val="both"/>
        <w:rPr>
          <w:rFonts w:cs="Arial"/>
          <w:sz w:val="20"/>
        </w:rPr>
      </w:pPr>
      <w:r w:rsidRPr="004570A8">
        <w:rPr>
          <w:rFonts w:cs="Arial"/>
          <w:b/>
          <w:sz w:val="20"/>
        </w:rPr>
        <w:t>Infants</w:t>
      </w:r>
      <w:r>
        <w:rPr>
          <w:rFonts w:cs="Arial"/>
          <w:sz w:val="20"/>
        </w:rPr>
        <w:t>: Blood samples (</w:t>
      </w:r>
      <w:r w:rsidR="00503445">
        <w:rPr>
          <w:rFonts w:cs="Arial"/>
          <w:sz w:val="20"/>
        </w:rPr>
        <w:t xml:space="preserve">cord blood, </w:t>
      </w:r>
      <w:proofErr w:type="spellStart"/>
      <w:r w:rsidR="008B25BA">
        <w:rPr>
          <w:rFonts w:cs="Arial"/>
          <w:sz w:val="20"/>
        </w:rPr>
        <w:t>fingerprick</w:t>
      </w:r>
      <w:proofErr w:type="spellEnd"/>
      <w:r w:rsidR="008B25BA">
        <w:rPr>
          <w:rFonts w:cs="Arial"/>
          <w:sz w:val="20"/>
        </w:rPr>
        <w:t xml:space="preserve"> at one</w:t>
      </w:r>
      <w:r w:rsidR="00757E6B">
        <w:rPr>
          <w:rFonts w:cs="Arial"/>
          <w:sz w:val="20"/>
        </w:rPr>
        <w:t xml:space="preserve">-month and </w:t>
      </w:r>
      <w:r>
        <w:rPr>
          <w:rFonts w:cs="Arial"/>
          <w:sz w:val="20"/>
        </w:rPr>
        <w:t>5mL at six- and 12-months post-partum</w:t>
      </w:r>
      <w:r w:rsidR="00757E6B">
        <w:rPr>
          <w:rFonts w:cs="Arial"/>
          <w:sz w:val="20"/>
        </w:rPr>
        <w:t>)</w:t>
      </w:r>
      <w:r>
        <w:rPr>
          <w:rFonts w:cs="Arial"/>
          <w:sz w:val="20"/>
        </w:rPr>
        <w:t xml:space="preserve"> will be processed and samples of plasma/serum frozen and </w:t>
      </w:r>
      <w:proofErr w:type="spellStart"/>
      <w:r>
        <w:rPr>
          <w:rFonts w:cs="Arial"/>
          <w:sz w:val="20"/>
        </w:rPr>
        <w:t>biobanked</w:t>
      </w:r>
      <w:proofErr w:type="spellEnd"/>
      <w:r>
        <w:rPr>
          <w:rFonts w:cs="Arial"/>
          <w:sz w:val="20"/>
        </w:rPr>
        <w:t xml:space="preserve"> for subsequent analysis. The same biomarkers as indicated for mothers’ samples (above) will also be made on infant samples. </w:t>
      </w:r>
      <w:r w:rsidR="0030508F">
        <w:rPr>
          <w:rFonts w:cs="Arial"/>
          <w:sz w:val="20"/>
        </w:rPr>
        <w:t xml:space="preserve">Infant thyroglobulin will be measured in infant blood samples as an indicator of iodine status, as urinary iodine levels are not a robust indicator of infant status. Infant stool samples will be processed into smaller aliquots and </w:t>
      </w:r>
      <w:proofErr w:type="spellStart"/>
      <w:r w:rsidR="0030508F">
        <w:rPr>
          <w:rFonts w:cs="Arial"/>
          <w:sz w:val="20"/>
        </w:rPr>
        <w:t>biobanked</w:t>
      </w:r>
      <w:proofErr w:type="spellEnd"/>
      <w:r w:rsidR="0030508F">
        <w:rPr>
          <w:rFonts w:cs="Arial"/>
          <w:sz w:val="20"/>
        </w:rPr>
        <w:t xml:space="preserve"> for future use. </w:t>
      </w:r>
    </w:p>
    <w:p w14:paraId="0ED0954E" w14:textId="77777777" w:rsidR="00425A78" w:rsidRPr="00B90CC6" w:rsidRDefault="00425A78" w:rsidP="008340D0">
      <w:pPr>
        <w:pStyle w:val="Heading1"/>
        <w:tabs>
          <w:tab w:val="clear" w:pos="720"/>
          <w:tab w:val="num" w:pos="851"/>
        </w:tabs>
        <w:spacing w:before="120" w:after="120"/>
        <w:ind w:left="851" w:hanging="851"/>
        <w:rPr>
          <w:rFonts w:ascii="Arial" w:hAnsi="Arial" w:cs="Arial"/>
          <w:caps w:val="0"/>
          <w:sz w:val="22"/>
          <w:szCs w:val="22"/>
        </w:rPr>
      </w:pPr>
      <w:bookmarkStart w:id="76" w:name="_Toc42588991"/>
      <w:bookmarkStart w:id="77" w:name="_Toc53202844"/>
      <w:bookmarkStart w:id="78" w:name="_Toc376511475"/>
      <w:r w:rsidRPr="00B90CC6">
        <w:rPr>
          <w:rFonts w:ascii="Arial" w:hAnsi="Arial" w:cs="Arial"/>
          <w:caps w:val="0"/>
          <w:sz w:val="22"/>
          <w:szCs w:val="22"/>
        </w:rPr>
        <w:t>Safety</w:t>
      </w:r>
      <w:bookmarkEnd w:id="76"/>
      <w:bookmarkEnd w:id="77"/>
      <w:r w:rsidRPr="00B90CC6">
        <w:rPr>
          <w:rFonts w:ascii="Arial" w:hAnsi="Arial" w:cs="Arial"/>
          <w:caps w:val="0"/>
          <w:sz w:val="22"/>
          <w:szCs w:val="22"/>
        </w:rPr>
        <w:t xml:space="preserve"> </w:t>
      </w:r>
      <w:r w:rsidR="00107A93" w:rsidRPr="00B90CC6">
        <w:rPr>
          <w:rFonts w:ascii="Arial" w:hAnsi="Arial" w:cs="Arial"/>
          <w:caps w:val="0"/>
          <w:sz w:val="22"/>
          <w:szCs w:val="22"/>
        </w:rPr>
        <w:t>c</w:t>
      </w:r>
      <w:r w:rsidRPr="00B90CC6">
        <w:rPr>
          <w:rFonts w:ascii="Arial" w:hAnsi="Arial" w:cs="Arial"/>
          <w:caps w:val="0"/>
          <w:sz w:val="22"/>
          <w:szCs w:val="22"/>
        </w:rPr>
        <w:t>onsiderations</w:t>
      </w:r>
      <w:bookmarkEnd w:id="78"/>
    </w:p>
    <w:p w14:paraId="19EC15DA" w14:textId="7996032A" w:rsidR="000C767D" w:rsidRPr="000C767D" w:rsidRDefault="000C767D" w:rsidP="000C767D">
      <w:pPr>
        <w:pStyle w:val="BodyText"/>
        <w:spacing w:line="240" w:lineRule="auto"/>
        <w:jc w:val="both"/>
        <w:rPr>
          <w:rFonts w:eastAsia="Arial" w:cs="Arial"/>
          <w:sz w:val="20"/>
        </w:rPr>
      </w:pPr>
      <w:r w:rsidRPr="000C767D">
        <w:rPr>
          <w:rFonts w:eastAsia="Arial" w:cs="Arial"/>
          <w:sz w:val="20"/>
        </w:rPr>
        <w:t xml:space="preserve">This trial will be overseen by a Data Safety Monitoring Board (DSMB). </w:t>
      </w:r>
    </w:p>
    <w:p w14:paraId="110F0AEA" w14:textId="77777777" w:rsidR="000C767D" w:rsidRPr="000C767D" w:rsidRDefault="000C767D" w:rsidP="000C767D">
      <w:pPr>
        <w:pStyle w:val="BodyText"/>
        <w:spacing w:line="240" w:lineRule="auto"/>
        <w:rPr>
          <w:rFonts w:eastAsia="Arial" w:cs="Arial"/>
          <w:sz w:val="20"/>
        </w:rPr>
      </w:pPr>
      <w:r w:rsidRPr="000C767D">
        <w:rPr>
          <w:rFonts w:eastAsia="Arial" w:cs="Arial"/>
          <w:sz w:val="20"/>
        </w:rPr>
        <w:t>The DSMB will be responsible for reviewing:</w:t>
      </w:r>
    </w:p>
    <w:p w14:paraId="092267C3" w14:textId="77777777" w:rsidR="000C767D" w:rsidRPr="000C767D" w:rsidRDefault="000C767D" w:rsidP="009D198A">
      <w:pPr>
        <w:pStyle w:val="BodyText"/>
        <w:numPr>
          <w:ilvl w:val="1"/>
          <w:numId w:val="18"/>
        </w:numPr>
        <w:spacing w:line="240" w:lineRule="auto"/>
        <w:ind w:left="0" w:firstLine="0"/>
        <w:rPr>
          <w:rFonts w:cs="Arial"/>
          <w:sz w:val="20"/>
        </w:rPr>
      </w:pPr>
      <w:r w:rsidRPr="000C767D">
        <w:rPr>
          <w:rFonts w:eastAsia="Arial" w:cs="Arial"/>
          <w:sz w:val="20"/>
        </w:rPr>
        <w:t>The trial protocol (before the trial is started).</w:t>
      </w:r>
    </w:p>
    <w:p w14:paraId="07F35286" w14:textId="7161D4B9" w:rsidR="000C767D" w:rsidRPr="000C767D" w:rsidRDefault="000C767D" w:rsidP="009D198A">
      <w:pPr>
        <w:pStyle w:val="BodyText"/>
        <w:numPr>
          <w:ilvl w:val="1"/>
          <w:numId w:val="18"/>
        </w:numPr>
        <w:spacing w:line="240" w:lineRule="auto"/>
        <w:ind w:left="0" w:firstLine="0"/>
        <w:rPr>
          <w:rFonts w:cs="Arial"/>
          <w:sz w:val="20"/>
        </w:rPr>
      </w:pPr>
      <w:r w:rsidRPr="000C767D">
        <w:rPr>
          <w:rFonts w:eastAsia="Arial" w:cs="Arial"/>
          <w:sz w:val="20"/>
        </w:rPr>
        <w:t>All interim data from the trial</w:t>
      </w:r>
      <w:r w:rsidR="00D97350">
        <w:rPr>
          <w:rFonts w:eastAsia="Arial" w:cs="Arial"/>
          <w:sz w:val="20"/>
        </w:rPr>
        <w:t xml:space="preserve"> (</w:t>
      </w:r>
      <w:r w:rsidR="00A4488F">
        <w:rPr>
          <w:rFonts w:eastAsia="Arial" w:cs="Arial"/>
          <w:sz w:val="20"/>
        </w:rPr>
        <w:t xml:space="preserve">reviewed six-monthly from point of first </w:t>
      </w:r>
      <w:r w:rsidR="000717FC">
        <w:rPr>
          <w:rFonts w:eastAsia="Arial" w:cs="Arial"/>
          <w:sz w:val="20"/>
        </w:rPr>
        <w:t>intervention administered)</w:t>
      </w:r>
      <w:r w:rsidRPr="000C767D">
        <w:rPr>
          <w:rFonts w:eastAsia="Arial" w:cs="Arial"/>
          <w:sz w:val="20"/>
        </w:rPr>
        <w:t>.</w:t>
      </w:r>
    </w:p>
    <w:p w14:paraId="1CB19861" w14:textId="77777777" w:rsidR="000C767D" w:rsidRPr="000C767D" w:rsidRDefault="000C767D" w:rsidP="009D198A">
      <w:pPr>
        <w:pStyle w:val="BodyText"/>
        <w:numPr>
          <w:ilvl w:val="1"/>
          <w:numId w:val="18"/>
        </w:numPr>
        <w:spacing w:line="240" w:lineRule="auto"/>
        <w:ind w:left="0" w:firstLine="0"/>
        <w:rPr>
          <w:rFonts w:cs="Arial"/>
          <w:sz w:val="20"/>
        </w:rPr>
      </w:pPr>
      <w:r w:rsidRPr="000C767D">
        <w:rPr>
          <w:rFonts w:eastAsia="Arial" w:cs="Arial"/>
          <w:sz w:val="20"/>
        </w:rPr>
        <w:t>Treatment safety and efficacy including the protection of the rights and well-being of the participants.</w:t>
      </w:r>
    </w:p>
    <w:p w14:paraId="642F6F78" w14:textId="77777777" w:rsidR="000C767D" w:rsidRPr="000C767D" w:rsidRDefault="000C767D" w:rsidP="009D198A">
      <w:pPr>
        <w:pStyle w:val="BodyText"/>
        <w:numPr>
          <w:ilvl w:val="1"/>
          <w:numId w:val="18"/>
        </w:numPr>
        <w:spacing w:line="240" w:lineRule="auto"/>
        <w:ind w:left="0" w:firstLine="0"/>
        <w:rPr>
          <w:rFonts w:cs="Arial"/>
          <w:sz w:val="20"/>
        </w:rPr>
      </w:pPr>
      <w:r w:rsidRPr="000C767D">
        <w:rPr>
          <w:rFonts w:eastAsia="Arial" w:cs="Arial"/>
          <w:sz w:val="20"/>
        </w:rPr>
        <w:t>The overall progress of the study.</w:t>
      </w:r>
    </w:p>
    <w:p w14:paraId="0AD42B35" w14:textId="77777777" w:rsidR="000C767D" w:rsidRPr="000C767D" w:rsidRDefault="000C767D" w:rsidP="000C767D">
      <w:pPr>
        <w:pStyle w:val="BodyText"/>
        <w:spacing w:line="240" w:lineRule="auto"/>
        <w:jc w:val="both"/>
        <w:rPr>
          <w:rFonts w:eastAsia="Arial" w:cs="Arial"/>
          <w:sz w:val="20"/>
        </w:rPr>
      </w:pPr>
      <w:r w:rsidRPr="000C767D">
        <w:rPr>
          <w:rFonts w:eastAsia="Arial" w:cs="Arial"/>
          <w:sz w:val="20"/>
        </w:rPr>
        <w:t xml:space="preserve">The DSMB will additionally review all Serious Adverse Events (SAEs). </w:t>
      </w:r>
    </w:p>
    <w:p w14:paraId="088A5737" w14:textId="5BDE54AB" w:rsidR="000C767D" w:rsidRPr="000C767D" w:rsidRDefault="000C767D" w:rsidP="000C767D">
      <w:pPr>
        <w:pStyle w:val="BodyText"/>
        <w:spacing w:line="240" w:lineRule="auto"/>
        <w:jc w:val="both"/>
        <w:rPr>
          <w:rFonts w:eastAsia="Arial" w:cs="Arial"/>
          <w:sz w:val="20"/>
          <w:lang w:val="en-GB"/>
        </w:rPr>
      </w:pPr>
      <w:r w:rsidRPr="000C767D">
        <w:rPr>
          <w:rFonts w:eastAsia="Arial" w:cs="Arial"/>
          <w:sz w:val="20"/>
          <w:lang w:val="en-GB"/>
        </w:rPr>
        <w:t>In addition to the DSMB, an independent Local Safety Monitor (</w:t>
      </w:r>
      <w:r w:rsidR="00E74D94">
        <w:rPr>
          <w:rFonts w:eastAsia="Arial" w:cs="Arial"/>
          <w:sz w:val="20"/>
          <w:lang w:val="en-GB"/>
        </w:rPr>
        <w:t>Dr Uduak Okomo</w:t>
      </w:r>
      <w:r w:rsidRPr="000C767D">
        <w:rPr>
          <w:rFonts w:eastAsia="Arial" w:cs="Arial"/>
          <w:sz w:val="20"/>
          <w:lang w:val="en-GB"/>
        </w:rPr>
        <w:t>) will regularly review all AEs and SAEs. This review will focus particularly on AEs causality and reasons for losses to follow up, raising any concerns or issues that present immediate safety concern with the PIs for reporting to the DSMB, while protecting the confidentiality of the trial data and the results of monitoring.</w:t>
      </w:r>
    </w:p>
    <w:p w14:paraId="3E408CFB" w14:textId="263F9D49" w:rsidR="000C767D" w:rsidRPr="000C767D" w:rsidRDefault="000C767D" w:rsidP="000C767D">
      <w:pPr>
        <w:pStyle w:val="BodyText"/>
        <w:spacing w:line="240" w:lineRule="auto"/>
        <w:jc w:val="both"/>
        <w:rPr>
          <w:rFonts w:cs="Arial"/>
          <w:color w:val="000000" w:themeColor="text1"/>
          <w:sz w:val="20"/>
        </w:rPr>
      </w:pPr>
      <w:r w:rsidRPr="000C767D">
        <w:rPr>
          <w:rFonts w:cs="Arial"/>
          <w:color w:val="000000" w:themeColor="text1"/>
          <w:sz w:val="20"/>
        </w:rPr>
        <w:lastRenderedPageBreak/>
        <w:t xml:space="preserve">All deaths </w:t>
      </w:r>
      <w:r w:rsidR="00AC26A3">
        <w:rPr>
          <w:rFonts w:cs="Arial"/>
          <w:color w:val="000000" w:themeColor="text1"/>
          <w:sz w:val="20"/>
        </w:rPr>
        <w:t>whet</w:t>
      </w:r>
      <w:r w:rsidR="000717FC">
        <w:rPr>
          <w:rFonts w:cs="Arial"/>
          <w:color w:val="000000" w:themeColor="text1"/>
          <w:sz w:val="20"/>
        </w:rPr>
        <w:t>h</w:t>
      </w:r>
      <w:r w:rsidR="00AC26A3">
        <w:rPr>
          <w:rFonts w:cs="Arial"/>
          <w:color w:val="000000" w:themeColor="text1"/>
          <w:sz w:val="20"/>
        </w:rPr>
        <w:t xml:space="preserve">er assessed to be related to the IP or not </w:t>
      </w:r>
      <w:r w:rsidRPr="000C767D">
        <w:rPr>
          <w:rFonts w:cs="Arial"/>
          <w:color w:val="000000" w:themeColor="text1"/>
          <w:sz w:val="20"/>
        </w:rPr>
        <w:t xml:space="preserve">and SAE's </w:t>
      </w:r>
      <w:r w:rsidR="00AC26A3">
        <w:rPr>
          <w:rFonts w:cs="Arial"/>
          <w:color w:val="000000" w:themeColor="text1"/>
          <w:sz w:val="20"/>
        </w:rPr>
        <w:t xml:space="preserve">suspected to be </w:t>
      </w:r>
      <w:r w:rsidRPr="000C767D">
        <w:rPr>
          <w:rFonts w:cs="Arial"/>
          <w:color w:val="000000" w:themeColor="text1"/>
          <w:sz w:val="20"/>
        </w:rPr>
        <w:t xml:space="preserve">related to the study supplements </w:t>
      </w:r>
      <w:r w:rsidR="00497353">
        <w:rPr>
          <w:rFonts w:cs="Arial"/>
          <w:color w:val="000000" w:themeColor="text1"/>
          <w:sz w:val="20"/>
        </w:rPr>
        <w:t xml:space="preserve">will </w:t>
      </w:r>
      <w:r w:rsidR="00AC26A3">
        <w:rPr>
          <w:rFonts w:cs="Arial"/>
          <w:color w:val="000000" w:themeColor="text1"/>
          <w:sz w:val="20"/>
        </w:rPr>
        <w:t>be reported</w:t>
      </w:r>
      <w:r w:rsidRPr="000C767D">
        <w:rPr>
          <w:rFonts w:cs="Arial"/>
          <w:color w:val="000000" w:themeColor="text1"/>
          <w:sz w:val="20"/>
        </w:rPr>
        <w:t xml:space="preserve"> within </w:t>
      </w:r>
      <w:r w:rsidR="009D0CD8">
        <w:rPr>
          <w:rFonts w:cs="Arial"/>
          <w:color w:val="000000" w:themeColor="text1"/>
          <w:sz w:val="20"/>
        </w:rPr>
        <w:t>seven</w:t>
      </w:r>
      <w:r w:rsidR="00B150B8" w:rsidRPr="000C767D">
        <w:rPr>
          <w:rFonts w:cs="Arial"/>
          <w:color w:val="000000" w:themeColor="text1"/>
          <w:sz w:val="20"/>
        </w:rPr>
        <w:t xml:space="preserve"> </w:t>
      </w:r>
      <w:r w:rsidRPr="000C767D">
        <w:rPr>
          <w:rFonts w:cs="Arial"/>
          <w:color w:val="000000" w:themeColor="text1"/>
          <w:sz w:val="20"/>
        </w:rPr>
        <w:t>calendar days of receiving the report to the Medicines Control Agency.</w:t>
      </w:r>
    </w:p>
    <w:p w14:paraId="72FC9AFD" w14:textId="77777777" w:rsidR="00FC084F" w:rsidRPr="00B90CC6" w:rsidRDefault="00FC084F" w:rsidP="008340D0">
      <w:pPr>
        <w:pStyle w:val="BodyText"/>
        <w:spacing w:before="120" w:after="120" w:line="240" w:lineRule="auto"/>
        <w:ind w:left="851"/>
        <w:rPr>
          <w:rFonts w:cs="Arial"/>
          <w:sz w:val="20"/>
        </w:rPr>
      </w:pPr>
    </w:p>
    <w:p w14:paraId="5FD2CAF4" w14:textId="7181C5A5" w:rsidR="00425A78" w:rsidRPr="00B90CC6" w:rsidRDefault="00425A78" w:rsidP="008340D0">
      <w:pPr>
        <w:pStyle w:val="Heading2"/>
        <w:tabs>
          <w:tab w:val="clear" w:pos="720"/>
          <w:tab w:val="num" w:pos="851"/>
        </w:tabs>
        <w:spacing w:before="120" w:after="120"/>
        <w:rPr>
          <w:rFonts w:ascii="Arial" w:hAnsi="Arial" w:cs="Arial"/>
        </w:rPr>
      </w:pPr>
      <w:bookmarkStart w:id="79" w:name="_Toc136318306"/>
      <w:bookmarkStart w:id="80" w:name="_Toc376511476"/>
      <w:r w:rsidRPr="00B90CC6">
        <w:rPr>
          <w:rFonts w:ascii="Arial" w:hAnsi="Arial" w:cs="Arial"/>
        </w:rPr>
        <w:t xml:space="preserve">Methods and </w:t>
      </w:r>
      <w:r w:rsidR="00107A93" w:rsidRPr="00B90CC6">
        <w:rPr>
          <w:rFonts w:ascii="Arial" w:hAnsi="Arial" w:cs="Arial"/>
        </w:rPr>
        <w:t>t</w:t>
      </w:r>
      <w:r w:rsidRPr="00B90CC6">
        <w:rPr>
          <w:rFonts w:ascii="Arial" w:hAnsi="Arial" w:cs="Arial"/>
        </w:rPr>
        <w:t xml:space="preserve">iming for </w:t>
      </w:r>
      <w:r w:rsidR="00107A93" w:rsidRPr="00B90CC6">
        <w:rPr>
          <w:rFonts w:ascii="Arial" w:hAnsi="Arial" w:cs="Arial"/>
        </w:rPr>
        <w:t>a</w:t>
      </w:r>
      <w:r w:rsidRPr="00B90CC6">
        <w:rPr>
          <w:rFonts w:ascii="Arial" w:hAnsi="Arial" w:cs="Arial"/>
        </w:rPr>
        <w:t xml:space="preserve">ssessing, </w:t>
      </w:r>
      <w:r w:rsidR="00107A93" w:rsidRPr="00B90CC6">
        <w:rPr>
          <w:rFonts w:ascii="Arial" w:hAnsi="Arial" w:cs="Arial"/>
        </w:rPr>
        <w:t>r</w:t>
      </w:r>
      <w:r w:rsidRPr="00B90CC6">
        <w:rPr>
          <w:rFonts w:ascii="Arial" w:hAnsi="Arial" w:cs="Arial"/>
        </w:rPr>
        <w:t xml:space="preserve">ecording, and </w:t>
      </w:r>
      <w:r w:rsidR="00107A93" w:rsidRPr="00B90CC6">
        <w:rPr>
          <w:rFonts w:ascii="Arial" w:hAnsi="Arial" w:cs="Arial"/>
          <w:lang w:val="en-GB"/>
        </w:rPr>
        <w:t>a</w:t>
      </w:r>
      <w:r w:rsidRPr="00B90CC6">
        <w:rPr>
          <w:rFonts w:ascii="Arial" w:hAnsi="Arial" w:cs="Arial"/>
          <w:lang w:val="en-GB"/>
        </w:rPr>
        <w:t>naly</w:t>
      </w:r>
      <w:r w:rsidR="00402ED7" w:rsidRPr="00B90CC6">
        <w:rPr>
          <w:rFonts w:ascii="Arial" w:hAnsi="Arial" w:cs="Arial"/>
          <w:lang w:val="en-GB"/>
        </w:rPr>
        <w:t>s</w:t>
      </w:r>
      <w:r w:rsidRPr="00B90CC6">
        <w:rPr>
          <w:rFonts w:ascii="Arial" w:hAnsi="Arial" w:cs="Arial"/>
          <w:lang w:val="en-GB"/>
        </w:rPr>
        <w:t>ing</w:t>
      </w:r>
      <w:r w:rsidR="00497353">
        <w:rPr>
          <w:rFonts w:ascii="Arial" w:hAnsi="Arial" w:cs="Arial"/>
        </w:rPr>
        <w:t xml:space="preserve"> </w:t>
      </w:r>
      <w:r w:rsidR="00107A93" w:rsidRPr="00B90CC6">
        <w:rPr>
          <w:rFonts w:ascii="Arial" w:hAnsi="Arial" w:cs="Arial"/>
        </w:rPr>
        <w:t>s</w:t>
      </w:r>
      <w:r w:rsidRPr="00B90CC6">
        <w:rPr>
          <w:rFonts w:ascii="Arial" w:hAnsi="Arial" w:cs="Arial"/>
        </w:rPr>
        <w:t xml:space="preserve">afety </w:t>
      </w:r>
      <w:proofErr w:type="gramStart"/>
      <w:r w:rsidR="00107A93" w:rsidRPr="00B90CC6">
        <w:rPr>
          <w:rFonts w:ascii="Arial" w:hAnsi="Arial" w:cs="Arial"/>
        </w:rPr>
        <w:t>p</w:t>
      </w:r>
      <w:r w:rsidRPr="00B90CC6">
        <w:rPr>
          <w:rFonts w:ascii="Arial" w:hAnsi="Arial" w:cs="Arial"/>
        </w:rPr>
        <w:t>arameters</w:t>
      </w:r>
      <w:bookmarkEnd w:id="79"/>
      <w:bookmarkEnd w:id="80"/>
      <w:proofErr w:type="gramEnd"/>
    </w:p>
    <w:p w14:paraId="34C0D3F9" w14:textId="77777777" w:rsidR="00685C98" w:rsidRPr="00B90CC6" w:rsidRDefault="00685C98" w:rsidP="008340D0">
      <w:pPr>
        <w:pStyle w:val="BodyText"/>
        <w:spacing w:before="120" w:after="120" w:line="240" w:lineRule="auto"/>
        <w:ind w:left="851"/>
        <w:rPr>
          <w:rFonts w:cs="Arial"/>
          <w:sz w:val="20"/>
        </w:rPr>
      </w:pPr>
    </w:p>
    <w:p w14:paraId="6490CF6C" w14:textId="77777777" w:rsidR="00425A78" w:rsidRPr="00B90CC6" w:rsidRDefault="00425A78" w:rsidP="008340D0">
      <w:pPr>
        <w:pStyle w:val="Heading3"/>
        <w:tabs>
          <w:tab w:val="clear" w:pos="1440"/>
          <w:tab w:val="num" w:pos="851"/>
        </w:tabs>
        <w:rPr>
          <w:rFonts w:ascii="Arial" w:hAnsi="Arial" w:cs="Arial"/>
          <w:bCs w:val="0"/>
          <w:iCs w:val="0"/>
        </w:rPr>
      </w:pPr>
      <w:bookmarkStart w:id="81" w:name="_Toc136318307"/>
      <w:bookmarkStart w:id="82" w:name="_Toc376511477"/>
      <w:r w:rsidRPr="00B90CC6">
        <w:rPr>
          <w:rFonts w:ascii="Arial" w:hAnsi="Arial" w:cs="Arial"/>
          <w:bCs w:val="0"/>
          <w:iCs w:val="0"/>
        </w:rPr>
        <w:t xml:space="preserve">Adverse </w:t>
      </w:r>
      <w:r w:rsidR="00107A93" w:rsidRPr="00B90CC6">
        <w:rPr>
          <w:rFonts w:ascii="Arial" w:hAnsi="Arial" w:cs="Arial"/>
          <w:bCs w:val="0"/>
          <w:iCs w:val="0"/>
        </w:rPr>
        <w:t>ev</w:t>
      </w:r>
      <w:r w:rsidRPr="00B90CC6">
        <w:rPr>
          <w:rFonts w:ascii="Arial" w:hAnsi="Arial" w:cs="Arial"/>
          <w:bCs w:val="0"/>
          <w:iCs w:val="0"/>
        </w:rPr>
        <w:t>ents</w:t>
      </w:r>
      <w:bookmarkEnd w:id="81"/>
      <w:bookmarkEnd w:id="82"/>
      <w:r w:rsidRPr="00B90CC6">
        <w:rPr>
          <w:rFonts w:ascii="Arial" w:hAnsi="Arial" w:cs="Arial"/>
          <w:bCs w:val="0"/>
          <w:iCs w:val="0"/>
        </w:rPr>
        <w:t xml:space="preserve"> </w:t>
      </w:r>
    </w:p>
    <w:p w14:paraId="7B018408" w14:textId="77777777" w:rsidR="00A803D4" w:rsidRPr="00A803D4" w:rsidRDefault="00A803D4" w:rsidP="00A803D4">
      <w:pPr>
        <w:pStyle w:val="BodyText"/>
        <w:spacing w:before="0" w:line="240" w:lineRule="auto"/>
        <w:rPr>
          <w:rFonts w:cs="Arial"/>
          <w:sz w:val="20"/>
        </w:rPr>
      </w:pPr>
      <w:r w:rsidRPr="00A803D4">
        <w:rPr>
          <w:rFonts w:cs="Arial"/>
          <w:sz w:val="20"/>
        </w:rPr>
        <w:t>This study will be conducted according to Good Clinical Practice (GCP) principles.</w:t>
      </w:r>
    </w:p>
    <w:p w14:paraId="04330DC9" w14:textId="33DD65CF" w:rsidR="00A803D4" w:rsidRPr="00A803D4" w:rsidRDefault="00A803D4" w:rsidP="00A803D4">
      <w:pPr>
        <w:pStyle w:val="BodyText"/>
        <w:spacing w:after="120" w:line="240" w:lineRule="auto"/>
        <w:jc w:val="both"/>
        <w:rPr>
          <w:rFonts w:eastAsia="Arial" w:cs="Arial"/>
          <w:sz w:val="20"/>
        </w:rPr>
      </w:pPr>
      <w:r w:rsidRPr="00A803D4">
        <w:rPr>
          <w:rFonts w:eastAsia="Arial" w:cs="Arial"/>
          <w:sz w:val="20"/>
        </w:rPr>
        <w:t xml:space="preserve">An Adverse Event (AE) is defined as any untoward or </w:t>
      </w:r>
      <w:proofErr w:type="spellStart"/>
      <w:r w:rsidRPr="00A803D4">
        <w:rPr>
          <w:rFonts w:eastAsia="Arial" w:cs="Arial"/>
          <w:sz w:val="20"/>
        </w:rPr>
        <w:t>unfavourable</w:t>
      </w:r>
      <w:proofErr w:type="spellEnd"/>
      <w:r w:rsidRPr="00A803D4">
        <w:rPr>
          <w:rFonts w:eastAsia="Arial" w:cs="Arial"/>
          <w:sz w:val="20"/>
        </w:rPr>
        <w:t xml:space="preserve"> medical occurrence in a human subject, including signs and symptoms which are temporarily associated with the individual’s participation in the research, whether considered related to the individual’s participation in the research or not. During the pregnancy phase of the study, women will be </w:t>
      </w:r>
      <w:r w:rsidR="00D32195">
        <w:rPr>
          <w:rFonts w:eastAsia="Arial" w:cs="Arial"/>
          <w:sz w:val="20"/>
        </w:rPr>
        <w:t>administered a</w:t>
      </w:r>
      <w:r w:rsidR="00D32195" w:rsidRPr="00A803D4">
        <w:rPr>
          <w:rFonts w:eastAsia="Arial" w:cs="Arial"/>
          <w:sz w:val="20"/>
        </w:rPr>
        <w:t xml:space="preserve"> </w:t>
      </w:r>
      <w:r w:rsidR="00E879A8">
        <w:rPr>
          <w:rFonts w:eastAsia="Arial" w:cs="Arial"/>
          <w:sz w:val="20"/>
        </w:rPr>
        <w:t>weekly</w:t>
      </w:r>
      <w:r w:rsidR="00D32195">
        <w:rPr>
          <w:rFonts w:eastAsia="Arial" w:cs="Arial"/>
          <w:sz w:val="20"/>
        </w:rPr>
        <w:t xml:space="preserve"> morbidity </w:t>
      </w:r>
      <w:proofErr w:type="gramStart"/>
      <w:r w:rsidR="00D32195">
        <w:rPr>
          <w:rFonts w:eastAsia="Arial" w:cs="Arial"/>
          <w:sz w:val="20"/>
        </w:rPr>
        <w:t>questionnaire</w:t>
      </w:r>
      <w:proofErr w:type="gramEnd"/>
      <w:r w:rsidR="00D32195">
        <w:rPr>
          <w:rFonts w:eastAsia="Arial" w:cs="Arial"/>
          <w:sz w:val="20"/>
        </w:rPr>
        <w:t xml:space="preserve"> and this will be used to collate data on</w:t>
      </w:r>
      <w:r w:rsidRPr="00A803D4">
        <w:rPr>
          <w:rFonts w:eastAsia="Arial" w:cs="Arial"/>
          <w:sz w:val="20"/>
        </w:rPr>
        <w:t xml:space="preserve"> any potential adverse event. During the post-partum / infancy phase of the study, </w:t>
      </w:r>
      <w:r w:rsidR="00C779A9">
        <w:rPr>
          <w:rFonts w:eastAsia="Arial" w:cs="Arial"/>
          <w:sz w:val="20"/>
        </w:rPr>
        <w:t xml:space="preserve">a morbidity questionnaire will be administered weekly and used to collate data on any AE pertaining to </w:t>
      </w:r>
      <w:r w:rsidRPr="00A803D4">
        <w:rPr>
          <w:rFonts w:eastAsia="Arial" w:cs="Arial"/>
          <w:sz w:val="20"/>
        </w:rPr>
        <w:t>themselves or their infant. This data will be captured electronically, and weekly reports compiled for review by the PI or delegate. There are no expected serious or moderate AEs associated with this study. However, a Study Specific Procedure will be drawn up to detail those symptoms that are more likely to be due to the intervention (</w:t>
      </w:r>
      <w:proofErr w:type="gramStart"/>
      <w:r w:rsidRPr="00A803D4">
        <w:rPr>
          <w:rFonts w:eastAsia="Arial" w:cs="Arial"/>
          <w:sz w:val="20"/>
        </w:rPr>
        <w:t>e.g.</w:t>
      </w:r>
      <w:proofErr w:type="gramEnd"/>
      <w:r w:rsidRPr="00A803D4">
        <w:rPr>
          <w:rFonts w:eastAsia="Arial" w:cs="Arial"/>
          <w:sz w:val="20"/>
        </w:rPr>
        <w:t xml:space="preserve"> gastrointestinal discomfort, </w:t>
      </w:r>
      <w:proofErr w:type="spellStart"/>
      <w:r w:rsidRPr="00A803D4">
        <w:rPr>
          <w:rFonts w:eastAsia="Arial" w:cs="Arial"/>
          <w:sz w:val="20"/>
        </w:rPr>
        <w:t>diarrhoea</w:t>
      </w:r>
      <w:proofErr w:type="spellEnd"/>
      <w:r w:rsidRPr="00A803D4">
        <w:rPr>
          <w:rFonts w:eastAsia="Arial" w:cs="Arial"/>
          <w:sz w:val="20"/>
        </w:rPr>
        <w:t xml:space="preserve">), and those that are likely unrelated (e.g. infection-related symptoms). This process will continue after the end of supplementation for a further 4 weeks. In the unlikely case of an AE the field assistants will immediately call the study coordinator to liaise with </w:t>
      </w:r>
      <w:proofErr w:type="gramStart"/>
      <w:r w:rsidRPr="00A803D4">
        <w:rPr>
          <w:rFonts w:eastAsia="Arial" w:cs="Arial"/>
          <w:sz w:val="20"/>
        </w:rPr>
        <w:t>the a</w:t>
      </w:r>
      <w:proofErr w:type="gramEnd"/>
      <w:r w:rsidRPr="00A803D4">
        <w:rPr>
          <w:rFonts w:eastAsia="Arial" w:cs="Arial"/>
          <w:sz w:val="20"/>
        </w:rPr>
        <w:t xml:space="preserve"> member of the study’s clinical team (midwife, nurse or clinician) as to whether a clinic referral is required. All symptoms or signs reported or observed will be documented as an AE after evaluation by the study nurse or clinician. Any serious AE will be reported according to SOP-CTS-009 and followed up by study personnel until resolved or considered stable.</w:t>
      </w:r>
    </w:p>
    <w:p w14:paraId="22724584" w14:textId="77777777" w:rsidR="00FC084F" w:rsidRPr="00B90CC6" w:rsidRDefault="00FC084F" w:rsidP="008340D0">
      <w:pPr>
        <w:pStyle w:val="BodyText"/>
        <w:spacing w:before="120" w:after="120" w:line="240" w:lineRule="auto"/>
        <w:ind w:left="851"/>
        <w:rPr>
          <w:rFonts w:cs="Arial"/>
          <w:sz w:val="20"/>
        </w:rPr>
      </w:pPr>
    </w:p>
    <w:p w14:paraId="14E1A648" w14:textId="77777777" w:rsidR="00425A78" w:rsidRPr="00B90CC6" w:rsidRDefault="00425A78" w:rsidP="008340D0">
      <w:pPr>
        <w:pStyle w:val="Heading3"/>
        <w:tabs>
          <w:tab w:val="clear" w:pos="1440"/>
          <w:tab w:val="num" w:pos="851"/>
        </w:tabs>
        <w:rPr>
          <w:rFonts w:ascii="Arial" w:hAnsi="Arial" w:cs="Arial"/>
          <w:bCs w:val="0"/>
        </w:rPr>
      </w:pPr>
      <w:bookmarkStart w:id="83" w:name="_Toc376511478"/>
      <w:bookmarkStart w:id="84" w:name="_Toc136318308"/>
      <w:r w:rsidRPr="00B90CC6">
        <w:rPr>
          <w:rFonts w:ascii="Arial" w:hAnsi="Arial" w:cs="Arial"/>
          <w:bCs w:val="0"/>
        </w:rPr>
        <w:t>Reactogenicity</w:t>
      </w:r>
      <w:bookmarkEnd w:id="83"/>
      <w:r w:rsidRPr="00B90CC6">
        <w:rPr>
          <w:rFonts w:ascii="Arial" w:hAnsi="Arial" w:cs="Arial"/>
          <w:bCs w:val="0"/>
        </w:rPr>
        <w:t xml:space="preserve"> </w:t>
      </w:r>
      <w:bookmarkEnd w:id="84"/>
    </w:p>
    <w:p w14:paraId="2FB4DD04" w14:textId="7501A408" w:rsidR="00685C98" w:rsidRPr="00B90CC6" w:rsidRDefault="00A803D4" w:rsidP="00A803D4">
      <w:pPr>
        <w:pStyle w:val="BodyText"/>
        <w:spacing w:before="120" w:after="120" w:line="240" w:lineRule="auto"/>
        <w:rPr>
          <w:rFonts w:cs="Arial"/>
          <w:sz w:val="20"/>
        </w:rPr>
      </w:pPr>
      <w:r>
        <w:rPr>
          <w:rFonts w:cs="Arial"/>
          <w:sz w:val="20"/>
        </w:rPr>
        <w:t>None.</w:t>
      </w:r>
    </w:p>
    <w:p w14:paraId="488FB985" w14:textId="77777777" w:rsidR="00425A78" w:rsidRPr="00B90CC6" w:rsidRDefault="00425A78" w:rsidP="008340D0">
      <w:pPr>
        <w:pStyle w:val="Heading3"/>
        <w:tabs>
          <w:tab w:val="clear" w:pos="1440"/>
          <w:tab w:val="num" w:pos="851"/>
        </w:tabs>
        <w:rPr>
          <w:rFonts w:ascii="Arial" w:hAnsi="Arial" w:cs="Arial"/>
          <w:bCs w:val="0"/>
        </w:rPr>
      </w:pPr>
      <w:bookmarkStart w:id="85" w:name="_Toc136318309"/>
      <w:bookmarkStart w:id="86" w:name="_Toc376511479"/>
      <w:bookmarkStart w:id="87" w:name="_Toc42588993"/>
      <w:bookmarkStart w:id="88" w:name="_Toc53202846"/>
      <w:r w:rsidRPr="00B90CC6">
        <w:rPr>
          <w:rFonts w:ascii="Arial" w:hAnsi="Arial" w:cs="Arial"/>
          <w:bCs w:val="0"/>
        </w:rPr>
        <w:t>S</w:t>
      </w:r>
      <w:r w:rsidR="00107A93" w:rsidRPr="00B90CC6">
        <w:rPr>
          <w:rFonts w:ascii="Arial" w:hAnsi="Arial" w:cs="Arial"/>
          <w:bCs w:val="0"/>
        </w:rPr>
        <w:t>erious a</w:t>
      </w:r>
      <w:r w:rsidRPr="00B90CC6">
        <w:rPr>
          <w:rFonts w:ascii="Arial" w:hAnsi="Arial" w:cs="Arial"/>
          <w:bCs w:val="0"/>
        </w:rPr>
        <w:t xml:space="preserve">dverse </w:t>
      </w:r>
      <w:r w:rsidR="00107A93" w:rsidRPr="00B90CC6">
        <w:rPr>
          <w:rFonts w:ascii="Arial" w:hAnsi="Arial" w:cs="Arial"/>
          <w:bCs w:val="0"/>
        </w:rPr>
        <w:t>e</w:t>
      </w:r>
      <w:r w:rsidRPr="00B90CC6">
        <w:rPr>
          <w:rFonts w:ascii="Arial" w:hAnsi="Arial" w:cs="Arial"/>
          <w:bCs w:val="0"/>
        </w:rPr>
        <w:t>vents</w:t>
      </w:r>
      <w:bookmarkEnd w:id="85"/>
      <w:r w:rsidRPr="00B90CC6">
        <w:rPr>
          <w:rFonts w:ascii="Arial" w:hAnsi="Arial" w:cs="Arial"/>
          <w:bCs w:val="0"/>
        </w:rPr>
        <w:t xml:space="preserve"> (SAEs)</w:t>
      </w:r>
      <w:bookmarkEnd w:id="86"/>
    </w:p>
    <w:p w14:paraId="6F4E25D6" w14:textId="15A82E91" w:rsidR="0058753B" w:rsidRPr="0058753B" w:rsidRDefault="0058753B" w:rsidP="0058753B">
      <w:pPr>
        <w:pStyle w:val="Bulletlisting"/>
        <w:numPr>
          <w:ilvl w:val="0"/>
          <w:numId w:val="0"/>
        </w:numPr>
        <w:spacing w:before="0" w:line="240" w:lineRule="auto"/>
        <w:rPr>
          <w:rFonts w:cs="Arial"/>
          <w:iCs/>
          <w:sz w:val="20"/>
        </w:rPr>
      </w:pPr>
      <w:r w:rsidRPr="0058753B">
        <w:rPr>
          <w:rFonts w:cs="Arial"/>
          <w:iCs/>
          <w:sz w:val="20"/>
        </w:rPr>
        <w:t xml:space="preserve">A Serious Adverse Event (SAE) is any AE that is life-threatening or results in death or requires </w:t>
      </w:r>
      <w:proofErr w:type="spellStart"/>
      <w:r w:rsidRPr="0058753B">
        <w:rPr>
          <w:rFonts w:cs="Arial"/>
          <w:iCs/>
          <w:sz w:val="20"/>
        </w:rPr>
        <w:t>hospitalisation</w:t>
      </w:r>
      <w:proofErr w:type="spellEnd"/>
      <w:r w:rsidRPr="0058753B">
        <w:rPr>
          <w:rFonts w:cs="Arial"/>
          <w:iCs/>
          <w:sz w:val="20"/>
        </w:rPr>
        <w:t xml:space="preserve"> or prolongation of </w:t>
      </w:r>
      <w:proofErr w:type="spellStart"/>
      <w:r w:rsidRPr="0058753B">
        <w:rPr>
          <w:rFonts w:cs="Arial"/>
          <w:iCs/>
          <w:sz w:val="20"/>
        </w:rPr>
        <w:t>hospitalisation</w:t>
      </w:r>
      <w:proofErr w:type="spellEnd"/>
      <w:r w:rsidRPr="0058753B">
        <w:rPr>
          <w:rFonts w:cs="Arial"/>
          <w:iCs/>
          <w:sz w:val="20"/>
        </w:rPr>
        <w:t xml:space="preserve"> or is a persistent or significant disability/incapacity. </w:t>
      </w:r>
      <w:r w:rsidR="004C3DB7">
        <w:rPr>
          <w:rFonts w:cs="Arial"/>
          <w:iCs/>
          <w:sz w:val="20"/>
        </w:rPr>
        <w:t>A</w:t>
      </w:r>
      <w:r w:rsidRPr="0058753B">
        <w:rPr>
          <w:rFonts w:cs="Arial"/>
          <w:iCs/>
          <w:sz w:val="20"/>
        </w:rPr>
        <w:t xml:space="preserve">ll SAEs will be investigated by </w:t>
      </w:r>
      <w:r w:rsidR="00FA18E8">
        <w:rPr>
          <w:rFonts w:cs="Arial"/>
          <w:iCs/>
          <w:sz w:val="20"/>
        </w:rPr>
        <w:t>the study Research Clinician</w:t>
      </w:r>
      <w:r w:rsidRPr="0058753B">
        <w:rPr>
          <w:rFonts w:cs="Arial"/>
          <w:iCs/>
          <w:sz w:val="20"/>
        </w:rPr>
        <w:t>.</w:t>
      </w:r>
    </w:p>
    <w:p w14:paraId="4CCCFFB4" w14:textId="77777777" w:rsidR="00FC084F" w:rsidRPr="0058753B" w:rsidRDefault="00FC084F" w:rsidP="008340D0">
      <w:pPr>
        <w:pStyle w:val="Bulletlisting"/>
        <w:numPr>
          <w:ilvl w:val="0"/>
          <w:numId w:val="0"/>
        </w:numPr>
        <w:spacing w:after="120" w:line="240" w:lineRule="auto"/>
        <w:ind w:left="851"/>
        <w:rPr>
          <w:rFonts w:cs="Arial"/>
          <w:iCs/>
          <w:sz w:val="20"/>
        </w:rPr>
      </w:pPr>
    </w:p>
    <w:p w14:paraId="6F7A74CE" w14:textId="77777777" w:rsidR="00425A78" w:rsidRPr="00B90CC6" w:rsidRDefault="00425A78" w:rsidP="008340D0">
      <w:pPr>
        <w:pStyle w:val="Heading2"/>
        <w:tabs>
          <w:tab w:val="clear" w:pos="720"/>
          <w:tab w:val="num" w:pos="851"/>
        </w:tabs>
        <w:spacing w:before="120" w:after="120"/>
        <w:rPr>
          <w:rFonts w:ascii="Arial" w:hAnsi="Arial" w:cs="Arial"/>
          <w:bCs/>
          <w:iCs/>
        </w:rPr>
      </w:pPr>
      <w:bookmarkStart w:id="89" w:name="_Toc136318310"/>
      <w:bookmarkStart w:id="90" w:name="_Toc376511480"/>
      <w:r w:rsidRPr="00B90CC6">
        <w:rPr>
          <w:rFonts w:ascii="Arial" w:hAnsi="Arial" w:cs="Arial"/>
          <w:bCs/>
          <w:iCs/>
        </w:rPr>
        <w:t xml:space="preserve">Reporting </w:t>
      </w:r>
      <w:r w:rsidR="00107A93" w:rsidRPr="00B90CC6">
        <w:rPr>
          <w:rFonts w:ascii="Arial" w:hAnsi="Arial" w:cs="Arial"/>
          <w:bCs/>
          <w:iCs/>
        </w:rPr>
        <w:t>p</w:t>
      </w:r>
      <w:r w:rsidRPr="00B90CC6">
        <w:rPr>
          <w:rFonts w:ascii="Arial" w:hAnsi="Arial" w:cs="Arial"/>
          <w:bCs/>
          <w:iCs/>
        </w:rPr>
        <w:t>rocedures</w:t>
      </w:r>
      <w:bookmarkEnd w:id="89"/>
      <w:bookmarkEnd w:id="90"/>
    </w:p>
    <w:p w14:paraId="446D5A3F" w14:textId="4DEF4094" w:rsidR="00575C41" w:rsidRPr="00575C41" w:rsidRDefault="004170EB" w:rsidP="00575C41">
      <w:pPr>
        <w:jc w:val="both"/>
        <w:rPr>
          <w:rFonts w:eastAsia="Arial" w:cs="Arial"/>
          <w:sz w:val="20"/>
        </w:rPr>
      </w:pPr>
      <w:r>
        <w:rPr>
          <w:rFonts w:eastAsia="Arial" w:cs="Arial"/>
          <w:sz w:val="20"/>
          <w:lang w:val="en-GB"/>
        </w:rPr>
        <w:t>An investigator</w:t>
      </w:r>
      <w:r w:rsidR="00575C41" w:rsidRPr="00E90926">
        <w:rPr>
          <w:rFonts w:eastAsia="Arial" w:cs="Arial"/>
          <w:sz w:val="20"/>
          <w:lang w:val="en-GB"/>
        </w:rPr>
        <w:t xml:space="preserve"> </w:t>
      </w:r>
      <w:r w:rsidR="00575C41" w:rsidRPr="00575C41">
        <w:rPr>
          <w:rFonts w:eastAsia="Arial" w:cs="Arial"/>
          <w:sz w:val="20"/>
          <w:lang w:val="en-GB"/>
        </w:rPr>
        <w:t>will assess and document the severity or intensity of the AEs and laboratory changes as follows:</w:t>
      </w:r>
    </w:p>
    <w:p w14:paraId="322BEDD1" w14:textId="77777777" w:rsidR="00575C41" w:rsidRPr="00575C41" w:rsidRDefault="00575C41" w:rsidP="00575C41">
      <w:pPr>
        <w:jc w:val="both"/>
        <w:rPr>
          <w:rFonts w:eastAsia="Arial" w:cs="Arial"/>
          <w:sz w:val="20"/>
        </w:rPr>
      </w:pPr>
    </w:p>
    <w:tbl>
      <w:tblPr>
        <w:tblStyle w:val="TableGrid"/>
        <w:tblW w:w="0" w:type="auto"/>
        <w:tblInd w:w="1071" w:type="dxa"/>
        <w:tblLayout w:type="fixed"/>
        <w:tblLook w:val="04A0" w:firstRow="1" w:lastRow="0" w:firstColumn="1" w:lastColumn="0" w:noHBand="0" w:noVBand="1"/>
      </w:tblPr>
      <w:tblGrid>
        <w:gridCol w:w="1800"/>
        <w:gridCol w:w="6225"/>
      </w:tblGrid>
      <w:tr w:rsidR="00575C41" w:rsidRPr="00575C41" w14:paraId="237622E2" w14:textId="77777777" w:rsidTr="00E65773">
        <w:tc>
          <w:tcPr>
            <w:tcW w:w="1800" w:type="dxa"/>
          </w:tcPr>
          <w:p w14:paraId="5A4F36FA" w14:textId="77777777" w:rsidR="00575C41" w:rsidRPr="00575C41" w:rsidRDefault="00575C41" w:rsidP="00E65773">
            <w:pPr>
              <w:jc w:val="both"/>
              <w:rPr>
                <w:rFonts w:eastAsia="Arial" w:cs="Arial"/>
                <w:sz w:val="20"/>
              </w:rPr>
            </w:pPr>
            <w:r w:rsidRPr="00575C41">
              <w:rPr>
                <w:rFonts w:eastAsia="Arial" w:cs="Arial"/>
                <w:b/>
                <w:bCs/>
                <w:sz w:val="20"/>
                <w:lang w:val="en-GB"/>
              </w:rPr>
              <w:t>Grade</w:t>
            </w:r>
          </w:p>
        </w:tc>
        <w:tc>
          <w:tcPr>
            <w:tcW w:w="6225" w:type="dxa"/>
          </w:tcPr>
          <w:p w14:paraId="2BFCFCAC" w14:textId="77777777" w:rsidR="00575C41" w:rsidRPr="00575C41" w:rsidRDefault="00575C41" w:rsidP="00E65773">
            <w:pPr>
              <w:jc w:val="both"/>
              <w:rPr>
                <w:rFonts w:eastAsia="Arial" w:cs="Arial"/>
                <w:sz w:val="20"/>
              </w:rPr>
            </w:pPr>
            <w:r w:rsidRPr="00575C41">
              <w:rPr>
                <w:rFonts w:eastAsia="Arial" w:cs="Arial"/>
                <w:b/>
                <w:bCs/>
                <w:sz w:val="20"/>
                <w:lang w:val="en-GB"/>
              </w:rPr>
              <w:t>Description</w:t>
            </w:r>
          </w:p>
        </w:tc>
      </w:tr>
      <w:tr w:rsidR="00575C41" w:rsidRPr="00575C41" w14:paraId="26F677AD" w14:textId="77777777" w:rsidTr="00E65773">
        <w:tc>
          <w:tcPr>
            <w:tcW w:w="1800" w:type="dxa"/>
          </w:tcPr>
          <w:p w14:paraId="06250E20" w14:textId="77777777" w:rsidR="00575C41" w:rsidRPr="00575C41" w:rsidRDefault="00575C41" w:rsidP="00E65773">
            <w:pPr>
              <w:jc w:val="both"/>
              <w:rPr>
                <w:rFonts w:eastAsia="Arial" w:cs="Arial"/>
                <w:sz w:val="20"/>
              </w:rPr>
            </w:pPr>
            <w:r w:rsidRPr="00575C41">
              <w:rPr>
                <w:rFonts w:eastAsia="Arial" w:cs="Arial"/>
                <w:sz w:val="20"/>
                <w:lang w:val="en-GB"/>
              </w:rPr>
              <w:t>Mild</w:t>
            </w:r>
          </w:p>
        </w:tc>
        <w:tc>
          <w:tcPr>
            <w:tcW w:w="6225" w:type="dxa"/>
          </w:tcPr>
          <w:p w14:paraId="569B82D1" w14:textId="77777777" w:rsidR="00575C41" w:rsidRPr="00575C41" w:rsidRDefault="00575C41" w:rsidP="00E65773">
            <w:pPr>
              <w:jc w:val="both"/>
              <w:rPr>
                <w:rFonts w:eastAsia="Arial" w:cs="Arial"/>
                <w:sz w:val="20"/>
              </w:rPr>
            </w:pPr>
            <w:r w:rsidRPr="00575C41">
              <w:rPr>
                <w:rFonts w:eastAsia="Arial" w:cs="Arial"/>
                <w:sz w:val="20"/>
                <w:lang w:val="en-GB"/>
              </w:rPr>
              <w:t>Awareness of sign or symptom, but easily tolerated</w:t>
            </w:r>
          </w:p>
        </w:tc>
      </w:tr>
      <w:tr w:rsidR="00575C41" w:rsidRPr="00575C41" w14:paraId="3D4938E4" w14:textId="77777777" w:rsidTr="00E65773">
        <w:tc>
          <w:tcPr>
            <w:tcW w:w="1800" w:type="dxa"/>
          </w:tcPr>
          <w:p w14:paraId="5859E2F7" w14:textId="77777777" w:rsidR="00575C41" w:rsidRPr="00575C41" w:rsidRDefault="00575C41" w:rsidP="00E65773">
            <w:pPr>
              <w:jc w:val="both"/>
              <w:rPr>
                <w:rFonts w:eastAsia="Arial" w:cs="Arial"/>
                <w:sz w:val="20"/>
              </w:rPr>
            </w:pPr>
            <w:r w:rsidRPr="00575C41">
              <w:rPr>
                <w:rFonts w:eastAsia="Arial" w:cs="Arial"/>
                <w:sz w:val="20"/>
                <w:lang w:val="en-GB"/>
              </w:rPr>
              <w:t>Moderate</w:t>
            </w:r>
          </w:p>
        </w:tc>
        <w:tc>
          <w:tcPr>
            <w:tcW w:w="6225" w:type="dxa"/>
          </w:tcPr>
          <w:p w14:paraId="0B6503A3" w14:textId="77777777" w:rsidR="00575C41" w:rsidRPr="00575C41" w:rsidRDefault="00575C41" w:rsidP="00E65773">
            <w:pPr>
              <w:jc w:val="both"/>
              <w:rPr>
                <w:rFonts w:eastAsia="Arial" w:cs="Arial"/>
                <w:sz w:val="20"/>
              </w:rPr>
            </w:pPr>
            <w:r w:rsidRPr="00575C41">
              <w:rPr>
                <w:rFonts w:eastAsia="Arial" w:cs="Arial"/>
                <w:sz w:val="20"/>
                <w:lang w:val="en-GB"/>
              </w:rPr>
              <w:t>Enough discomfort to cause interference with usual activity</w:t>
            </w:r>
          </w:p>
        </w:tc>
      </w:tr>
      <w:tr w:rsidR="00575C41" w:rsidRPr="00575C41" w14:paraId="23C59D4E" w14:textId="77777777" w:rsidTr="00E65773">
        <w:tc>
          <w:tcPr>
            <w:tcW w:w="1800" w:type="dxa"/>
          </w:tcPr>
          <w:p w14:paraId="3D1850E7" w14:textId="77777777" w:rsidR="00575C41" w:rsidRPr="00575C41" w:rsidRDefault="00575C41" w:rsidP="00E65773">
            <w:pPr>
              <w:jc w:val="both"/>
              <w:rPr>
                <w:rFonts w:eastAsia="Arial" w:cs="Arial"/>
                <w:sz w:val="20"/>
              </w:rPr>
            </w:pPr>
            <w:r w:rsidRPr="00575C41">
              <w:rPr>
                <w:rFonts w:eastAsia="Arial" w:cs="Arial"/>
                <w:sz w:val="20"/>
                <w:lang w:val="en-GB"/>
              </w:rPr>
              <w:t>Severe</w:t>
            </w:r>
          </w:p>
        </w:tc>
        <w:tc>
          <w:tcPr>
            <w:tcW w:w="6225" w:type="dxa"/>
          </w:tcPr>
          <w:p w14:paraId="68E49218" w14:textId="77777777" w:rsidR="00575C41" w:rsidRPr="00575C41" w:rsidRDefault="00575C41" w:rsidP="00E65773">
            <w:pPr>
              <w:jc w:val="both"/>
              <w:rPr>
                <w:rFonts w:eastAsia="Arial" w:cs="Arial"/>
                <w:sz w:val="20"/>
              </w:rPr>
            </w:pPr>
            <w:r w:rsidRPr="00575C41">
              <w:rPr>
                <w:rFonts w:eastAsia="Arial" w:cs="Arial"/>
                <w:sz w:val="20"/>
                <w:lang w:val="en-GB"/>
              </w:rPr>
              <w:t>Incapacitating with inability to work or do usual activity</w:t>
            </w:r>
          </w:p>
        </w:tc>
      </w:tr>
      <w:tr w:rsidR="00575C41" w:rsidRPr="00575C41" w14:paraId="517A4B27" w14:textId="77777777" w:rsidTr="00E65773">
        <w:tc>
          <w:tcPr>
            <w:tcW w:w="1800" w:type="dxa"/>
          </w:tcPr>
          <w:p w14:paraId="6F30731A" w14:textId="77777777" w:rsidR="00575C41" w:rsidRPr="00575C41" w:rsidRDefault="00575C41" w:rsidP="00E65773">
            <w:pPr>
              <w:jc w:val="both"/>
              <w:rPr>
                <w:rFonts w:eastAsia="Arial" w:cs="Arial"/>
                <w:sz w:val="20"/>
              </w:rPr>
            </w:pPr>
            <w:r w:rsidRPr="00575C41">
              <w:rPr>
                <w:rFonts w:eastAsia="Arial" w:cs="Arial"/>
                <w:sz w:val="20"/>
                <w:lang w:val="en-GB"/>
              </w:rPr>
              <w:t>Life-threatening</w:t>
            </w:r>
          </w:p>
        </w:tc>
        <w:tc>
          <w:tcPr>
            <w:tcW w:w="6225" w:type="dxa"/>
          </w:tcPr>
          <w:p w14:paraId="30BCAE5F" w14:textId="77777777" w:rsidR="00575C41" w:rsidRPr="00575C41" w:rsidRDefault="00575C41" w:rsidP="00E65773">
            <w:pPr>
              <w:jc w:val="both"/>
              <w:rPr>
                <w:rFonts w:eastAsia="Arial" w:cs="Arial"/>
                <w:sz w:val="20"/>
              </w:rPr>
            </w:pPr>
            <w:r w:rsidRPr="00575C41">
              <w:rPr>
                <w:rFonts w:eastAsia="Arial" w:cs="Arial"/>
                <w:sz w:val="20"/>
                <w:lang w:val="en-GB"/>
              </w:rPr>
              <w:t>This grade will be considered as a SAE</w:t>
            </w:r>
          </w:p>
        </w:tc>
      </w:tr>
    </w:tbl>
    <w:p w14:paraId="5BA1EC6F" w14:textId="77777777" w:rsidR="00575C41" w:rsidRPr="00575C41" w:rsidRDefault="00575C41" w:rsidP="00575C41">
      <w:pPr>
        <w:jc w:val="both"/>
        <w:rPr>
          <w:rFonts w:eastAsia="Arial" w:cs="Arial"/>
          <w:sz w:val="20"/>
        </w:rPr>
      </w:pPr>
    </w:p>
    <w:p w14:paraId="6DF85349" w14:textId="354EC6BC" w:rsidR="00575C41" w:rsidRPr="00575C41" w:rsidRDefault="00575C41" w:rsidP="00575C41">
      <w:pPr>
        <w:jc w:val="both"/>
        <w:rPr>
          <w:rFonts w:eastAsia="Calibri" w:cs="Arial"/>
          <w:sz w:val="20"/>
          <w:lang w:val="en-GB"/>
        </w:rPr>
      </w:pPr>
      <w:r w:rsidRPr="00575C41">
        <w:rPr>
          <w:rFonts w:eastAsia="Arial" w:cs="Arial"/>
          <w:sz w:val="20"/>
          <w:lang w:val="en-GB"/>
        </w:rPr>
        <w:t xml:space="preserve">The term “severe” is often used to describe the intensity (severity) of a specific event (as in mild, moderate, or severe myocardial infarction); the event itself, however, may be of relatively minor medical significance (such as severe headache). This is not the same as “serious”, which is based on the outcome or criteria defined </w:t>
      </w:r>
      <w:r w:rsidRPr="00575C41">
        <w:rPr>
          <w:rFonts w:eastAsia="Arial" w:cs="Arial"/>
          <w:sz w:val="20"/>
          <w:lang w:val="en-GB"/>
        </w:rPr>
        <w:lastRenderedPageBreak/>
        <w:t>under the SAE definition. An event can be considered serious without being severe if it conforms to the seriousness criteria; similarly, severe events that do not conform to the criteria are not necessarily serious. Seriousness (not severity) serves as a guide for defining regulatory reporting obligations. The PI/study coordinator will report all SAEs without filtration, whether related to the intervention, within 24 hours of becoming aware of the event</w:t>
      </w:r>
      <w:r w:rsidR="004170EB">
        <w:rPr>
          <w:rFonts w:eastAsia="Arial" w:cs="Arial"/>
          <w:sz w:val="20"/>
          <w:lang w:val="en-GB"/>
        </w:rPr>
        <w:t xml:space="preserve"> to the </w:t>
      </w:r>
      <w:r w:rsidR="00C169D5">
        <w:rPr>
          <w:rFonts w:eastAsia="Arial" w:cs="Arial"/>
          <w:sz w:val="20"/>
          <w:lang w:val="en-GB"/>
        </w:rPr>
        <w:t xml:space="preserve">DSMB and Local Safety Monitor </w:t>
      </w:r>
      <w:r w:rsidR="004170EB">
        <w:rPr>
          <w:rFonts w:eastAsia="Arial" w:cs="Arial"/>
          <w:sz w:val="20"/>
          <w:lang w:val="en-GB"/>
        </w:rPr>
        <w:t>and within 3 working days to the Sponsor</w:t>
      </w:r>
      <w:r w:rsidRPr="00575C41">
        <w:rPr>
          <w:rFonts w:eastAsia="Arial" w:cs="Arial"/>
          <w:sz w:val="20"/>
          <w:lang w:val="en-GB"/>
        </w:rPr>
        <w:t xml:space="preserve">. If the SAE is related to the intervention, the joint Gambian </w:t>
      </w:r>
      <w:r w:rsidR="001C155D" w:rsidRPr="00575C41">
        <w:rPr>
          <w:rFonts w:eastAsia="Arial" w:cs="Arial"/>
          <w:sz w:val="20"/>
          <w:lang w:val="en-GB"/>
        </w:rPr>
        <w:t>Government</w:t>
      </w:r>
      <w:r w:rsidRPr="00575C41">
        <w:rPr>
          <w:rFonts w:eastAsia="Arial" w:cs="Arial"/>
          <w:sz w:val="20"/>
          <w:lang w:val="en-GB"/>
        </w:rPr>
        <w:t xml:space="preserve"> / MRC </w:t>
      </w:r>
      <w:r w:rsidR="00F56F80">
        <w:rPr>
          <w:rFonts w:eastAsia="Arial" w:cs="Arial"/>
          <w:sz w:val="20"/>
          <w:lang w:val="en-GB"/>
        </w:rPr>
        <w:t>Joint</w:t>
      </w:r>
      <w:r w:rsidRPr="00575C41">
        <w:rPr>
          <w:rFonts w:eastAsia="Arial" w:cs="Arial"/>
          <w:sz w:val="20"/>
          <w:lang w:val="en-GB"/>
        </w:rPr>
        <w:t xml:space="preserve"> Ethics Committee will be notified within seven calendar days if fatal or life-threatening, and all others within 15 calendar days</w:t>
      </w:r>
      <w:r w:rsidR="00C169D5">
        <w:rPr>
          <w:rFonts w:eastAsia="Arial" w:cs="Arial"/>
          <w:sz w:val="20"/>
          <w:lang w:val="en-GB"/>
        </w:rPr>
        <w:t>. All deaths will be reported to the GG/MRC Joint Ethics Committee at the next scheduled EC meeting</w:t>
      </w:r>
      <w:r w:rsidRPr="00575C41">
        <w:rPr>
          <w:rFonts w:eastAsia="Arial" w:cs="Arial"/>
          <w:sz w:val="20"/>
          <w:lang w:val="en-GB"/>
        </w:rPr>
        <w:t>.</w:t>
      </w:r>
      <w:r w:rsidRPr="00575C41">
        <w:rPr>
          <w:rFonts w:eastAsia="Calibri" w:cs="Arial"/>
          <w:sz w:val="20"/>
          <w:lang w:val="en-GB"/>
        </w:rPr>
        <w:t xml:space="preserve"> SAEs related to the study supplements and all deaths within </w:t>
      </w:r>
      <w:r w:rsidR="00C169D5">
        <w:rPr>
          <w:rFonts w:eastAsia="Calibri" w:cs="Arial"/>
          <w:sz w:val="20"/>
          <w:lang w:val="en-GB"/>
        </w:rPr>
        <w:t>7</w:t>
      </w:r>
      <w:r w:rsidR="00C169D5" w:rsidRPr="00575C41">
        <w:rPr>
          <w:rFonts w:eastAsia="Calibri" w:cs="Arial"/>
          <w:sz w:val="20"/>
          <w:lang w:val="en-GB"/>
        </w:rPr>
        <w:t xml:space="preserve"> </w:t>
      </w:r>
      <w:r w:rsidRPr="00575C41">
        <w:rPr>
          <w:rFonts w:eastAsia="Calibri" w:cs="Arial"/>
          <w:sz w:val="20"/>
          <w:lang w:val="en-GB"/>
        </w:rPr>
        <w:t>calendar days of receiving the report will be reported to the Medicines Control Agency.</w:t>
      </w:r>
    </w:p>
    <w:p w14:paraId="6AA0061D" w14:textId="77777777" w:rsidR="00575C41" w:rsidRPr="00575C41" w:rsidRDefault="00575C41" w:rsidP="00575C41">
      <w:pPr>
        <w:jc w:val="both"/>
        <w:rPr>
          <w:rFonts w:eastAsia="Arial" w:cs="Arial"/>
          <w:sz w:val="20"/>
        </w:rPr>
      </w:pPr>
    </w:p>
    <w:p w14:paraId="18176446" w14:textId="77777777" w:rsidR="00575C41" w:rsidRPr="00575C41" w:rsidRDefault="00575C41" w:rsidP="00575C41">
      <w:pPr>
        <w:jc w:val="both"/>
        <w:rPr>
          <w:rFonts w:eastAsia="Arial" w:cs="Arial"/>
          <w:sz w:val="20"/>
        </w:rPr>
      </w:pPr>
      <w:r w:rsidRPr="00575C41">
        <w:rPr>
          <w:rFonts w:eastAsia="Arial" w:cs="Arial"/>
          <w:sz w:val="20"/>
          <w:lang w:val="en-GB"/>
        </w:rPr>
        <w:t>The minimum information required for this initial SAE report is:</w:t>
      </w:r>
    </w:p>
    <w:p w14:paraId="546E8DD2" w14:textId="77777777" w:rsidR="00575C41" w:rsidRPr="00575C41" w:rsidRDefault="00575C41" w:rsidP="009D198A">
      <w:pPr>
        <w:pStyle w:val="ListParagraph"/>
        <w:numPr>
          <w:ilvl w:val="1"/>
          <w:numId w:val="19"/>
        </w:numPr>
        <w:spacing w:after="0" w:line="240" w:lineRule="auto"/>
        <w:ind w:left="0" w:firstLine="0"/>
        <w:jc w:val="both"/>
        <w:rPr>
          <w:rFonts w:ascii="Arial" w:hAnsi="Arial" w:cs="Arial"/>
          <w:sz w:val="20"/>
          <w:szCs w:val="20"/>
        </w:rPr>
      </w:pPr>
      <w:r w:rsidRPr="00575C41">
        <w:rPr>
          <w:rFonts w:ascii="Arial" w:eastAsia="Arial" w:hAnsi="Arial" w:cs="Arial"/>
          <w:sz w:val="20"/>
          <w:szCs w:val="20"/>
        </w:rPr>
        <w:t>Trial number and (short) title.</w:t>
      </w:r>
    </w:p>
    <w:p w14:paraId="30439A91" w14:textId="77777777" w:rsidR="00575C41" w:rsidRPr="00575C41" w:rsidRDefault="00575C41" w:rsidP="009D198A">
      <w:pPr>
        <w:pStyle w:val="ListParagraph"/>
        <w:numPr>
          <w:ilvl w:val="1"/>
          <w:numId w:val="19"/>
        </w:numPr>
        <w:spacing w:after="0" w:line="240" w:lineRule="auto"/>
        <w:ind w:left="0" w:firstLine="0"/>
        <w:jc w:val="both"/>
        <w:rPr>
          <w:rFonts w:ascii="Arial" w:hAnsi="Arial" w:cs="Arial"/>
          <w:sz w:val="20"/>
          <w:szCs w:val="20"/>
        </w:rPr>
      </w:pPr>
      <w:r w:rsidRPr="00575C41">
        <w:rPr>
          <w:rFonts w:ascii="Arial" w:eastAsia="Arial" w:hAnsi="Arial" w:cs="Arial"/>
          <w:sz w:val="20"/>
          <w:szCs w:val="20"/>
        </w:rPr>
        <w:t>Participant’s ID (with a clear indication if this is a mother or infant).</w:t>
      </w:r>
    </w:p>
    <w:p w14:paraId="2C8D6805" w14:textId="77777777" w:rsidR="00575C41" w:rsidRPr="00575C41" w:rsidRDefault="00575C41" w:rsidP="009D198A">
      <w:pPr>
        <w:pStyle w:val="ListParagraph"/>
        <w:numPr>
          <w:ilvl w:val="1"/>
          <w:numId w:val="19"/>
        </w:numPr>
        <w:spacing w:after="0" w:line="240" w:lineRule="auto"/>
        <w:ind w:left="0" w:firstLine="0"/>
        <w:jc w:val="both"/>
        <w:rPr>
          <w:rFonts w:ascii="Arial" w:hAnsi="Arial" w:cs="Arial"/>
          <w:sz w:val="20"/>
          <w:szCs w:val="20"/>
        </w:rPr>
      </w:pPr>
      <w:r w:rsidRPr="00575C41">
        <w:rPr>
          <w:rFonts w:ascii="Arial" w:eastAsia="Arial" w:hAnsi="Arial" w:cs="Arial"/>
          <w:sz w:val="20"/>
          <w:szCs w:val="20"/>
        </w:rPr>
        <w:t xml:space="preserve">Nature of the event. </w:t>
      </w:r>
    </w:p>
    <w:p w14:paraId="47DC5C43" w14:textId="77777777" w:rsidR="00575C41" w:rsidRPr="00575C41" w:rsidRDefault="00575C41" w:rsidP="009D198A">
      <w:pPr>
        <w:pStyle w:val="ListParagraph"/>
        <w:numPr>
          <w:ilvl w:val="1"/>
          <w:numId w:val="19"/>
        </w:numPr>
        <w:spacing w:after="0" w:line="240" w:lineRule="auto"/>
        <w:ind w:left="0" w:firstLine="0"/>
        <w:jc w:val="both"/>
        <w:rPr>
          <w:rFonts w:ascii="Arial" w:hAnsi="Arial" w:cs="Arial"/>
          <w:sz w:val="20"/>
          <w:szCs w:val="20"/>
        </w:rPr>
      </w:pPr>
      <w:r w:rsidRPr="00575C41">
        <w:rPr>
          <w:rFonts w:ascii="Arial" w:eastAsia="Arial" w:hAnsi="Arial" w:cs="Arial"/>
          <w:sz w:val="20"/>
          <w:szCs w:val="20"/>
        </w:rPr>
        <w:t xml:space="preserve">Reporter’s name. </w:t>
      </w:r>
    </w:p>
    <w:p w14:paraId="6BCC4503" w14:textId="77777777" w:rsidR="00575C41" w:rsidRPr="00575C41" w:rsidRDefault="00575C41" w:rsidP="00575C41">
      <w:pPr>
        <w:jc w:val="both"/>
        <w:rPr>
          <w:rFonts w:eastAsia="Arial" w:cs="Arial"/>
          <w:sz w:val="20"/>
        </w:rPr>
      </w:pPr>
    </w:p>
    <w:p w14:paraId="168079A8" w14:textId="58DC4F55" w:rsidR="00575C41" w:rsidRPr="00575C41" w:rsidRDefault="00575C41" w:rsidP="00575C41">
      <w:pPr>
        <w:jc w:val="both"/>
        <w:rPr>
          <w:rFonts w:eastAsia="Arial" w:cs="Arial"/>
          <w:sz w:val="20"/>
        </w:rPr>
      </w:pPr>
      <w:r w:rsidRPr="00575C41">
        <w:rPr>
          <w:rFonts w:eastAsia="Arial" w:cs="Arial"/>
          <w:sz w:val="20"/>
          <w:lang w:val="en-GB"/>
        </w:rPr>
        <w:t xml:space="preserve">The PI/study coordinator will not wait for additional information to fully document the event </w:t>
      </w:r>
      <w:r w:rsidR="00065EC6">
        <w:rPr>
          <w:rFonts w:eastAsia="Arial" w:cs="Arial"/>
          <w:sz w:val="20"/>
          <w:lang w:val="en-GB"/>
        </w:rPr>
        <w:t>before reporting</w:t>
      </w:r>
      <w:r w:rsidRPr="00575C41">
        <w:rPr>
          <w:rFonts w:eastAsia="Arial" w:cs="Arial"/>
          <w:sz w:val="20"/>
          <w:lang w:val="en-GB"/>
        </w:rPr>
        <w:t xml:space="preserve">. This initial report must be followed by a completed SAE Report within 2 working days, </w:t>
      </w:r>
      <w:r w:rsidR="004170EB">
        <w:rPr>
          <w:rFonts w:eastAsia="Arial" w:cs="Arial"/>
          <w:sz w:val="20"/>
          <w:lang w:val="en-GB"/>
        </w:rPr>
        <w:t xml:space="preserve">where possible, </w:t>
      </w:r>
      <w:r w:rsidRPr="00575C41">
        <w:rPr>
          <w:rFonts w:eastAsia="Arial" w:cs="Arial"/>
          <w:sz w:val="20"/>
          <w:lang w:val="en-GB"/>
        </w:rPr>
        <w:t>detailing relevant aspects of the SAE in question. All actions taken by the PI/study coordinator and the outcome of the event must also be reported immediately. For documentation of the SAE, any actions taken, outcome and follow-up, a SAE Report Forms will be used. All follow-up activities must be reported, if necessary, on one or more consecutive SAE report forms in a timely manner. All fields with additional or changed information must be completed and the report form should be forwarded to the Gambia</w:t>
      </w:r>
      <w:r w:rsidR="00C169D5">
        <w:rPr>
          <w:rFonts w:eastAsia="Arial" w:cs="Arial"/>
          <w:sz w:val="20"/>
          <w:lang w:val="en-GB"/>
        </w:rPr>
        <w:t xml:space="preserve"> Government </w:t>
      </w:r>
      <w:r w:rsidRPr="00575C41">
        <w:rPr>
          <w:rFonts w:eastAsia="Arial" w:cs="Arial"/>
          <w:sz w:val="20"/>
          <w:lang w:val="en-GB"/>
        </w:rPr>
        <w:t xml:space="preserve">/MRC Joint Ethics Committee </w:t>
      </w:r>
      <w:r w:rsidR="00F56F80">
        <w:rPr>
          <w:rFonts w:eastAsia="Arial" w:cs="Arial"/>
          <w:sz w:val="20"/>
          <w:lang w:val="en-GB"/>
        </w:rPr>
        <w:t xml:space="preserve">and the MCA </w:t>
      </w:r>
      <w:r w:rsidRPr="00575C41">
        <w:rPr>
          <w:rFonts w:eastAsia="Arial" w:cs="Arial"/>
          <w:sz w:val="20"/>
          <w:lang w:val="en-GB"/>
        </w:rPr>
        <w:t>within seven calendar days after receipt of the new information. Hospital case records and autopsy reports, including verbal autopsy, will be obtained where applicable.</w:t>
      </w:r>
    </w:p>
    <w:p w14:paraId="47DFE990" w14:textId="77777777" w:rsidR="00425A78" w:rsidRPr="00B90CC6" w:rsidRDefault="00425A78" w:rsidP="008340D0">
      <w:pPr>
        <w:pStyle w:val="BodyText"/>
        <w:spacing w:before="120" w:after="120" w:line="240" w:lineRule="auto"/>
        <w:ind w:left="851"/>
        <w:rPr>
          <w:rFonts w:cs="Arial"/>
          <w:iCs/>
          <w:sz w:val="20"/>
        </w:rPr>
      </w:pPr>
    </w:p>
    <w:p w14:paraId="74101459" w14:textId="77777777" w:rsidR="00425A78" w:rsidRPr="00B90CC6" w:rsidRDefault="00425A78" w:rsidP="008340D0">
      <w:pPr>
        <w:pStyle w:val="Heading2"/>
        <w:tabs>
          <w:tab w:val="clear" w:pos="720"/>
          <w:tab w:val="num" w:pos="851"/>
        </w:tabs>
        <w:spacing w:before="120" w:after="120"/>
        <w:rPr>
          <w:rFonts w:ascii="Arial" w:hAnsi="Arial" w:cs="Arial"/>
        </w:rPr>
      </w:pPr>
      <w:bookmarkStart w:id="91" w:name="_Toc136318311"/>
      <w:bookmarkStart w:id="92" w:name="_Toc376511481"/>
      <w:bookmarkStart w:id="93" w:name="_Toc53202854"/>
      <w:bookmarkEnd w:id="87"/>
      <w:bookmarkEnd w:id="88"/>
      <w:r w:rsidRPr="00B90CC6">
        <w:rPr>
          <w:rFonts w:ascii="Arial" w:hAnsi="Arial" w:cs="Arial"/>
        </w:rPr>
        <w:t xml:space="preserve">Safety </w:t>
      </w:r>
      <w:r w:rsidR="00BC1DDD" w:rsidRPr="00B90CC6">
        <w:rPr>
          <w:rFonts w:ascii="Arial" w:hAnsi="Arial" w:cs="Arial"/>
        </w:rPr>
        <w:t>o</w:t>
      </w:r>
      <w:r w:rsidRPr="00B90CC6">
        <w:rPr>
          <w:rFonts w:ascii="Arial" w:hAnsi="Arial" w:cs="Arial"/>
        </w:rPr>
        <w:t>versight</w:t>
      </w:r>
      <w:bookmarkEnd w:id="91"/>
      <w:bookmarkEnd w:id="92"/>
    </w:p>
    <w:p w14:paraId="10B4F0C8" w14:textId="08EFDE61" w:rsidR="00C62D02" w:rsidRPr="00C62D02" w:rsidRDefault="00C62D02" w:rsidP="00C62D02">
      <w:pPr>
        <w:pStyle w:val="BodyText"/>
        <w:spacing w:line="240" w:lineRule="auto"/>
        <w:jc w:val="both"/>
        <w:rPr>
          <w:rFonts w:eastAsia="Arial" w:cs="Arial"/>
          <w:sz w:val="20"/>
        </w:rPr>
      </w:pPr>
      <w:r w:rsidRPr="00C62D02">
        <w:rPr>
          <w:rFonts w:eastAsia="Arial" w:cs="Arial"/>
          <w:sz w:val="20"/>
        </w:rPr>
        <w:t xml:space="preserve">Safety oversight will be provided by the Local Safety Monitor </w:t>
      </w:r>
      <w:r>
        <w:rPr>
          <w:rFonts w:eastAsia="Arial" w:cs="Arial"/>
          <w:sz w:val="20"/>
        </w:rPr>
        <w:t xml:space="preserve">(Dr Uduak Okomo) </w:t>
      </w:r>
      <w:r w:rsidRPr="00C62D02">
        <w:rPr>
          <w:rFonts w:eastAsia="Arial" w:cs="Arial"/>
          <w:sz w:val="20"/>
        </w:rPr>
        <w:t>who will provide independent advice. Additional oversight and support will be provided by the trial’s Data Safety Monitoring Board (DSMB). Throughout the duration of the trial, the Local Safety Monitor will provide a monthly review of all AEs and SAEs. This review will focus particularly on AE’s causality and reasons for losses to follow up, raising any concerns or issues that present immediate safety concern with the named investigators for reporting to the medical expert, while protecting the confidentiality of the trial data and the results of monitoring.</w:t>
      </w:r>
    </w:p>
    <w:p w14:paraId="27E98EC6" w14:textId="77777777" w:rsidR="00425A78" w:rsidRPr="00B90CC6" w:rsidRDefault="00425A78" w:rsidP="008340D0">
      <w:pPr>
        <w:pStyle w:val="BodyText"/>
        <w:spacing w:before="120" w:after="120" w:line="240" w:lineRule="auto"/>
        <w:ind w:left="851"/>
        <w:rPr>
          <w:rFonts w:cs="Arial"/>
          <w:bCs/>
          <w:iCs/>
          <w:sz w:val="20"/>
        </w:rPr>
      </w:pPr>
    </w:p>
    <w:p w14:paraId="4616FFE5" w14:textId="77777777" w:rsidR="00425A78" w:rsidRPr="00B90CC6" w:rsidRDefault="00D424CA" w:rsidP="008340D0">
      <w:pPr>
        <w:pStyle w:val="Heading1"/>
        <w:tabs>
          <w:tab w:val="clear" w:pos="720"/>
          <w:tab w:val="num" w:pos="851"/>
        </w:tabs>
        <w:spacing w:before="120" w:after="120"/>
        <w:ind w:left="851" w:hanging="851"/>
        <w:rPr>
          <w:rFonts w:ascii="Arial" w:hAnsi="Arial" w:cs="Arial"/>
          <w:bCs/>
          <w:caps w:val="0"/>
          <w:sz w:val="22"/>
          <w:szCs w:val="22"/>
        </w:rPr>
      </w:pPr>
      <w:bookmarkStart w:id="94" w:name="_Toc136318312"/>
      <w:bookmarkStart w:id="95" w:name="_Toc376511482"/>
      <w:r w:rsidRPr="00B90CC6">
        <w:rPr>
          <w:rFonts w:ascii="Arial" w:hAnsi="Arial" w:cs="Arial"/>
          <w:caps w:val="0"/>
          <w:sz w:val="22"/>
          <w:szCs w:val="22"/>
        </w:rPr>
        <w:t>Discontinuation</w:t>
      </w:r>
      <w:r w:rsidRPr="00B90CC6">
        <w:rPr>
          <w:rFonts w:ascii="Arial" w:hAnsi="Arial" w:cs="Arial"/>
          <w:bCs/>
          <w:caps w:val="0"/>
          <w:sz w:val="22"/>
          <w:szCs w:val="22"/>
        </w:rPr>
        <w:t xml:space="preserve"> </w:t>
      </w:r>
      <w:bookmarkEnd w:id="94"/>
      <w:r w:rsidR="00BC1DDD" w:rsidRPr="00B90CC6">
        <w:rPr>
          <w:rFonts w:ascii="Arial" w:hAnsi="Arial" w:cs="Arial"/>
          <w:bCs/>
          <w:caps w:val="0"/>
          <w:sz w:val="22"/>
          <w:szCs w:val="22"/>
        </w:rPr>
        <w:t>c</w:t>
      </w:r>
      <w:r w:rsidR="00BC6FBC" w:rsidRPr="00B90CC6">
        <w:rPr>
          <w:rFonts w:ascii="Arial" w:hAnsi="Arial" w:cs="Arial"/>
          <w:bCs/>
          <w:caps w:val="0"/>
          <w:sz w:val="22"/>
          <w:szCs w:val="22"/>
        </w:rPr>
        <w:t>riteria</w:t>
      </w:r>
      <w:bookmarkEnd w:id="95"/>
    </w:p>
    <w:p w14:paraId="7B63D658" w14:textId="77777777" w:rsidR="00425A78" w:rsidRPr="00B90CC6" w:rsidRDefault="00425A78" w:rsidP="008340D0">
      <w:pPr>
        <w:pStyle w:val="BodyText"/>
        <w:spacing w:before="120" w:after="120" w:line="240" w:lineRule="auto"/>
        <w:ind w:left="851"/>
        <w:rPr>
          <w:rFonts w:cs="Arial"/>
          <w:iCs/>
          <w:sz w:val="20"/>
        </w:rPr>
      </w:pPr>
    </w:p>
    <w:p w14:paraId="4022EC39" w14:textId="77777777" w:rsidR="00D424CA" w:rsidRPr="00B90CC6" w:rsidRDefault="00D424CA" w:rsidP="008340D0">
      <w:pPr>
        <w:pStyle w:val="Heading2"/>
        <w:tabs>
          <w:tab w:val="clear" w:pos="720"/>
          <w:tab w:val="num" w:pos="851"/>
        </w:tabs>
        <w:spacing w:before="120" w:after="120"/>
        <w:rPr>
          <w:rFonts w:ascii="Arial" w:hAnsi="Arial" w:cs="Arial"/>
          <w:bCs/>
          <w:lang w:val="en-GB" w:eastAsia="en-GB"/>
        </w:rPr>
      </w:pPr>
      <w:bookmarkStart w:id="96" w:name="_Toc376511483"/>
      <w:r w:rsidRPr="00B90CC6">
        <w:rPr>
          <w:rFonts w:ascii="Arial" w:hAnsi="Arial" w:cs="Arial"/>
          <w:bCs/>
          <w:lang w:val="en-GB" w:eastAsia="en-GB"/>
        </w:rPr>
        <w:t xml:space="preserve">Participant’s </w:t>
      </w:r>
      <w:r w:rsidR="00BC1DDD" w:rsidRPr="00B90CC6">
        <w:rPr>
          <w:rFonts w:ascii="Arial" w:hAnsi="Arial" w:cs="Arial"/>
          <w:bCs/>
          <w:lang w:val="en-GB" w:eastAsia="en-GB"/>
        </w:rPr>
        <w:t>p</w:t>
      </w:r>
      <w:r w:rsidRPr="00B90CC6">
        <w:rPr>
          <w:rFonts w:ascii="Arial" w:hAnsi="Arial" w:cs="Arial"/>
          <w:bCs/>
          <w:lang w:val="en-GB" w:eastAsia="en-GB"/>
        </w:rPr>
        <w:t xml:space="preserve">remature </w:t>
      </w:r>
      <w:r w:rsidR="00BC1DDD" w:rsidRPr="00B90CC6">
        <w:rPr>
          <w:rFonts w:ascii="Arial" w:hAnsi="Arial" w:cs="Arial"/>
          <w:bCs/>
          <w:lang w:val="en-GB" w:eastAsia="en-GB"/>
        </w:rPr>
        <w:t>t</w:t>
      </w:r>
      <w:r w:rsidRPr="00B90CC6">
        <w:rPr>
          <w:rFonts w:ascii="Arial" w:hAnsi="Arial" w:cs="Arial"/>
          <w:bCs/>
          <w:lang w:val="en-GB" w:eastAsia="en-GB"/>
        </w:rPr>
        <w:t>ermination</w:t>
      </w:r>
      <w:bookmarkEnd w:id="96"/>
    </w:p>
    <w:p w14:paraId="1512C3E5" w14:textId="77777777" w:rsidR="00A262BF" w:rsidRPr="00A262BF" w:rsidRDefault="00A262BF" w:rsidP="00A262BF">
      <w:pPr>
        <w:pStyle w:val="BodyText"/>
        <w:spacing w:line="240" w:lineRule="auto"/>
        <w:jc w:val="both"/>
        <w:rPr>
          <w:rFonts w:eastAsia="Arial" w:cs="Arial"/>
          <w:sz w:val="20"/>
        </w:rPr>
      </w:pPr>
      <w:r w:rsidRPr="00A262BF">
        <w:rPr>
          <w:rFonts w:eastAsia="Arial" w:cs="Arial"/>
          <w:sz w:val="20"/>
        </w:rPr>
        <w:t>Participants have the right to withdraw from the study, or to withdraw their infants, at any time without giving a reason and this will not affect the medical care that would normally be received. The study team may also withdraw a participant from the study if deemed necessary at any time documenting the reason as one of the following:</w:t>
      </w:r>
    </w:p>
    <w:p w14:paraId="0BF1F54C" w14:textId="77777777" w:rsidR="00A262BF" w:rsidRPr="00A262BF" w:rsidRDefault="00A262BF" w:rsidP="009D198A">
      <w:pPr>
        <w:pStyle w:val="BodyText"/>
        <w:numPr>
          <w:ilvl w:val="1"/>
          <w:numId w:val="20"/>
        </w:numPr>
        <w:spacing w:line="240" w:lineRule="auto"/>
        <w:ind w:left="0" w:firstLine="0"/>
        <w:jc w:val="both"/>
        <w:rPr>
          <w:rFonts w:cs="Arial"/>
          <w:sz w:val="20"/>
        </w:rPr>
      </w:pPr>
      <w:r w:rsidRPr="00A262BF">
        <w:rPr>
          <w:rFonts w:eastAsia="Arial" w:cs="Arial"/>
          <w:sz w:val="20"/>
        </w:rPr>
        <w:t xml:space="preserve">Serious Adverse Event. </w:t>
      </w:r>
    </w:p>
    <w:p w14:paraId="5C5C1490" w14:textId="77777777" w:rsidR="00A262BF" w:rsidRPr="00A262BF" w:rsidRDefault="00A262BF" w:rsidP="009D198A">
      <w:pPr>
        <w:pStyle w:val="BodyText"/>
        <w:numPr>
          <w:ilvl w:val="1"/>
          <w:numId w:val="20"/>
        </w:numPr>
        <w:spacing w:line="240" w:lineRule="auto"/>
        <w:ind w:left="0" w:firstLine="0"/>
        <w:jc w:val="both"/>
        <w:rPr>
          <w:rFonts w:cs="Arial"/>
          <w:sz w:val="20"/>
        </w:rPr>
      </w:pPr>
      <w:r w:rsidRPr="00A262BF">
        <w:rPr>
          <w:rFonts w:eastAsia="Arial" w:cs="Arial"/>
          <w:sz w:val="20"/>
        </w:rPr>
        <w:lastRenderedPageBreak/>
        <w:t xml:space="preserve">Adverse Event. </w:t>
      </w:r>
    </w:p>
    <w:p w14:paraId="538DBBBE" w14:textId="77777777" w:rsidR="00A262BF" w:rsidRPr="00A262BF" w:rsidRDefault="00A262BF" w:rsidP="009D198A">
      <w:pPr>
        <w:pStyle w:val="BodyText"/>
        <w:numPr>
          <w:ilvl w:val="1"/>
          <w:numId w:val="20"/>
        </w:numPr>
        <w:spacing w:line="240" w:lineRule="auto"/>
        <w:ind w:left="0" w:firstLine="0"/>
        <w:jc w:val="both"/>
        <w:rPr>
          <w:rFonts w:cs="Arial"/>
          <w:sz w:val="20"/>
        </w:rPr>
      </w:pPr>
      <w:r w:rsidRPr="00A262BF">
        <w:rPr>
          <w:rFonts w:eastAsia="Arial" w:cs="Arial"/>
          <w:sz w:val="20"/>
        </w:rPr>
        <w:t xml:space="preserve">Participant’s consent withdrawal. </w:t>
      </w:r>
    </w:p>
    <w:p w14:paraId="7F684348" w14:textId="77777777" w:rsidR="00A262BF" w:rsidRPr="00A262BF" w:rsidRDefault="00A262BF" w:rsidP="009D198A">
      <w:pPr>
        <w:pStyle w:val="BodyText"/>
        <w:numPr>
          <w:ilvl w:val="1"/>
          <w:numId w:val="20"/>
        </w:numPr>
        <w:spacing w:line="240" w:lineRule="auto"/>
        <w:ind w:left="0" w:firstLine="0"/>
        <w:jc w:val="both"/>
        <w:rPr>
          <w:rFonts w:cs="Arial"/>
          <w:sz w:val="20"/>
        </w:rPr>
      </w:pPr>
      <w:r w:rsidRPr="00A262BF">
        <w:rPr>
          <w:rFonts w:eastAsia="Arial" w:cs="Arial"/>
          <w:sz w:val="20"/>
        </w:rPr>
        <w:t xml:space="preserve">Migrated/moved from the study area. </w:t>
      </w:r>
    </w:p>
    <w:p w14:paraId="5DEA2A80" w14:textId="77777777" w:rsidR="00A262BF" w:rsidRPr="00A262BF" w:rsidRDefault="00A262BF" w:rsidP="009D198A">
      <w:pPr>
        <w:pStyle w:val="BodyText"/>
        <w:numPr>
          <w:ilvl w:val="1"/>
          <w:numId w:val="20"/>
        </w:numPr>
        <w:spacing w:line="240" w:lineRule="auto"/>
        <w:ind w:left="0" w:firstLine="0"/>
        <w:jc w:val="both"/>
        <w:rPr>
          <w:rFonts w:cs="Arial"/>
          <w:sz w:val="20"/>
        </w:rPr>
      </w:pPr>
      <w:r w:rsidRPr="00A262BF">
        <w:rPr>
          <w:rFonts w:eastAsia="Arial" w:cs="Arial"/>
          <w:sz w:val="20"/>
        </w:rPr>
        <w:t>Lost to follow-up.</w:t>
      </w:r>
    </w:p>
    <w:p w14:paraId="7B6D4863" w14:textId="77777777" w:rsidR="00A262BF" w:rsidRPr="00A262BF" w:rsidRDefault="00A262BF" w:rsidP="00A262BF">
      <w:pPr>
        <w:pStyle w:val="BodyText"/>
        <w:spacing w:line="240" w:lineRule="auto"/>
        <w:jc w:val="both"/>
        <w:rPr>
          <w:rFonts w:eastAsia="Arial" w:cs="Arial"/>
          <w:sz w:val="20"/>
        </w:rPr>
      </w:pPr>
      <w:r w:rsidRPr="00A262BF">
        <w:rPr>
          <w:rFonts w:eastAsia="Arial" w:cs="Arial"/>
          <w:sz w:val="20"/>
        </w:rPr>
        <w:t>A 'lost to follow-up' is any participant who completed all protocol specific procedures up to the administration of the investigational product or intervention, but was then lost during the follow-up period, with no safety information and no efficacy endpoint data ever became available.</w:t>
      </w:r>
    </w:p>
    <w:p w14:paraId="2A7F00A4" w14:textId="2E347600" w:rsidR="00A262BF" w:rsidRPr="00A262BF" w:rsidRDefault="00A262BF" w:rsidP="00A262BF">
      <w:pPr>
        <w:pStyle w:val="BodyText"/>
        <w:spacing w:line="240" w:lineRule="auto"/>
        <w:jc w:val="both"/>
        <w:rPr>
          <w:rFonts w:eastAsia="Arial" w:cs="Arial"/>
          <w:sz w:val="20"/>
        </w:rPr>
      </w:pPr>
      <w:r w:rsidRPr="00A262BF">
        <w:rPr>
          <w:rFonts w:eastAsia="Arial" w:cs="Arial"/>
          <w:sz w:val="20"/>
        </w:rPr>
        <w:t xml:space="preserve">In case the participant decides to withdraw participation or consent during the study, or to withdraw their infant, we will not work on participant’s samples without permission, but any information already generated from the samples until the time of withdrawal will be used and samples already collected, for which they have given consent, will also be </w:t>
      </w:r>
      <w:proofErr w:type="spellStart"/>
      <w:r w:rsidRPr="00A262BF">
        <w:rPr>
          <w:rFonts w:eastAsia="Arial" w:cs="Arial"/>
          <w:sz w:val="20"/>
        </w:rPr>
        <w:t>analysed</w:t>
      </w:r>
      <w:proofErr w:type="spellEnd"/>
      <w:r w:rsidRPr="00A262BF">
        <w:rPr>
          <w:rFonts w:eastAsia="Arial" w:cs="Arial"/>
          <w:sz w:val="20"/>
        </w:rPr>
        <w:t xml:space="preserve"> and data used. The study clinician may also ask for tests for the participant’s safety</w:t>
      </w:r>
      <w:r w:rsidR="00F56F80">
        <w:rPr>
          <w:rFonts w:eastAsia="Arial" w:cs="Arial"/>
          <w:sz w:val="20"/>
        </w:rPr>
        <w:t xml:space="preserve"> only</w:t>
      </w:r>
      <w:r w:rsidRPr="00A262BF">
        <w:rPr>
          <w:rFonts w:eastAsia="Arial" w:cs="Arial"/>
          <w:sz w:val="20"/>
        </w:rPr>
        <w:t xml:space="preserve">. The PI/trial coordinator will ask about the reason for any withdrawal and </w:t>
      </w:r>
      <w:r w:rsidR="00F56F80">
        <w:rPr>
          <w:rFonts w:eastAsia="Arial" w:cs="Arial"/>
          <w:sz w:val="20"/>
        </w:rPr>
        <w:t xml:space="preserve">request </w:t>
      </w:r>
      <w:r w:rsidRPr="00A262BF">
        <w:rPr>
          <w:rFonts w:eastAsia="Arial" w:cs="Arial"/>
          <w:sz w:val="20"/>
        </w:rPr>
        <w:t>follow-up with the participant regarding any unresolved AEs</w:t>
      </w:r>
      <w:r w:rsidR="00F56F80">
        <w:rPr>
          <w:rFonts w:eastAsia="Arial" w:cs="Arial"/>
          <w:sz w:val="20"/>
        </w:rPr>
        <w:t xml:space="preserve"> for </w:t>
      </w:r>
      <w:proofErr w:type="spellStart"/>
      <w:r w:rsidR="00F56F80">
        <w:rPr>
          <w:rFonts w:eastAsia="Arial" w:cs="Arial"/>
          <w:sz w:val="20"/>
        </w:rPr>
        <w:t>particpant’s</w:t>
      </w:r>
      <w:proofErr w:type="spellEnd"/>
      <w:r w:rsidR="00F56F80">
        <w:rPr>
          <w:rFonts w:eastAsia="Arial" w:cs="Arial"/>
          <w:sz w:val="20"/>
        </w:rPr>
        <w:t xml:space="preserve"> safety</w:t>
      </w:r>
      <w:r w:rsidRPr="00A262BF">
        <w:rPr>
          <w:rFonts w:eastAsia="Arial" w:cs="Arial"/>
          <w:sz w:val="20"/>
        </w:rPr>
        <w:t xml:space="preserve">. For withdrawn participants no </w:t>
      </w:r>
      <w:r w:rsidR="00F56F80">
        <w:rPr>
          <w:rFonts w:eastAsia="Arial" w:cs="Arial"/>
          <w:sz w:val="20"/>
        </w:rPr>
        <w:t xml:space="preserve">study </w:t>
      </w:r>
      <w:r w:rsidRPr="00A262BF">
        <w:rPr>
          <w:rFonts w:eastAsia="Arial" w:cs="Arial"/>
          <w:sz w:val="20"/>
        </w:rPr>
        <w:t>specific data will be collected.</w:t>
      </w:r>
    </w:p>
    <w:p w14:paraId="65486506" w14:textId="77777777" w:rsidR="00A262BF" w:rsidRPr="00EF1A44" w:rsidRDefault="00A262BF" w:rsidP="00A262BF">
      <w:pPr>
        <w:pStyle w:val="BodyText"/>
        <w:spacing w:before="0" w:line="240" w:lineRule="auto"/>
        <w:ind w:left="851"/>
        <w:rPr>
          <w:rFonts w:eastAsia="Arial" w:cs="Arial"/>
          <w:szCs w:val="22"/>
        </w:rPr>
      </w:pPr>
    </w:p>
    <w:p w14:paraId="56C82822" w14:textId="77777777" w:rsidR="00D424CA" w:rsidRPr="00B90CC6" w:rsidRDefault="00CF024D" w:rsidP="008340D0">
      <w:pPr>
        <w:pStyle w:val="Heading2"/>
        <w:tabs>
          <w:tab w:val="clear" w:pos="720"/>
          <w:tab w:val="num" w:pos="851"/>
        </w:tabs>
        <w:spacing w:before="120" w:after="120"/>
        <w:rPr>
          <w:rFonts w:ascii="Arial" w:hAnsi="Arial" w:cs="Arial"/>
          <w:bCs/>
          <w:lang w:val="en-GB" w:eastAsia="en-GB"/>
        </w:rPr>
      </w:pPr>
      <w:bookmarkStart w:id="97" w:name="_Toc376511484"/>
      <w:r w:rsidRPr="00B90CC6">
        <w:rPr>
          <w:rFonts w:ascii="Arial" w:hAnsi="Arial" w:cs="Arial"/>
          <w:bCs/>
          <w:lang w:val="en-GB" w:eastAsia="en-GB"/>
        </w:rPr>
        <w:t xml:space="preserve">Study </w:t>
      </w:r>
      <w:r w:rsidR="00BC1DDD" w:rsidRPr="00B90CC6">
        <w:rPr>
          <w:rFonts w:ascii="Arial" w:hAnsi="Arial" w:cs="Arial"/>
          <w:bCs/>
          <w:lang w:val="en-GB" w:eastAsia="en-GB"/>
        </w:rPr>
        <w:t>d</w:t>
      </w:r>
      <w:r w:rsidR="00D424CA" w:rsidRPr="00B90CC6">
        <w:rPr>
          <w:rFonts w:ascii="Arial" w:hAnsi="Arial" w:cs="Arial"/>
          <w:bCs/>
          <w:lang w:val="en-GB" w:eastAsia="en-GB"/>
        </w:rPr>
        <w:t>iscontinuation</w:t>
      </w:r>
      <w:bookmarkEnd w:id="97"/>
    </w:p>
    <w:p w14:paraId="71016E35" w14:textId="3671B147" w:rsidR="00992820" w:rsidRDefault="00992820" w:rsidP="00992820">
      <w:pPr>
        <w:pStyle w:val="BodyText"/>
        <w:spacing w:before="0" w:line="240" w:lineRule="auto"/>
        <w:rPr>
          <w:rFonts w:cs="Arial"/>
          <w:iCs/>
          <w:sz w:val="20"/>
        </w:rPr>
      </w:pPr>
      <w:bookmarkStart w:id="98" w:name="_Toc136318313"/>
      <w:bookmarkStart w:id="99" w:name="_Toc376511485"/>
      <w:r w:rsidRPr="00992820">
        <w:rPr>
          <w:rFonts w:eastAsia="Arial" w:cs="Arial"/>
          <w:sz w:val="20"/>
          <w:lang w:val="en-GB"/>
        </w:rPr>
        <w:t xml:space="preserve">A Data Safety Monitoring Board will oversee safety. </w:t>
      </w:r>
      <w:r w:rsidRPr="00992820">
        <w:rPr>
          <w:rFonts w:cs="Arial"/>
          <w:iCs/>
          <w:sz w:val="20"/>
        </w:rPr>
        <w:t>The rules for study termination will be set by the DSMB at their first meeting.</w:t>
      </w:r>
    </w:p>
    <w:p w14:paraId="42AABA00" w14:textId="77777777" w:rsidR="00992820" w:rsidRPr="00992820" w:rsidRDefault="00992820" w:rsidP="00992820">
      <w:pPr>
        <w:pStyle w:val="BodyText"/>
        <w:spacing w:before="0" w:line="240" w:lineRule="auto"/>
        <w:rPr>
          <w:rFonts w:cs="Arial"/>
          <w:iCs/>
          <w:sz w:val="20"/>
        </w:rPr>
      </w:pPr>
    </w:p>
    <w:p w14:paraId="5D22E53A" w14:textId="77777777" w:rsidR="00425A78" w:rsidRPr="00B90CC6" w:rsidRDefault="00425A78" w:rsidP="008340D0">
      <w:pPr>
        <w:pStyle w:val="Heading1"/>
        <w:tabs>
          <w:tab w:val="clear" w:pos="720"/>
          <w:tab w:val="num" w:pos="851"/>
        </w:tabs>
        <w:spacing w:before="120" w:after="120"/>
        <w:ind w:left="851" w:hanging="851"/>
        <w:rPr>
          <w:rFonts w:ascii="Arial" w:hAnsi="Arial" w:cs="Arial"/>
          <w:caps w:val="0"/>
          <w:sz w:val="22"/>
          <w:szCs w:val="22"/>
        </w:rPr>
      </w:pPr>
      <w:r w:rsidRPr="00B90CC6">
        <w:rPr>
          <w:rFonts w:ascii="Arial" w:hAnsi="Arial" w:cs="Arial"/>
          <w:caps w:val="0"/>
          <w:sz w:val="22"/>
          <w:szCs w:val="22"/>
        </w:rPr>
        <w:t xml:space="preserve">Statistical </w:t>
      </w:r>
      <w:r w:rsidR="00BC1DDD" w:rsidRPr="00B90CC6">
        <w:rPr>
          <w:rFonts w:ascii="Arial" w:hAnsi="Arial" w:cs="Arial"/>
          <w:caps w:val="0"/>
          <w:sz w:val="22"/>
          <w:szCs w:val="22"/>
        </w:rPr>
        <w:t>c</w:t>
      </w:r>
      <w:r w:rsidRPr="00B90CC6">
        <w:rPr>
          <w:rFonts w:ascii="Arial" w:hAnsi="Arial" w:cs="Arial"/>
          <w:caps w:val="0"/>
          <w:sz w:val="22"/>
          <w:szCs w:val="22"/>
        </w:rPr>
        <w:t>onsiderations</w:t>
      </w:r>
      <w:bookmarkEnd w:id="98"/>
      <w:bookmarkEnd w:id="99"/>
    </w:p>
    <w:p w14:paraId="42298F48" w14:textId="77777777" w:rsidR="00750036" w:rsidRPr="00C80A75" w:rsidRDefault="00750036" w:rsidP="00750036">
      <w:pPr>
        <w:pStyle w:val="BodyText"/>
        <w:spacing w:before="120"/>
        <w:rPr>
          <w:rFonts w:cs="Arial"/>
          <w:iCs/>
          <w:sz w:val="20"/>
          <w:lang w:val="en-GB"/>
        </w:rPr>
      </w:pPr>
      <w:r w:rsidRPr="00C80A75">
        <w:rPr>
          <w:rFonts w:cs="Arial"/>
          <w:iCs/>
          <w:sz w:val="20"/>
          <w:lang w:val="en-GB"/>
        </w:rPr>
        <w:t xml:space="preserve">The </w:t>
      </w:r>
      <w:r w:rsidRPr="00C80A75">
        <w:rPr>
          <w:rFonts w:cs="Arial"/>
          <w:b/>
          <w:iCs/>
          <w:sz w:val="20"/>
          <w:lang w:val="en-GB"/>
        </w:rPr>
        <w:t>primary research hypotheses</w:t>
      </w:r>
      <w:r w:rsidRPr="00C80A75">
        <w:rPr>
          <w:rFonts w:cs="Arial"/>
          <w:iCs/>
          <w:sz w:val="20"/>
          <w:lang w:val="en-GB"/>
        </w:rPr>
        <w:t xml:space="preserve"> </w:t>
      </w:r>
      <w:r w:rsidRPr="00750036">
        <w:rPr>
          <w:rFonts w:cs="Arial"/>
          <w:iCs/>
          <w:sz w:val="20"/>
          <w:lang w:val="en-GB"/>
        </w:rPr>
        <w:t xml:space="preserve">we will test in this trial </w:t>
      </w:r>
      <w:r w:rsidRPr="00C80A75">
        <w:rPr>
          <w:rFonts w:cs="Arial"/>
          <w:iCs/>
          <w:sz w:val="20"/>
          <w:lang w:val="en-GB"/>
        </w:rPr>
        <w:t>are:</w:t>
      </w:r>
    </w:p>
    <w:p w14:paraId="4F6A99FE" w14:textId="77777777" w:rsidR="00750036" w:rsidRPr="00C80A75" w:rsidRDefault="00750036" w:rsidP="009D198A">
      <w:pPr>
        <w:pStyle w:val="BodyText"/>
        <w:numPr>
          <w:ilvl w:val="0"/>
          <w:numId w:val="21"/>
        </w:numPr>
        <w:spacing w:before="120"/>
        <w:rPr>
          <w:rFonts w:cs="Arial"/>
          <w:iCs/>
          <w:sz w:val="20"/>
          <w:lang w:val="en-GB"/>
        </w:rPr>
      </w:pPr>
      <w:bookmarkStart w:id="100" w:name="_Hlk23497593"/>
      <w:r w:rsidRPr="00C80A75">
        <w:rPr>
          <w:rFonts w:cs="Arial"/>
          <w:iCs/>
          <w:sz w:val="20"/>
          <w:lang w:val="en-GB"/>
        </w:rPr>
        <w:t xml:space="preserve">Maternal supplementation with multiple micronutrients (MMN) across pregnancy and lactation confers greater benefit to infant brain development than supplementation in pregnancy alone. </w:t>
      </w:r>
    </w:p>
    <w:p w14:paraId="47A28123" w14:textId="77777777" w:rsidR="00750036" w:rsidRPr="00C80A75" w:rsidRDefault="00750036" w:rsidP="009D198A">
      <w:pPr>
        <w:pStyle w:val="BodyText"/>
        <w:numPr>
          <w:ilvl w:val="0"/>
          <w:numId w:val="21"/>
        </w:numPr>
        <w:spacing w:before="120"/>
        <w:rPr>
          <w:rFonts w:cs="Arial"/>
          <w:iCs/>
          <w:sz w:val="20"/>
          <w:lang w:val="en-GB"/>
        </w:rPr>
      </w:pPr>
      <w:r w:rsidRPr="00C80A75">
        <w:rPr>
          <w:rFonts w:cs="Arial"/>
          <w:iCs/>
          <w:sz w:val="20"/>
          <w:lang w:val="en-GB"/>
        </w:rPr>
        <w:t xml:space="preserve">Direct supplementation of MMN to infants from birth to six-months of age, alongside breastfeeding, confers greater benefit to infant brain development than indirect supplementation to the mother across pregnancy and lactation. </w:t>
      </w:r>
    </w:p>
    <w:p w14:paraId="4040E9B7" w14:textId="77777777" w:rsidR="00750036" w:rsidRPr="00C80A75" w:rsidRDefault="00750036" w:rsidP="009D198A">
      <w:pPr>
        <w:pStyle w:val="BodyText"/>
        <w:numPr>
          <w:ilvl w:val="0"/>
          <w:numId w:val="21"/>
        </w:numPr>
        <w:spacing w:before="120"/>
        <w:rPr>
          <w:rFonts w:cs="Arial"/>
          <w:iCs/>
          <w:sz w:val="20"/>
          <w:lang w:val="en-GB"/>
        </w:rPr>
      </w:pPr>
      <w:r w:rsidRPr="00C80A75">
        <w:rPr>
          <w:rFonts w:cs="Arial"/>
          <w:iCs/>
          <w:sz w:val="20"/>
          <w:lang w:val="en-GB"/>
        </w:rPr>
        <w:t>A tailored ‘neuro-nutrient’ MMN supplement targeted to infants will out-perform the standard formulation of MMN with respect to infant brain development.</w:t>
      </w:r>
    </w:p>
    <w:bookmarkEnd w:id="100"/>
    <w:p w14:paraId="1552EEB2" w14:textId="19D4822E" w:rsidR="00750036" w:rsidRPr="00750036" w:rsidRDefault="00750036" w:rsidP="00750036">
      <w:pPr>
        <w:pStyle w:val="BodyText"/>
        <w:spacing w:before="120" w:line="240" w:lineRule="auto"/>
        <w:rPr>
          <w:rFonts w:cs="Arial"/>
          <w:iCs/>
          <w:sz w:val="20"/>
        </w:rPr>
      </w:pPr>
      <w:r w:rsidRPr="00750036">
        <w:rPr>
          <w:rFonts w:cs="Arial"/>
          <w:iCs/>
          <w:sz w:val="20"/>
        </w:rPr>
        <w:t>We used BRIGHT habituation data from 150 Gambian infants at five months for power calculations.</w:t>
      </w:r>
      <w:r w:rsidR="00DC45CE" w:rsidRPr="00497764">
        <w:rPr>
          <w:rFonts w:cs="Arial"/>
          <w:sz w:val="20"/>
          <w:lang w:val="en-GB"/>
        </w:rPr>
        <w:fldChar w:fldCharType="begin"/>
      </w:r>
      <w:r w:rsidR="00DC45CE">
        <w:rPr>
          <w:rFonts w:cs="Arial"/>
          <w:sz w:val="20"/>
          <w:lang w:val="en-GB"/>
        </w:rPr>
        <w:instrText xml:space="preserve"> ADDIN EN.CITE &lt;EndNote&gt;&lt;Cite&gt;&lt;Author&gt;Lloyd-Fox&lt;/Author&gt;&lt;Year&gt;2019&lt;/Year&gt;&lt;RecNum&gt;3&lt;/RecNum&gt;&lt;DisplayText&gt;[14]&lt;/DisplayText&gt;&lt;record&gt;&lt;rec-number&gt;3&lt;/rec-number&gt;&lt;foreign-keys&gt;&lt;key app="EN" db-id="xe9f2es0q005swewesvxs55hvdsxvtdad2ts" timestamp="1561993827"&gt;3&lt;/key&gt;&lt;/foreign-keys&gt;&lt;ref-type name="Journal Article"&gt;17&lt;/ref-type&gt;&lt;contributors&gt;&lt;authors&gt;&lt;author&gt;Lloyd-Fox, S.&lt;/author&gt;&lt;author&gt;Blasi, A.&lt;/author&gt;&lt;author&gt;McCann, S.&lt;/author&gt;&lt;author&gt;Rozhko, M.&lt;/author&gt;&lt;author&gt;Katus, L.&lt;/author&gt;&lt;author&gt;Mason, L.&lt;/author&gt;&lt;author&gt;Austin, T.&lt;/author&gt;&lt;author&gt;Moore, S. E.&lt;/author&gt;&lt;author&gt;Elwell, C. E.&lt;/author&gt;&lt;author&gt;Bright project team&lt;/author&gt;&lt;/authors&gt;&lt;/contributors&gt;&lt;auth-address&gt;Centre for Brain and Cognitive Development, Birkbeck University of London, London, UK.&amp;#xD;Department of Psychology, University of Cambridge, Cambridge, UK.&amp;#xD;Department of Medical Physics and Biomedical Engineering, University College London, London, UK.&amp;#xD;Medical Research Council, The Gambia at the London School of Hygiene and Tropical Medicine, London, UK.&amp;#xD;Great Ormond Street Institute of Child Health, University College London, London, UK.&amp;#xD;Department of Neonatology, The Rosie Hospital, Cambridge University Hospitals NHS Foundation Trust, Cambridge, UK.&amp;#xD;Department of Women and Children&amp;apos;s Health, Kings College London, London, UK.&lt;/auth-address&gt;&lt;titles&gt;&lt;title&gt;Habituation and novelty detection fNIRS brain responses in 5- and 8-month-old infants: The Gambia and UK&lt;/title&gt;&lt;secondary-title&gt;Dev Sci&lt;/secondary-title&gt;&lt;/titles&gt;&lt;periodical&gt;&lt;full-title&gt;Dev Sci&lt;/full-title&gt;&lt;/periodical&gt;&lt;pages&gt;e12817&lt;/pages&gt;&lt;dates&gt;&lt;year&gt;2019&lt;/year&gt;&lt;pub-dates&gt;&lt;date&gt;Feb 16&lt;/date&gt;&lt;/pub-dates&gt;&lt;/dates&gt;&lt;isbn&gt;1467-7687 (Electronic)&amp;#xD;1363-755X (Linking)&lt;/isbn&gt;&lt;accession-num&gt;30771264&lt;/accession-num&gt;&lt;urls&gt;&lt;related-urls&gt;&lt;url&gt;https://www.ncbi.nlm.nih.gov/pubmed/30771264&lt;/url&gt;&lt;/related-urls&gt;&lt;/urls&gt;&lt;electronic-resource-num&gt;10.1111/desc.12817&lt;/electronic-resource-num&gt;&lt;/record&gt;&lt;/Cite&gt;&lt;/EndNote&gt;</w:instrText>
      </w:r>
      <w:r w:rsidR="00DC45CE" w:rsidRPr="00497764">
        <w:rPr>
          <w:rFonts w:cs="Arial"/>
          <w:sz w:val="20"/>
          <w:lang w:val="en-GB"/>
        </w:rPr>
        <w:fldChar w:fldCharType="separate"/>
      </w:r>
      <w:r w:rsidR="00DC45CE">
        <w:rPr>
          <w:rFonts w:cs="Arial"/>
          <w:noProof/>
          <w:sz w:val="20"/>
          <w:lang w:val="en-GB"/>
        </w:rPr>
        <w:t>[14]</w:t>
      </w:r>
      <w:r w:rsidR="00DC45CE" w:rsidRPr="00497764">
        <w:rPr>
          <w:rFonts w:cs="Arial"/>
          <w:sz w:val="20"/>
        </w:rPr>
        <w:fldChar w:fldCharType="end"/>
      </w:r>
      <w:r w:rsidRPr="00750036">
        <w:rPr>
          <w:rFonts w:cs="Arial"/>
          <w:iCs/>
          <w:sz w:val="20"/>
        </w:rPr>
        <w:t xml:space="preserve"> A five-arm trial is proposed (see Schematic of Study Design, </w:t>
      </w:r>
      <w:r w:rsidRPr="00396CC6">
        <w:rPr>
          <w:rFonts w:cs="Arial"/>
          <w:iCs/>
          <w:sz w:val="20"/>
        </w:rPr>
        <w:t xml:space="preserve">Page </w:t>
      </w:r>
      <w:r w:rsidR="00396CC6" w:rsidRPr="00396CC6">
        <w:rPr>
          <w:rFonts w:cs="Arial"/>
          <w:iCs/>
          <w:sz w:val="20"/>
        </w:rPr>
        <w:t>30</w:t>
      </w:r>
      <w:r w:rsidRPr="00750036">
        <w:rPr>
          <w:rFonts w:cs="Arial"/>
          <w:iCs/>
          <w:sz w:val="20"/>
        </w:rPr>
        <w:t xml:space="preserve">) with 120 mother-infant pairs required to </w:t>
      </w:r>
      <w:r w:rsidR="001C155D" w:rsidRPr="00750036">
        <w:rPr>
          <w:rFonts w:cs="Arial"/>
          <w:iCs/>
          <w:sz w:val="20"/>
        </w:rPr>
        <w:t>provide</w:t>
      </w:r>
      <w:r w:rsidRPr="00750036">
        <w:rPr>
          <w:rFonts w:cs="Arial"/>
          <w:iCs/>
          <w:sz w:val="20"/>
        </w:rPr>
        <w:t xml:space="preserve"> adequate power to support the trial’s primary hypotheses.</w:t>
      </w:r>
    </w:p>
    <w:p w14:paraId="299BD4A5" w14:textId="77777777" w:rsidR="00750036" w:rsidRPr="00750036" w:rsidRDefault="00750036" w:rsidP="00750036">
      <w:pPr>
        <w:pStyle w:val="BodyText"/>
        <w:spacing w:before="120" w:line="240" w:lineRule="auto"/>
        <w:rPr>
          <w:rFonts w:cs="Arial"/>
          <w:iCs/>
          <w:sz w:val="20"/>
        </w:rPr>
      </w:pPr>
      <w:r w:rsidRPr="00750036">
        <w:rPr>
          <w:rFonts w:cs="Arial"/>
          <w:iCs/>
          <w:sz w:val="20"/>
        </w:rPr>
        <w:t>With a mean (standard deviation, SD) of 0.06(0.</w:t>
      </w:r>
      <w:proofErr w:type="gramStart"/>
      <w:r w:rsidRPr="00750036">
        <w:rPr>
          <w:rFonts w:cs="Arial"/>
          <w:iCs/>
          <w:sz w:val="20"/>
        </w:rPr>
        <w:t>51)µ</w:t>
      </w:r>
      <w:proofErr w:type="gramEnd"/>
      <w:r w:rsidRPr="00750036">
        <w:rPr>
          <w:rFonts w:cs="Arial"/>
          <w:iCs/>
          <w:sz w:val="20"/>
        </w:rPr>
        <w:t xml:space="preserve">M, 120 mother-infant pairs per arm has 95% power to detect a 0.5 SD difference in response at P&lt;0.05. We used a </w:t>
      </w:r>
      <w:proofErr w:type="spellStart"/>
      <w:r w:rsidRPr="00750036">
        <w:rPr>
          <w:rFonts w:cs="Arial"/>
          <w:iCs/>
          <w:sz w:val="20"/>
        </w:rPr>
        <w:t>penalised</w:t>
      </w:r>
      <w:proofErr w:type="spellEnd"/>
      <w:r w:rsidRPr="00750036">
        <w:rPr>
          <w:rFonts w:cs="Arial"/>
          <w:iCs/>
          <w:sz w:val="20"/>
        </w:rPr>
        <w:t xml:space="preserve"> alpha (0.015) in our design to allow for multiple comparisons at the 0.05 threshold for analysis.  A 15% attrition to </w:t>
      </w:r>
      <w:proofErr w:type="gramStart"/>
      <w:r w:rsidRPr="00750036">
        <w:rPr>
          <w:rFonts w:cs="Arial"/>
          <w:iCs/>
          <w:sz w:val="20"/>
        </w:rPr>
        <w:t>12 month</w:t>
      </w:r>
      <w:proofErr w:type="gramEnd"/>
      <w:r w:rsidRPr="00750036">
        <w:rPr>
          <w:rFonts w:cs="Arial"/>
          <w:iCs/>
          <w:sz w:val="20"/>
        </w:rPr>
        <w:t xml:space="preserve"> post-partum requires 138 women per arm to be enrolled in pregnancy. </w:t>
      </w:r>
    </w:p>
    <w:p w14:paraId="5A397756" w14:textId="771CBA30" w:rsidR="00750036" w:rsidRPr="00750036" w:rsidRDefault="00750036" w:rsidP="00750036">
      <w:pPr>
        <w:pStyle w:val="BodyText"/>
        <w:spacing w:before="120" w:line="240" w:lineRule="auto"/>
        <w:rPr>
          <w:rFonts w:cs="Arial"/>
          <w:iCs/>
          <w:sz w:val="20"/>
        </w:rPr>
      </w:pPr>
      <w:r w:rsidRPr="00750036">
        <w:rPr>
          <w:rFonts w:cs="Arial"/>
          <w:iCs/>
          <w:sz w:val="20"/>
        </w:rPr>
        <w:t>Analysis will be by arm allocated using least squares multiple regression models. Per protocol analyses will further investigate the potential effectiveness of these interventions. Adjustment for factors unbalanced across arms at baseline will be made. We will explore the combination (interaction) of treatment effects but have</w:t>
      </w:r>
      <w:r w:rsidR="00497353">
        <w:rPr>
          <w:rFonts w:cs="Arial"/>
          <w:iCs/>
          <w:sz w:val="20"/>
        </w:rPr>
        <w:t xml:space="preserve"> </w:t>
      </w:r>
      <w:r w:rsidRPr="00750036">
        <w:rPr>
          <w:rFonts w:cs="Arial"/>
          <w:iCs/>
          <w:sz w:val="20"/>
        </w:rPr>
        <w:t>n</w:t>
      </w:r>
      <w:r w:rsidR="00497353">
        <w:rPr>
          <w:rFonts w:cs="Arial"/>
          <w:iCs/>
          <w:sz w:val="20"/>
        </w:rPr>
        <w:t>o</w:t>
      </w:r>
      <w:r w:rsidRPr="00750036">
        <w:rPr>
          <w:rFonts w:cs="Arial"/>
          <w:iCs/>
          <w:sz w:val="20"/>
        </w:rPr>
        <w:t xml:space="preserve">t powered the study on this. However, given our ability to look at three comparisons we believe this is a reasonable compromise. Formally detecting a 2x2 interaction effect requires at least 4 times the sample size for a single factor whereas we are suggesting a 3-fold inflation for three separate tests </w:t>
      </w:r>
      <w:proofErr w:type="gramStart"/>
      <w:r w:rsidRPr="00750036">
        <w:rPr>
          <w:rFonts w:cs="Arial"/>
          <w:iCs/>
          <w:sz w:val="20"/>
        </w:rPr>
        <w:t>i.e.</w:t>
      </w:r>
      <w:proofErr w:type="gramEnd"/>
      <w:r w:rsidRPr="00750036">
        <w:rPr>
          <w:rFonts w:cs="Arial"/>
          <w:iCs/>
          <w:sz w:val="20"/>
        </w:rPr>
        <w:t xml:space="preserve"> Arm 1 versus </w:t>
      </w:r>
      <w:r w:rsidRPr="00750036">
        <w:rPr>
          <w:rFonts w:cs="Arial"/>
          <w:iCs/>
          <w:sz w:val="20"/>
        </w:rPr>
        <w:lastRenderedPageBreak/>
        <w:t>arm 2, Arm 3 versus Arm 4 and Arm 4 versus Arm 5 (the latter being powered as a one-sided superiority test).</w:t>
      </w:r>
    </w:p>
    <w:p w14:paraId="69A3FD53" w14:textId="77777777" w:rsidR="00750036" w:rsidRPr="00750036" w:rsidRDefault="00750036" w:rsidP="00750036">
      <w:pPr>
        <w:pStyle w:val="BodyText"/>
        <w:spacing w:before="120" w:line="240" w:lineRule="auto"/>
        <w:rPr>
          <w:rFonts w:cs="Arial"/>
          <w:iCs/>
          <w:sz w:val="20"/>
        </w:rPr>
      </w:pPr>
      <w:r w:rsidRPr="00750036">
        <w:rPr>
          <w:rFonts w:cs="Arial"/>
          <w:iCs/>
          <w:sz w:val="20"/>
        </w:rPr>
        <w:t xml:space="preserve">The Data and Safety Monitoring Board (DSMB) will be responsible for reviewing participant safety data throughout the duration of the trial. </w:t>
      </w:r>
      <w:proofErr w:type="gramStart"/>
      <w:r w:rsidRPr="00750036">
        <w:rPr>
          <w:rFonts w:cs="Arial"/>
          <w:iCs/>
          <w:sz w:val="20"/>
        </w:rPr>
        <w:t>For the purpose of</w:t>
      </w:r>
      <w:proofErr w:type="gramEnd"/>
      <w:r w:rsidRPr="00750036">
        <w:rPr>
          <w:rFonts w:cs="Arial"/>
          <w:iCs/>
          <w:sz w:val="20"/>
        </w:rPr>
        <w:t xml:space="preserve"> trial monitoring, group differences in morbidity reports and adverse events from mothers and/or infants will be compared. Additional data that will allow for comparisons of safety among the treatment (active and control) groups will also be provided to the DSMB, including treatment retention and reasons for participant drop out. </w:t>
      </w:r>
    </w:p>
    <w:p w14:paraId="1EC0CF8B" w14:textId="77777777" w:rsidR="00425A78" w:rsidRPr="00750036" w:rsidRDefault="00425A78" w:rsidP="00750036">
      <w:pPr>
        <w:pStyle w:val="BodyText"/>
        <w:spacing w:before="120" w:after="120" w:line="240" w:lineRule="auto"/>
        <w:ind w:left="851" w:firstLine="357"/>
        <w:rPr>
          <w:rFonts w:cs="Arial"/>
          <w:iCs/>
          <w:sz w:val="20"/>
        </w:rPr>
      </w:pPr>
    </w:p>
    <w:p w14:paraId="65E6C96E" w14:textId="77777777" w:rsidR="00425A78" w:rsidRPr="00B90CC6" w:rsidRDefault="00BC1DDD" w:rsidP="008340D0">
      <w:pPr>
        <w:pStyle w:val="Heading1"/>
        <w:tabs>
          <w:tab w:val="clear" w:pos="720"/>
          <w:tab w:val="num" w:pos="851"/>
        </w:tabs>
        <w:spacing w:before="120" w:after="120"/>
        <w:ind w:left="851" w:hanging="851"/>
        <w:rPr>
          <w:rFonts w:ascii="Arial" w:hAnsi="Arial" w:cs="Arial"/>
          <w:caps w:val="0"/>
          <w:sz w:val="22"/>
          <w:szCs w:val="22"/>
        </w:rPr>
      </w:pPr>
      <w:bookmarkStart w:id="101" w:name="QuickMark"/>
      <w:bookmarkStart w:id="102" w:name="_Toc376511486"/>
      <w:bookmarkEnd w:id="93"/>
      <w:bookmarkEnd w:id="101"/>
      <w:r w:rsidRPr="00B90CC6">
        <w:rPr>
          <w:rFonts w:ascii="Arial" w:hAnsi="Arial" w:cs="Arial"/>
          <w:caps w:val="0"/>
          <w:sz w:val="22"/>
          <w:szCs w:val="22"/>
        </w:rPr>
        <w:t>Data h</w:t>
      </w:r>
      <w:r w:rsidR="00D424CA" w:rsidRPr="00B90CC6">
        <w:rPr>
          <w:rFonts w:ascii="Arial" w:hAnsi="Arial" w:cs="Arial"/>
          <w:caps w:val="0"/>
          <w:sz w:val="22"/>
          <w:szCs w:val="22"/>
        </w:rPr>
        <w:t xml:space="preserve">andling and </w:t>
      </w:r>
      <w:r w:rsidRPr="00B90CC6">
        <w:rPr>
          <w:rFonts w:ascii="Arial" w:hAnsi="Arial" w:cs="Arial"/>
          <w:caps w:val="0"/>
          <w:sz w:val="22"/>
          <w:szCs w:val="22"/>
        </w:rPr>
        <w:t>r</w:t>
      </w:r>
      <w:r w:rsidR="00D424CA" w:rsidRPr="00B90CC6">
        <w:rPr>
          <w:rFonts w:ascii="Arial" w:hAnsi="Arial" w:cs="Arial"/>
          <w:caps w:val="0"/>
          <w:sz w:val="22"/>
          <w:szCs w:val="22"/>
        </w:rPr>
        <w:t xml:space="preserve">ecord </w:t>
      </w:r>
      <w:r w:rsidRPr="00B90CC6">
        <w:rPr>
          <w:rFonts w:ascii="Arial" w:hAnsi="Arial" w:cs="Arial"/>
          <w:caps w:val="0"/>
          <w:sz w:val="22"/>
          <w:szCs w:val="22"/>
        </w:rPr>
        <w:t>k</w:t>
      </w:r>
      <w:r w:rsidR="00D424CA" w:rsidRPr="00B90CC6">
        <w:rPr>
          <w:rFonts w:ascii="Arial" w:hAnsi="Arial" w:cs="Arial"/>
          <w:caps w:val="0"/>
          <w:sz w:val="22"/>
          <w:szCs w:val="22"/>
        </w:rPr>
        <w:t>eeping</w:t>
      </w:r>
      <w:bookmarkEnd w:id="102"/>
      <w:r w:rsidR="00D424CA" w:rsidRPr="00B90CC6">
        <w:rPr>
          <w:rFonts w:ascii="Arial" w:hAnsi="Arial" w:cs="Arial"/>
          <w:caps w:val="0"/>
          <w:sz w:val="22"/>
          <w:szCs w:val="22"/>
        </w:rPr>
        <w:t xml:space="preserve"> </w:t>
      </w:r>
    </w:p>
    <w:p w14:paraId="61CA7B2B" w14:textId="77777777" w:rsidR="00D424CA" w:rsidRPr="00B90CC6" w:rsidRDefault="00D424CA" w:rsidP="008340D0">
      <w:pPr>
        <w:pStyle w:val="BodyText"/>
        <w:spacing w:before="120" w:after="120" w:line="240" w:lineRule="auto"/>
        <w:ind w:left="851"/>
        <w:rPr>
          <w:rFonts w:cs="Arial"/>
          <w:iCs/>
          <w:sz w:val="20"/>
        </w:rPr>
      </w:pPr>
    </w:p>
    <w:p w14:paraId="2FE40447" w14:textId="77777777" w:rsidR="00D424CA" w:rsidRPr="00B90CC6" w:rsidRDefault="00D424CA" w:rsidP="008340D0">
      <w:pPr>
        <w:pStyle w:val="Heading2"/>
        <w:tabs>
          <w:tab w:val="clear" w:pos="720"/>
          <w:tab w:val="num" w:pos="851"/>
        </w:tabs>
        <w:spacing w:before="120" w:after="120"/>
        <w:rPr>
          <w:rFonts w:ascii="Arial" w:hAnsi="Arial" w:cs="Arial"/>
          <w:bCs/>
          <w:lang w:val="en-GB" w:eastAsia="en-GB"/>
        </w:rPr>
      </w:pPr>
      <w:bookmarkStart w:id="103" w:name="_Toc376511487"/>
      <w:r w:rsidRPr="00B90CC6">
        <w:rPr>
          <w:rFonts w:ascii="Arial" w:hAnsi="Arial" w:cs="Arial"/>
          <w:bCs/>
          <w:lang w:val="en-GB" w:eastAsia="en-GB"/>
        </w:rPr>
        <w:t xml:space="preserve">Data </w:t>
      </w:r>
      <w:r w:rsidR="00BC1DDD" w:rsidRPr="00B90CC6">
        <w:rPr>
          <w:rFonts w:ascii="Arial" w:hAnsi="Arial" w:cs="Arial"/>
          <w:bCs/>
          <w:lang w:val="en-GB" w:eastAsia="en-GB"/>
        </w:rPr>
        <w:t>m</w:t>
      </w:r>
      <w:r w:rsidRPr="00B90CC6">
        <w:rPr>
          <w:rFonts w:ascii="Arial" w:hAnsi="Arial" w:cs="Arial"/>
          <w:bCs/>
          <w:lang w:val="en-GB" w:eastAsia="en-GB"/>
        </w:rPr>
        <w:t xml:space="preserve">anagement and </w:t>
      </w:r>
      <w:r w:rsidR="00BC1DDD" w:rsidRPr="00B90CC6">
        <w:rPr>
          <w:rFonts w:ascii="Arial" w:hAnsi="Arial" w:cs="Arial"/>
          <w:bCs/>
          <w:lang w:val="en-GB" w:eastAsia="en-GB"/>
        </w:rPr>
        <w:t>p</w:t>
      </w:r>
      <w:r w:rsidRPr="00B90CC6">
        <w:rPr>
          <w:rFonts w:ascii="Arial" w:hAnsi="Arial" w:cs="Arial"/>
          <w:bCs/>
          <w:lang w:val="en-GB" w:eastAsia="en-GB"/>
        </w:rPr>
        <w:t>rocessing</w:t>
      </w:r>
      <w:bookmarkEnd w:id="103"/>
      <w:r w:rsidRPr="00B90CC6">
        <w:rPr>
          <w:rFonts w:ascii="Arial" w:hAnsi="Arial" w:cs="Arial"/>
          <w:bCs/>
          <w:lang w:val="en-GB" w:eastAsia="en-GB"/>
        </w:rPr>
        <w:t xml:space="preserve"> </w:t>
      </w:r>
    </w:p>
    <w:p w14:paraId="5444A4D8" w14:textId="447C1DD5" w:rsidR="0073548D" w:rsidRPr="0073548D" w:rsidRDefault="0073548D" w:rsidP="00A11507">
      <w:pPr>
        <w:pStyle w:val="BodyText"/>
        <w:spacing w:before="120" w:after="120" w:line="240" w:lineRule="auto"/>
        <w:rPr>
          <w:rFonts w:cs="Arial"/>
          <w:iCs/>
          <w:sz w:val="20"/>
        </w:rPr>
      </w:pPr>
      <w:r w:rsidRPr="0073548D">
        <w:rPr>
          <w:rFonts w:cs="Arial"/>
          <w:iCs/>
          <w:sz w:val="20"/>
        </w:rPr>
        <w:t>Two types of data will be collected; Quantitative (</w:t>
      </w:r>
      <w:proofErr w:type="gramStart"/>
      <w:r w:rsidRPr="0073548D">
        <w:rPr>
          <w:rFonts w:cs="Arial"/>
          <w:iCs/>
          <w:sz w:val="20"/>
        </w:rPr>
        <w:t>e.g.</w:t>
      </w:r>
      <w:proofErr w:type="gramEnd"/>
      <w:r w:rsidRPr="0073548D">
        <w:rPr>
          <w:rFonts w:cs="Arial"/>
          <w:iCs/>
          <w:sz w:val="20"/>
        </w:rPr>
        <w:t xml:space="preserve"> infant size) and qualitative (e.g. supplement adherence data) collected directly into study specific CRFs and imaging data, collected directly from the </w:t>
      </w:r>
      <w:proofErr w:type="spellStart"/>
      <w:r w:rsidRPr="00396CC6">
        <w:rPr>
          <w:rFonts w:cs="Arial"/>
          <w:iCs/>
          <w:sz w:val="20"/>
        </w:rPr>
        <w:t>fNIRS</w:t>
      </w:r>
      <w:proofErr w:type="spellEnd"/>
      <w:r w:rsidRPr="00396CC6">
        <w:rPr>
          <w:rFonts w:cs="Arial"/>
          <w:iCs/>
          <w:sz w:val="20"/>
        </w:rPr>
        <w:t>/</w:t>
      </w:r>
      <w:r w:rsidR="00A11507">
        <w:rPr>
          <w:rFonts w:cs="Arial"/>
          <w:iCs/>
          <w:sz w:val="20"/>
        </w:rPr>
        <w:t>eye tracking</w:t>
      </w:r>
      <w:r w:rsidRPr="0073548D">
        <w:rPr>
          <w:rFonts w:cs="Arial"/>
          <w:iCs/>
          <w:sz w:val="20"/>
        </w:rPr>
        <w:t xml:space="preserve"> system and downloaded directly to the server. Data from both sources will be linked using the participant ID number, which will be a unique number allocated at </w:t>
      </w:r>
      <w:r w:rsidR="008C4BD1">
        <w:rPr>
          <w:rFonts w:cs="Arial"/>
          <w:iCs/>
          <w:sz w:val="20"/>
        </w:rPr>
        <w:t>consent</w:t>
      </w:r>
      <w:r w:rsidRPr="0073548D">
        <w:rPr>
          <w:rFonts w:cs="Arial"/>
          <w:iCs/>
          <w:sz w:val="20"/>
        </w:rPr>
        <w:t xml:space="preserve"> into the trial. </w:t>
      </w:r>
    </w:p>
    <w:p w14:paraId="63E2E377" w14:textId="36608187" w:rsidR="0073548D" w:rsidRPr="0073548D" w:rsidRDefault="0073548D" w:rsidP="00A11507">
      <w:pPr>
        <w:pStyle w:val="BodyText"/>
        <w:spacing w:before="120" w:after="120" w:line="240" w:lineRule="auto"/>
        <w:rPr>
          <w:rFonts w:cs="Arial"/>
          <w:iCs/>
          <w:sz w:val="20"/>
        </w:rPr>
      </w:pPr>
      <w:r w:rsidRPr="0073548D">
        <w:rPr>
          <w:rFonts w:cs="Arial"/>
          <w:iCs/>
          <w:sz w:val="20"/>
        </w:rPr>
        <w:t xml:space="preserve">All quantitative and qualitative data will be collected into a trial-specific </w:t>
      </w:r>
      <w:proofErr w:type="spellStart"/>
      <w:r w:rsidRPr="0073548D">
        <w:rPr>
          <w:rFonts w:cs="Arial"/>
          <w:iCs/>
          <w:sz w:val="20"/>
        </w:rPr>
        <w:t>RedCap</w:t>
      </w:r>
      <w:proofErr w:type="spellEnd"/>
      <w:r w:rsidRPr="0073548D">
        <w:rPr>
          <w:rFonts w:cs="Arial"/>
          <w:iCs/>
          <w:sz w:val="20"/>
        </w:rPr>
        <w:t xml:space="preserve"> database. CRFs will be accessed via benchtop </w:t>
      </w:r>
      <w:r w:rsidR="001C155D" w:rsidRPr="0073548D">
        <w:rPr>
          <w:rFonts w:cs="Arial"/>
          <w:iCs/>
          <w:sz w:val="20"/>
        </w:rPr>
        <w:t>computers</w:t>
      </w:r>
      <w:r w:rsidRPr="0073548D">
        <w:rPr>
          <w:rFonts w:cs="Arial"/>
          <w:iCs/>
          <w:sz w:val="20"/>
        </w:rPr>
        <w:t xml:space="preserve"> on the MRC Keneba camp or </w:t>
      </w:r>
      <w:r w:rsidR="00CE625C">
        <w:rPr>
          <w:rFonts w:cs="Arial"/>
          <w:iCs/>
          <w:sz w:val="20"/>
        </w:rPr>
        <w:t>capsules</w:t>
      </w:r>
      <w:r w:rsidRPr="0073548D">
        <w:rPr>
          <w:rFonts w:cs="Arial"/>
          <w:iCs/>
          <w:sz w:val="20"/>
        </w:rPr>
        <w:t xml:space="preserve"> in the field / at the site of data collection. Where there is internet connectivity, collected data will be stored directly into the central server on the MRC Keneba camp. Where there is no/unreliable internet connectivity, data will be stored locally on the </w:t>
      </w:r>
      <w:r w:rsidR="00CE625C">
        <w:rPr>
          <w:rFonts w:cs="Arial"/>
          <w:iCs/>
          <w:sz w:val="20"/>
        </w:rPr>
        <w:t>capsule</w:t>
      </w:r>
      <w:r w:rsidRPr="0073548D">
        <w:rPr>
          <w:rFonts w:cs="Arial"/>
          <w:iCs/>
          <w:sz w:val="20"/>
        </w:rPr>
        <w:t xml:space="preserve"> and later </w:t>
      </w:r>
      <w:r w:rsidR="00582A82">
        <w:rPr>
          <w:rFonts w:cs="Arial"/>
          <w:iCs/>
          <w:sz w:val="20"/>
        </w:rPr>
        <w:t xml:space="preserve">(within 24 hours of collection) </w:t>
      </w:r>
      <w:r w:rsidRPr="0073548D">
        <w:rPr>
          <w:rFonts w:cs="Arial"/>
          <w:iCs/>
          <w:sz w:val="20"/>
        </w:rPr>
        <w:t xml:space="preserve">synchronized to the server. </w:t>
      </w:r>
    </w:p>
    <w:p w14:paraId="50462290" w14:textId="77777777" w:rsidR="0073548D" w:rsidRPr="0073548D" w:rsidRDefault="0073548D" w:rsidP="00A11507">
      <w:pPr>
        <w:pStyle w:val="BodyText"/>
        <w:spacing w:before="120" w:after="120" w:line="240" w:lineRule="auto"/>
        <w:rPr>
          <w:rFonts w:cs="Arial"/>
          <w:iCs/>
          <w:sz w:val="20"/>
        </w:rPr>
      </w:pPr>
      <w:r w:rsidRPr="0073548D">
        <w:rPr>
          <w:rFonts w:cs="Arial"/>
          <w:iCs/>
          <w:sz w:val="20"/>
        </w:rPr>
        <w:t>Prior to the start of the trial, all project staff will be trained on study data collection and handling. Training will be documented. Only staff who have been trained will be able to access and complete study CRFs. To ensure standardization of processes, standard operating procedures will be used, and principles of good clinical practice will be adhered to throughout. To help ensure data quality, data entry screens will be designed with range checks, skip patterns and validations, where appropriate. Mandatory field checks and other computable data (</w:t>
      </w:r>
      <w:proofErr w:type="gramStart"/>
      <w:r w:rsidRPr="0073548D">
        <w:rPr>
          <w:rFonts w:cs="Arial"/>
          <w:iCs/>
          <w:sz w:val="20"/>
        </w:rPr>
        <w:t>e.g.</w:t>
      </w:r>
      <w:proofErr w:type="gramEnd"/>
      <w:r w:rsidRPr="0073548D">
        <w:rPr>
          <w:rFonts w:cs="Arial"/>
          <w:iCs/>
          <w:sz w:val="20"/>
        </w:rPr>
        <w:t xml:space="preserve"> dates of visit) will be prepopulated to eliminate errors. The study Data Manager will conduct regular data cleaning routines to flag data queries that were not picked up at earlier stages. All data queries will be answered in writing by a senior member of the study team involved in the generation of the data (</w:t>
      </w:r>
      <w:proofErr w:type="gramStart"/>
      <w:r w:rsidRPr="0073548D">
        <w:rPr>
          <w:rFonts w:cs="Arial"/>
          <w:iCs/>
          <w:sz w:val="20"/>
        </w:rPr>
        <w:t>e.g.</w:t>
      </w:r>
      <w:proofErr w:type="gramEnd"/>
      <w:r w:rsidRPr="0073548D">
        <w:rPr>
          <w:rFonts w:cs="Arial"/>
          <w:iCs/>
          <w:sz w:val="20"/>
        </w:rPr>
        <w:t xml:space="preserve"> clinical team, lab team, field team, or neurodevelopment team) normally within one week. </w:t>
      </w:r>
    </w:p>
    <w:p w14:paraId="5984E199" w14:textId="77777777" w:rsidR="00D424CA" w:rsidRPr="00B90CC6" w:rsidRDefault="00D424CA" w:rsidP="00A11507">
      <w:pPr>
        <w:pStyle w:val="BodyText"/>
        <w:spacing w:before="120" w:after="120" w:line="240" w:lineRule="auto"/>
        <w:ind w:left="851"/>
        <w:rPr>
          <w:rFonts w:cs="Arial"/>
          <w:iCs/>
          <w:sz w:val="20"/>
        </w:rPr>
      </w:pPr>
    </w:p>
    <w:p w14:paraId="59CF8133" w14:textId="77777777" w:rsidR="00D424CA" w:rsidRPr="00B90CC6" w:rsidRDefault="00D424CA" w:rsidP="008340D0">
      <w:pPr>
        <w:pStyle w:val="Heading2"/>
        <w:tabs>
          <w:tab w:val="clear" w:pos="720"/>
          <w:tab w:val="num" w:pos="851"/>
        </w:tabs>
        <w:spacing w:before="120" w:after="120"/>
        <w:rPr>
          <w:rFonts w:ascii="Arial" w:hAnsi="Arial" w:cs="Arial"/>
          <w:bCs/>
          <w:lang w:val="en-GB" w:eastAsia="en-GB"/>
        </w:rPr>
      </w:pPr>
      <w:bookmarkStart w:id="104" w:name="_Toc143077364"/>
      <w:bookmarkStart w:id="105" w:name="_Toc89242836"/>
      <w:bookmarkStart w:id="106" w:name="_Toc376511488"/>
      <w:r w:rsidRPr="00B90CC6">
        <w:rPr>
          <w:rFonts w:ascii="Arial" w:hAnsi="Arial" w:cs="Arial"/>
          <w:bCs/>
        </w:rPr>
        <w:t xml:space="preserve">Source </w:t>
      </w:r>
      <w:r w:rsidR="00BC1DDD" w:rsidRPr="00B90CC6">
        <w:rPr>
          <w:rFonts w:ascii="Arial" w:hAnsi="Arial" w:cs="Arial"/>
          <w:bCs/>
        </w:rPr>
        <w:t>d</w:t>
      </w:r>
      <w:r w:rsidRPr="00B90CC6">
        <w:rPr>
          <w:rFonts w:ascii="Arial" w:hAnsi="Arial" w:cs="Arial"/>
          <w:bCs/>
        </w:rPr>
        <w:t xml:space="preserve">ocuments and </w:t>
      </w:r>
      <w:r w:rsidR="00BC1DDD" w:rsidRPr="00B90CC6">
        <w:rPr>
          <w:rFonts w:ascii="Arial" w:hAnsi="Arial" w:cs="Arial"/>
          <w:bCs/>
        </w:rPr>
        <w:t>a</w:t>
      </w:r>
      <w:r w:rsidRPr="00B90CC6">
        <w:rPr>
          <w:rFonts w:ascii="Arial" w:hAnsi="Arial" w:cs="Arial"/>
          <w:bCs/>
        </w:rPr>
        <w:t xml:space="preserve">ccess to </w:t>
      </w:r>
      <w:r w:rsidR="00BC1DDD" w:rsidRPr="00B90CC6">
        <w:rPr>
          <w:rFonts w:ascii="Arial" w:hAnsi="Arial" w:cs="Arial"/>
          <w:bCs/>
        </w:rPr>
        <w:t>s</w:t>
      </w:r>
      <w:r w:rsidRPr="00B90CC6">
        <w:rPr>
          <w:rFonts w:ascii="Arial" w:hAnsi="Arial" w:cs="Arial"/>
          <w:bCs/>
        </w:rPr>
        <w:t xml:space="preserve">ource </w:t>
      </w:r>
      <w:r w:rsidR="00BC1DDD" w:rsidRPr="00B90CC6">
        <w:rPr>
          <w:rFonts w:ascii="Arial" w:hAnsi="Arial" w:cs="Arial"/>
          <w:bCs/>
        </w:rPr>
        <w:t>d</w:t>
      </w:r>
      <w:r w:rsidRPr="00B90CC6">
        <w:rPr>
          <w:rFonts w:ascii="Arial" w:hAnsi="Arial" w:cs="Arial"/>
          <w:bCs/>
        </w:rPr>
        <w:t>ata</w:t>
      </w:r>
      <w:bookmarkEnd w:id="104"/>
      <w:bookmarkEnd w:id="105"/>
      <w:bookmarkEnd w:id="106"/>
      <w:r w:rsidRPr="00B90CC6">
        <w:rPr>
          <w:rFonts w:ascii="Arial" w:hAnsi="Arial" w:cs="Arial"/>
          <w:bCs/>
          <w:lang w:val="en-GB" w:eastAsia="en-GB"/>
        </w:rPr>
        <w:t xml:space="preserve"> </w:t>
      </w:r>
    </w:p>
    <w:p w14:paraId="7147785F" w14:textId="36F0B70D" w:rsidR="000366A4" w:rsidRPr="00B90CC6" w:rsidRDefault="000366A4" w:rsidP="00A11507">
      <w:pPr>
        <w:pStyle w:val="BodyText"/>
        <w:tabs>
          <w:tab w:val="left" w:pos="0"/>
        </w:tabs>
        <w:spacing w:before="120" w:after="120" w:line="240" w:lineRule="auto"/>
        <w:rPr>
          <w:rFonts w:cs="Arial"/>
          <w:iCs/>
          <w:sz w:val="20"/>
        </w:rPr>
      </w:pPr>
      <w:r w:rsidRPr="00B90CC6">
        <w:rPr>
          <w:rFonts w:cs="Arial"/>
          <w:color w:val="000000"/>
          <w:sz w:val="20"/>
        </w:rPr>
        <w:t xml:space="preserve">The Principal Investigators will maintain appropriate medical and research records for this study in compliance with the </w:t>
      </w:r>
      <w:r w:rsidRPr="00B90CC6">
        <w:rPr>
          <w:rFonts w:cs="Arial"/>
          <w:sz w:val="20"/>
        </w:rPr>
        <w:t xml:space="preserve">principles of good clinical practice </w:t>
      </w:r>
      <w:r w:rsidRPr="00B90CC6">
        <w:rPr>
          <w:rFonts w:cs="Arial"/>
          <w:color w:val="000000"/>
          <w:sz w:val="20"/>
        </w:rPr>
        <w:t xml:space="preserve">and regulatory and institutional requirements for the protection of confidentiality of </w:t>
      </w:r>
      <w:r w:rsidRPr="00B90CC6">
        <w:rPr>
          <w:rFonts w:cs="Arial"/>
          <w:sz w:val="20"/>
        </w:rPr>
        <w:t>participants</w:t>
      </w:r>
      <w:r w:rsidRPr="00B90CC6">
        <w:rPr>
          <w:rFonts w:cs="Arial"/>
          <w:color w:val="000000"/>
          <w:sz w:val="20"/>
        </w:rPr>
        <w:t xml:space="preserve">. </w:t>
      </w:r>
      <w:r w:rsidR="002128E0">
        <w:rPr>
          <w:rFonts w:cs="Arial"/>
          <w:color w:val="000000"/>
          <w:sz w:val="20"/>
        </w:rPr>
        <w:t xml:space="preserve">The source document for related study data will be listed in a designated source document log. </w:t>
      </w:r>
      <w:r w:rsidRPr="00B90CC6">
        <w:rPr>
          <w:rFonts w:cs="Arial"/>
          <w:color w:val="000000"/>
          <w:sz w:val="20"/>
        </w:rPr>
        <w:t>The study team members will have access to records.</w:t>
      </w:r>
    </w:p>
    <w:p w14:paraId="3782B214" w14:textId="363EAF56" w:rsidR="00D424CA" w:rsidRDefault="00D424CA" w:rsidP="00A11507">
      <w:pPr>
        <w:pStyle w:val="BodyText"/>
        <w:tabs>
          <w:tab w:val="left" w:pos="0"/>
        </w:tabs>
        <w:spacing w:before="120" w:after="120" w:line="240" w:lineRule="auto"/>
        <w:rPr>
          <w:rFonts w:cs="Arial"/>
          <w:iCs/>
          <w:sz w:val="20"/>
        </w:rPr>
      </w:pPr>
      <w:r w:rsidRPr="00B90CC6">
        <w:rPr>
          <w:rFonts w:cs="Arial"/>
          <w:iCs/>
          <w:sz w:val="20"/>
        </w:rPr>
        <w:t xml:space="preserve">The </w:t>
      </w:r>
      <w:r w:rsidRPr="00B90CC6">
        <w:rPr>
          <w:rFonts w:cs="Arial"/>
          <w:iCs/>
          <w:sz w:val="20"/>
          <w:lang w:val="en-GB"/>
        </w:rPr>
        <w:t>authorised</w:t>
      </w:r>
      <w:r w:rsidRPr="00B90CC6">
        <w:rPr>
          <w:rFonts w:cs="Arial"/>
          <w:iCs/>
          <w:sz w:val="20"/>
        </w:rPr>
        <w:t xml:space="preserve"> repre</w:t>
      </w:r>
      <w:r w:rsidR="00B62577" w:rsidRPr="00B90CC6">
        <w:rPr>
          <w:rFonts w:cs="Arial"/>
          <w:iCs/>
          <w:sz w:val="20"/>
        </w:rPr>
        <w:t>sentatives of the sponsor, the e</w:t>
      </w:r>
      <w:r w:rsidRPr="00B90CC6">
        <w:rPr>
          <w:rFonts w:cs="Arial"/>
          <w:iCs/>
          <w:sz w:val="20"/>
        </w:rPr>
        <w:t xml:space="preserve">thics </w:t>
      </w:r>
      <w:r w:rsidR="00B62577" w:rsidRPr="00B90CC6">
        <w:rPr>
          <w:rFonts w:cs="Arial"/>
          <w:iCs/>
          <w:sz w:val="20"/>
        </w:rPr>
        <w:t>c</w:t>
      </w:r>
      <w:r w:rsidRPr="00B90CC6">
        <w:rPr>
          <w:rFonts w:cs="Arial"/>
          <w:iCs/>
          <w:sz w:val="20"/>
        </w:rPr>
        <w:t>ommittee</w:t>
      </w:r>
      <w:r w:rsidR="00B62577" w:rsidRPr="00B90CC6">
        <w:rPr>
          <w:rFonts w:cs="Arial"/>
          <w:iCs/>
          <w:sz w:val="20"/>
        </w:rPr>
        <w:t>(s)</w:t>
      </w:r>
      <w:r w:rsidRPr="00B90CC6">
        <w:rPr>
          <w:rFonts w:cs="Arial"/>
          <w:iCs/>
          <w:sz w:val="20"/>
        </w:rPr>
        <w:t xml:space="preserve"> or regulatory bodies may inspect all documents and records required to be maintained by the investigator, including but not limited to, medical records (office, clinic, or hospital) for the </w:t>
      </w:r>
      <w:r w:rsidR="00B23FE3" w:rsidRPr="00B90CC6">
        <w:rPr>
          <w:rFonts w:cs="Arial"/>
          <w:iCs/>
          <w:sz w:val="20"/>
        </w:rPr>
        <w:t xml:space="preserve">participants </w:t>
      </w:r>
      <w:r w:rsidRPr="00B90CC6">
        <w:rPr>
          <w:rFonts w:cs="Arial"/>
          <w:iCs/>
          <w:sz w:val="20"/>
        </w:rPr>
        <w:t>in this study. The clinical study site will permit access to such records.</w:t>
      </w:r>
    </w:p>
    <w:p w14:paraId="1DD94020" w14:textId="77777777" w:rsidR="0079016C" w:rsidRPr="00B90CC6" w:rsidRDefault="0079016C" w:rsidP="00A11507">
      <w:pPr>
        <w:pStyle w:val="BodyText"/>
        <w:tabs>
          <w:tab w:val="left" w:pos="0"/>
        </w:tabs>
        <w:spacing w:before="120" w:after="120" w:line="240" w:lineRule="auto"/>
        <w:rPr>
          <w:rFonts w:cs="Arial"/>
          <w:iCs/>
          <w:sz w:val="20"/>
        </w:rPr>
      </w:pPr>
    </w:p>
    <w:p w14:paraId="2BF67FE2" w14:textId="77777777" w:rsidR="00D424CA" w:rsidRPr="00B90CC6" w:rsidRDefault="00D424CA" w:rsidP="008340D0">
      <w:pPr>
        <w:pStyle w:val="Heading2"/>
        <w:tabs>
          <w:tab w:val="clear" w:pos="720"/>
          <w:tab w:val="num" w:pos="851"/>
        </w:tabs>
        <w:spacing w:before="120" w:after="120"/>
        <w:rPr>
          <w:rFonts w:ascii="Arial" w:hAnsi="Arial" w:cs="Arial"/>
          <w:bCs/>
          <w:lang w:val="en-GB" w:eastAsia="en-GB"/>
        </w:rPr>
      </w:pPr>
      <w:bookmarkStart w:id="107" w:name="_Toc376511489"/>
      <w:r w:rsidRPr="00B90CC6">
        <w:rPr>
          <w:rFonts w:ascii="Arial" w:hAnsi="Arial" w:cs="Arial"/>
          <w:bCs/>
          <w:spacing w:val="-3"/>
        </w:rPr>
        <w:t>P</w:t>
      </w:r>
      <w:r w:rsidRPr="00B90CC6">
        <w:rPr>
          <w:rFonts w:ascii="Arial" w:hAnsi="Arial" w:cs="Arial"/>
          <w:bCs/>
          <w:spacing w:val="-4"/>
        </w:rPr>
        <w:t>r</w:t>
      </w:r>
      <w:r w:rsidRPr="00B90CC6">
        <w:rPr>
          <w:rFonts w:ascii="Arial" w:hAnsi="Arial" w:cs="Arial"/>
          <w:bCs/>
          <w:spacing w:val="2"/>
        </w:rPr>
        <w:t>oto</w:t>
      </w:r>
      <w:r w:rsidRPr="00B90CC6">
        <w:rPr>
          <w:rFonts w:ascii="Arial" w:hAnsi="Arial" w:cs="Arial"/>
          <w:bCs/>
        </w:rPr>
        <w:t>c</w:t>
      </w:r>
      <w:r w:rsidRPr="00B90CC6">
        <w:rPr>
          <w:rFonts w:ascii="Arial" w:hAnsi="Arial" w:cs="Arial"/>
          <w:bCs/>
          <w:spacing w:val="2"/>
        </w:rPr>
        <w:t>o</w:t>
      </w:r>
      <w:r w:rsidRPr="00B90CC6">
        <w:rPr>
          <w:rFonts w:ascii="Arial" w:hAnsi="Arial" w:cs="Arial"/>
          <w:bCs/>
        </w:rPr>
        <w:t xml:space="preserve">l </w:t>
      </w:r>
      <w:r w:rsidR="00BC1DDD" w:rsidRPr="00B90CC6">
        <w:rPr>
          <w:rFonts w:ascii="Arial" w:hAnsi="Arial" w:cs="Arial"/>
          <w:bCs/>
        </w:rPr>
        <w:t>d</w:t>
      </w:r>
      <w:r w:rsidRPr="00B90CC6">
        <w:rPr>
          <w:rFonts w:ascii="Arial" w:hAnsi="Arial" w:cs="Arial"/>
          <w:bCs/>
        </w:rPr>
        <w:t>e</w:t>
      </w:r>
      <w:r w:rsidRPr="00B90CC6">
        <w:rPr>
          <w:rFonts w:ascii="Arial" w:hAnsi="Arial" w:cs="Arial"/>
          <w:bCs/>
          <w:spacing w:val="-5"/>
        </w:rPr>
        <w:t>v</w:t>
      </w:r>
      <w:r w:rsidRPr="00B90CC6">
        <w:rPr>
          <w:rFonts w:ascii="Arial" w:hAnsi="Arial" w:cs="Arial"/>
          <w:bCs/>
        </w:rPr>
        <w:t>iat</w:t>
      </w:r>
      <w:r w:rsidRPr="00B90CC6">
        <w:rPr>
          <w:rFonts w:ascii="Arial" w:hAnsi="Arial" w:cs="Arial"/>
          <w:bCs/>
          <w:spacing w:val="-6"/>
        </w:rPr>
        <w:t>i</w:t>
      </w:r>
      <w:r w:rsidRPr="00B90CC6">
        <w:rPr>
          <w:rFonts w:ascii="Arial" w:hAnsi="Arial" w:cs="Arial"/>
          <w:bCs/>
        </w:rPr>
        <w:t>o</w:t>
      </w:r>
      <w:r w:rsidRPr="00B90CC6">
        <w:rPr>
          <w:rFonts w:ascii="Arial" w:hAnsi="Arial" w:cs="Arial"/>
          <w:bCs/>
          <w:spacing w:val="-4"/>
        </w:rPr>
        <w:t>n</w:t>
      </w:r>
      <w:r w:rsidRPr="00B90CC6">
        <w:rPr>
          <w:rFonts w:ascii="Arial" w:hAnsi="Arial" w:cs="Arial"/>
          <w:bCs/>
        </w:rPr>
        <w:t>s</w:t>
      </w:r>
      <w:bookmarkEnd w:id="107"/>
    </w:p>
    <w:p w14:paraId="2A94DA0B" w14:textId="77777777" w:rsidR="000366A4" w:rsidRPr="00B90CC6" w:rsidRDefault="000366A4" w:rsidP="00795D76">
      <w:pPr>
        <w:pStyle w:val="BodyText"/>
        <w:spacing w:before="120" w:after="120" w:line="240" w:lineRule="auto"/>
        <w:rPr>
          <w:rFonts w:cs="Arial"/>
          <w:sz w:val="20"/>
        </w:rPr>
      </w:pPr>
      <w:r w:rsidRPr="00B90CC6">
        <w:rPr>
          <w:rFonts w:cs="Arial"/>
          <w:sz w:val="20"/>
        </w:rPr>
        <w:t xml:space="preserve">A protocol deviation (PD) is any noncompliance with the clinical trial protocol, good clinical practice (GCP), or other </w:t>
      </w:r>
      <w:r w:rsidR="008F2315" w:rsidRPr="00B90CC6">
        <w:rPr>
          <w:rFonts w:cs="Arial"/>
          <w:sz w:val="20"/>
        </w:rPr>
        <w:t xml:space="preserve">applicable regulatory </w:t>
      </w:r>
      <w:r w:rsidRPr="00B90CC6">
        <w:rPr>
          <w:rFonts w:cs="Arial"/>
          <w:sz w:val="20"/>
        </w:rPr>
        <w:t xml:space="preserve">requirements. The noncompliance may be either on the part of the participant or the investigator including the study team </w:t>
      </w:r>
      <w:proofErr w:type="gramStart"/>
      <w:r w:rsidRPr="00B90CC6">
        <w:rPr>
          <w:rFonts w:cs="Arial"/>
          <w:sz w:val="20"/>
        </w:rPr>
        <w:t>members, and</w:t>
      </w:r>
      <w:proofErr w:type="gramEnd"/>
      <w:r w:rsidRPr="00B90CC6">
        <w:rPr>
          <w:rFonts w:cs="Arial"/>
          <w:sz w:val="20"/>
        </w:rPr>
        <w:t xml:space="preserve"> may result in significant added risk to the study participant. As a result of a deviation, corrective actions will be developed and implemented promptly.</w:t>
      </w:r>
    </w:p>
    <w:p w14:paraId="0DDA6A69" w14:textId="77777777" w:rsidR="000366A4" w:rsidRPr="00B90CC6" w:rsidRDefault="000366A4" w:rsidP="00795D76">
      <w:pPr>
        <w:pStyle w:val="BodyText"/>
        <w:spacing w:before="120" w:after="120" w:line="240" w:lineRule="auto"/>
        <w:rPr>
          <w:rFonts w:cs="Arial"/>
          <w:sz w:val="20"/>
        </w:rPr>
      </w:pPr>
      <w:r w:rsidRPr="00B90CC6">
        <w:rPr>
          <w:rFonts w:cs="Arial"/>
          <w:sz w:val="20"/>
        </w:rPr>
        <w:lastRenderedPageBreak/>
        <w:t xml:space="preserve">If a deviation from, or a change of, the protocol is implemented to eliminate an immediate hazard(s) to trial participant without prior ethics approval, the PI or designee will submit the implemented deviation or change, the reasons for it, and, if appropriate, the proposed protocol amendment(s) as soon as possible to </w:t>
      </w:r>
      <w:r w:rsidR="00B23FE3" w:rsidRPr="00B90CC6">
        <w:rPr>
          <w:rFonts w:cs="Arial"/>
          <w:sz w:val="20"/>
        </w:rPr>
        <w:t xml:space="preserve">the sponsor for agreement and </w:t>
      </w:r>
      <w:r w:rsidRPr="00B90CC6">
        <w:rPr>
          <w:rFonts w:cs="Arial"/>
          <w:sz w:val="20"/>
        </w:rPr>
        <w:t xml:space="preserve">the relevant </w:t>
      </w:r>
      <w:r w:rsidR="00ED28DE" w:rsidRPr="00B90CC6">
        <w:rPr>
          <w:rFonts w:cs="Arial"/>
          <w:sz w:val="20"/>
        </w:rPr>
        <w:t xml:space="preserve">independent </w:t>
      </w:r>
      <w:r w:rsidRPr="00B90CC6">
        <w:rPr>
          <w:rFonts w:cs="Arial"/>
          <w:sz w:val="20"/>
        </w:rPr>
        <w:t>ethics committee</w:t>
      </w:r>
      <w:r w:rsidR="00ED28DE" w:rsidRPr="00B90CC6">
        <w:rPr>
          <w:rFonts w:cs="Arial"/>
          <w:sz w:val="20"/>
        </w:rPr>
        <w:t xml:space="preserve"> (IEC)</w:t>
      </w:r>
      <w:r w:rsidRPr="00B90CC6">
        <w:rPr>
          <w:rFonts w:cs="Arial"/>
          <w:sz w:val="20"/>
        </w:rPr>
        <w:t xml:space="preserve"> for review and approval. </w:t>
      </w:r>
    </w:p>
    <w:p w14:paraId="6707EC06" w14:textId="1729C865" w:rsidR="000366A4" w:rsidRDefault="000366A4" w:rsidP="00795D76">
      <w:pPr>
        <w:pStyle w:val="BodyText"/>
        <w:spacing w:before="120" w:after="120" w:line="240" w:lineRule="auto"/>
        <w:rPr>
          <w:rFonts w:cs="Arial"/>
          <w:sz w:val="20"/>
        </w:rPr>
      </w:pPr>
      <w:r w:rsidRPr="00B90CC6">
        <w:rPr>
          <w:rFonts w:cs="Arial"/>
          <w:sz w:val="20"/>
        </w:rPr>
        <w:t xml:space="preserve">The PI or designee will document and explain any deviation from the approved protocol on the CRF, where appropriate, and record and explain any deviation in a </w:t>
      </w:r>
      <w:r w:rsidR="003B7446" w:rsidRPr="00B90CC6">
        <w:rPr>
          <w:rFonts w:cs="Arial"/>
          <w:sz w:val="20"/>
        </w:rPr>
        <w:t>protocol deviation form that will be maintained as an essential document</w:t>
      </w:r>
      <w:r w:rsidR="002128E0">
        <w:rPr>
          <w:rFonts w:cs="Arial"/>
          <w:sz w:val="20"/>
        </w:rPr>
        <w:t xml:space="preserve"> and report all major deviatio</w:t>
      </w:r>
      <w:r w:rsidR="00CB428A">
        <w:rPr>
          <w:rFonts w:cs="Arial"/>
          <w:sz w:val="20"/>
        </w:rPr>
        <w:t>ns</w:t>
      </w:r>
      <w:r w:rsidR="002128E0">
        <w:rPr>
          <w:rFonts w:cs="Arial"/>
          <w:sz w:val="20"/>
        </w:rPr>
        <w:t xml:space="preserve"> to the </w:t>
      </w:r>
      <w:r w:rsidR="00591C52" w:rsidRPr="006252E4">
        <w:rPr>
          <w:rFonts w:cs="Arial"/>
          <w:sz w:val="20"/>
          <w:highlight w:val="yellow"/>
        </w:rPr>
        <w:t>S</w:t>
      </w:r>
      <w:r w:rsidR="002128E0" w:rsidRPr="006252E4">
        <w:rPr>
          <w:rFonts w:cs="Arial"/>
          <w:sz w:val="20"/>
          <w:highlight w:val="yellow"/>
        </w:rPr>
        <w:t xml:space="preserve">ponsor </w:t>
      </w:r>
      <w:r w:rsidR="002128E0" w:rsidRPr="00E90926">
        <w:rPr>
          <w:rFonts w:cs="Arial"/>
          <w:sz w:val="20"/>
        </w:rPr>
        <w:t xml:space="preserve">and ethics committee within </w:t>
      </w:r>
      <w:r w:rsidR="006252E4" w:rsidRPr="00E90926">
        <w:rPr>
          <w:rFonts w:cs="Arial"/>
          <w:sz w:val="20"/>
        </w:rPr>
        <w:t>7</w:t>
      </w:r>
      <w:r w:rsidR="002128E0" w:rsidRPr="00E90926">
        <w:rPr>
          <w:rFonts w:cs="Arial"/>
          <w:sz w:val="20"/>
        </w:rPr>
        <w:t xml:space="preserve"> days</w:t>
      </w:r>
      <w:r w:rsidR="003B7446" w:rsidRPr="00B90CC6">
        <w:rPr>
          <w:rFonts w:cs="Arial"/>
          <w:sz w:val="20"/>
        </w:rPr>
        <w:t xml:space="preserve">. </w:t>
      </w:r>
    </w:p>
    <w:p w14:paraId="2C41E5DA" w14:textId="77777777" w:rsidR="00497353" w:rsidRPr="00B90CC6" w:rsidRDefault="00497353" w:rsidP="00795D76">
      <w:pPr>
        <w:pStyle w:val="BodyText"/>
        <w:spacing w:before="120" w:after="120" w:line="240" w:lineRule="auto"/>
        <w:rPr>
          <w:rFonts w:cs="Arial"/>
          <w:iCs/>
          <w:sz w:val="20"/>
        </w:rPr>
      </w:pPr>
    </w:p>
    <w:p w14:paraId="35F67F3E" w14:textId="77777777" w:rsidR="00425A78" w:rsidRPr="00B90CC6" w:rsidRDefault="00425A78" w:rsidP="008340D0">
      <w:pPr>
        <w:pStyle w:val="Heading1"/>
        <w:spacing w:before="120" w:after="120"/>
        <w:rPr>
          <w:rFonts w:ascii="Arial" w:hAnsi="Arial" w:cs="Arial"/>
        </w:rPr>
      </w:pPr>
      <w:bookmarkStart w:id="108" w:name="_Toc42589011"/>
      <w:bookmarkStart w:id="109" w:name="_Toc53202872"/>
      <w:bookmarkStart w:id="110" w:name="_Toc376511490"/>
      <w:r w:rsidRPr="00B90CC6">
        <w:rPr>
          <w:rFonts w:ascii="Arial" w:hAnsi="Arial" w:cs="Arial"/>
        </w:rPr>
        <w:t xml:space="preserve">Quality </w:t>
      </w:r>
      <w:r w:rsidR="00BC1DDD" w:rsidRPr="00B90CC6">
        <w:rPr>
          <w:rFonts w:ascii="Arial" w:hAnsi="Arial" w:cs="Arial"/>
        </w:rPr>
        <w:t>c</w:t>
      </w:r>
      <w:r w:rsidRPr="00B90CC6">
        <w:rPr>
          <w:rFonts w:ascii="Arial" w:hAnsi="Arial" w:cs="Arial"/>
        </w:rPr>
        <w:t xml:space="preserve">ontrol and </w:t>
      </w:r>
      <w:r w:rsidR="00BC1DDD" w:rsidRPr="00B90CC6">
        <w:rPr>
          <w:rFonts w:ascii="Arial" w:hAnsi="Arial" w:cs="Arial"/>
        </w:rPr>
        <w:t>q</w:t>
      </w:r>
      <w:r w:rsidRPr="00B90CC6">
        <w:rPr>
          <w:rFonts w:ascii="Arial" w:hAnsi="Arial" w:cs="Arial"/>
        </w:rPr>
        <w:t xml:space="preserve">uality </w:t>
      </w:r>
      <w:r w:rsidR="00BC1DDD" w:rsidRPr="00B90CC6">
        <w:rPr>
          <w:rFonts w:ascii="Arial" w:hAnsi="Arial" w:cs="Arial"/>
        </w:rPr>
        <w:t>a</w:t>
      </w:r>
      <w:r w:rsidRPr="00B90CC6">
        <w:rPr>
          <w:rFonts w:ascii="Arial" w:hAnsi="Arial" w:cs="Arial"/>
        </w:rPr>
        <w:t>ssurance</w:t>
      </w:r>
      <w:bookmarkEnd w:id="108"/>
      <w:bookmarkEnd w:id="109"/>
      <w:bookmarkEnd w:id="110"/>
    </w:p>
    <w:p w14:paraId="4C7C37ED" w14:textId="77777777" w:rsidR="00570CE5" w:rsidRPr="00B90CC6" w:rsidRDefault="00570CE5" w:rsidP="008340D0">
      <w:pPr>
        <w:pStyle w:val="BodyText"/>
        <w:spacing w:before="120" w:after="120" w:line="240" w:lineRule="auto"/>
        <w:ind w:left="851"/>
        <w:rPr>
          <w:rFonts w:cs="Arial"/>
          <w:sz w:val="20"/>
        </w:rPr>
      </w:pPr>
    </w:p>
    <w:p w14:paraId="547A6719" w14:textId="77777777" w:rsidR="00692FD1" w:rsidRPr="00B90CC6" w:rsidRDefault="00BC1DDD" w:rsidP="008340D0">
      <w:pPr>
        <w:pStyle w:val="Heading2"/>
        <w:tabs>
          <w:tab w:val="clear" w:pos="720"/>
        </w:tabs>
        <w:spacing w:before="120" w:after="120"/>
        <w:rPr>
          <w:rFonts w:ascii="Arial" w:hAnsi="Arial" w:cs="Arial"/>
        </w:rPr>
      </w:pPr>
      <w:bookmarkStart w:id="111" w:name="_Toc376511491"/>
      <w:r w:rsidRPr="00B90CC6">
        <w:rPr>
          <w:rFonts w:ascii="Arial" w:hAnsi="Arial" w:cs="Arial"/>
        </w:rPr>
        <w:t>Study</w:t>
      </w:r>
      <w:r w:rsidR="00692FD1" w:rsidRPr="00B90CC6">
        <w:rPr>
          <w:rFonts w:ascii="Arial" w:hAnsi="Arial" w:cs="Arial"/>
        </w:rPr>
        <w:t xml:space="preserve"> </w:t>
      </w:r>
      <w:r w:rsidRPr="00B90CC6">
        <w:rPr>
          <w:rFonts w:ascii="Arial" w:hAnsi="Arial" w:cs="Arial"/>
        </w:rPr>
        <w:t>m</w:t>
      </w:r>
      <w:r w:rsidR="00692FD1" w:rsidRPr="00B90CC6">
        <w:rPr>
          <w:rFonts w:ascii="Arial" w:hAnsi="Arial" w:cs="Arial"/>
        </w:rPr>
        <w:t>onitoring</w:t>
      </w:r>
      <w:bookmarkEnd w:id="111"/>
    </w:p>
    <w:p w14:paraId="2EEA23B5" w14:textId="160813B8" w:rsidR="00E0636C" w:rsidRPr="00E0636C" w:rsidRDefault="00E0636C" w:rsidP="00E0636C">
      <w:pPr>
        <w:pStyle w:val="BodyText"/>
        <w:spacing w:after="120" w:line="240" w:lineRule="auto"/>
        <w:rPr>
          <w:rFonts w:cs="Arial"/>
          <w:iCs/>
          <w:sz w:val="20"/>
        </w:rPr>
      </w:pPr>
      <w:r w:rsidRPr="00E0636C">
        <w:rPr>
          <w:rFonts w:cs="Arial"/>
          <w:iCs/>
          <w:sz w:val="20"/>
        </w:rPr>
        <w:t xml:space="preserve">The study may be subject audit by King’s College London under their remit as sponsor, the MRC Unit </w:t>
      </w:r>
      <w:proofErr w:type="gramStart"/>
      <w:r w:rsidRPr="00E0636C">
        <w:rPr>
          <w:rFonts w:cs="Arial"/>
          <w:iCs/>
          <w:sz w:val="20"/>
        </w:rPr>
        <w:t>The</w:t>
      </w:r>
      <w:proofErr w:type="gramEnd"/>
      <w:r w:rsidRPr="00E0636C">
        <w:rPr>
          <w:rFonts w:cs="Arial"/>
          <w:iCs/>
          <w:sz w:val="20"/>
        </w:rPr>
        <w:t xml:space="preserve"> Gambia at the London School of Hygiene and Tropical Medicine under their remit as host </w:t>
      </w:r>
      <w:r w:rsidR="001C155D" w:rsidRPr="00E0636C">
        <w:rPr>
          <w:rFonts w:cs="Arial"/>
          <w:iCs/>
          <w:sz w:val="20"/>
        </w:rPr>
        <w:t>institute</w:t>
      </w:r>
      <w:r w:rsidR="00497353">
        <w:rPr>
          <w:rFonts w:cs="Arial"/>
          <w:iCs/>
          <w:sz w:val="20"/>
        </w:rPr>
        <w:t>,</w:t>
      </w:r>
      <w:r w:rsidRPr="00E0636C">
        <w:rPr>
          <w:rFonts w:cs="Arial"/>
          <w:iCs/>
          <w:sz w:val="20"/>
        </w:rPr>
        <w:t xml:space="preserve"> or by other regulatory bodies to ensure adherence to GCP.</w:t>
      </w:r>
    </w:p>
    <w:p w14:paraId="676897DD" w14:textId="1941A132" w:rsidR="00E0636C" w:rsidRPr="00E0636C" w:rsidRDefault="00E0636C" w:rsidP="00E0636C">
      <w:pPr>
        <w:pStyle w:val="BodyText"/>
        <w:spacing w:before="0" w:after="120" w:line="240" w:lineRule="auto"/>
        <w:rPr>
          <w:rFonts w:cs="Arial"/>
          <w:iCs/>
          <w:sz w:val="20"/>
        </w:rPr>
      </w:pPr>
      <w:r w:rsidRPr="00E0636C">
        <w:rPr>
          <w:rFonts w:cs="Arial"/>
          <w:iCs/>
          <w:sz w:val="20"/>
        </w:rPr>
        <w:t xml:space="preserve">Risk-based trial monitoring will be conducted by the designated monitor of the MRC Unit </w:t>
      </w:r>
      <w:proofErr w:type="gramStart"/>
      <w:r w:rsidRPr="00E0636C">
        <w:rPr>
          <w:rFonts w:cs="Arial"/>
          <w:iCs/>
          <w:sz w:val="20"/>
        </w:rPr>
        <w:t>The</w:t>
      </w:r>
      <w:proofErr w:type="gramEnd"/>
      <w:r w:rsidRPr="00E0636C">
        <w:rPr>
          <w:rFonts w:cs="Arial"/>
          <w:iCs/>
          <w:sz w:val="20"/>
        </w:rPr>
        <w:t xml:space="preserve"> Gambia at the London School of Hygiene and Tropical Medicine Clinical Trials Support Office in keeping with the approved monitoring plan. The monitoring of study will follow the Unit’s </w:t>
      </w:r>
      <w:r w:rsidRPr="0030508F">
        <w:rPr>
          <w:rFonts w:cs="Arial"/>
          <w:iCs/>
          <w:sz w:val="20"/>
        </w:rPr>
        <w:t>SOP-CTS-005</w:t>
      </w:r>
      <w:r w:rsidRPr="00E0636C">
        <w:rPr>
          <w:rFonts w:cs="Arial"/>
          <w:iCs/>
          <w:sz w:val="20"/>
        </w:rPr>
        <w:t xml:space="preserve"> on Monitoring</w:t>
      </w:r>
      <w:r w:rsidR="0030508F">
        <w:rPr>
          <w:rFonts w:cs="Arial"/>
          <w:iCs/>
          <w:sz w:val="20"/>
        </w:rPr>
        <w:t xml:space="preserve"> (available on request)</w:t>
      </w:r>
      <w:r w:rsidRPr="00E0636C">
        <w:rPr>
          <w:rFonts w:cs="Arial"/>
          <w:iCs/>
          <w:sz w:val="20"/>
        </w:rPr>
        <w:t>. An initiation visit will occur, and formal study start approval obtained from the Sponsor</w:t>
      </w:r>
      <w:r w:rsidR="002855E1">
        <w:rPr>
          <w:rFonts w:cs="Arial"/>
          <w:iCs/>
          <w:sz w:val="20"/>
        </w:rPr>
        <w:t>, KCL,</w:t>
      </w:r>
      <w:r w:rsidRPr="00E0636C">
        <w:rPr>
          <w:rFonts w:cs="Arial"/>
          <w:iCs/>
          <w:sz w:val="20"/>
        </w:rPr>
        <w:t xml:space="preserve"> before the start of recruitment. Interim visits will be conducted during the conduct of the study in line with the monitoring plan. At the end of the study, a close out visit will be conducted after last participant last visit and database cleaning completed and ready for database lock.</w:t>
      </w:r>
    </w:p>
    <w:p w14:paraId="76D2086A" w14:textId="77777777" w:rsidR="00FC084F" w:rsidRPr="00B90CC6" w:rsidRDefault="00FC084F" w:rsidP="008340D0">
      <w:pPr>
        <w:pStyle w:val="BodyText"/>
        <w:spacing w:before="120" w:after="120" w:line="240" w:lineRule="auto"/>
        <w:ind w:left="851"/>
        <w:rPr>
          <w:rFonts w:cs="Arial"/>
          <w:iCs/>
          <w:sz w:val="20"/>
        </w:rPr>
      </w:pPr>
    </w:p>
    <w:p w14:paraId="7299BEA5" w14:textId="77777777" w:rsidR="00425A78" w:rsidRPr="00B90CC6" w:rsidRDefault="00425A78" w:rsidP="008340D0">
      <w:pPr>
        <w:pStyle w:val="Heading1"/>
        <w:tabs>
          <w:tab w:val="clear" w:pos="720"/>
          <w:tab w:val="num" w:pos="851"/>
        </w:tabs>
        <w:spacing w:before="120" w:after="120"/>
        <w:ind w:left="851" w:hanging="851"/>
        <w:rPr>
          <w:rFonts w:ascii="Arial" w:hAnsi="Arial" w:cs="Arial"/>
          <w:caps w:val="0"/>
          <w:sz w:val="22"/>
          <w:szCs w:val="22"/>
        </w:rPr>
      </w:pPr>
      <w:bookmarkStart w:id="112" w:name="_Toc376511492"/>
      <w:r w:rsidRPr="00B90CC6">
        <w:rPr>
          <w:rFonts w:ascii="Arial" w:hAnsi="Arial" w:cs="Arial"/>
          <w:caps w:val="0"/>
          <w:sz w:val="22"/>
          <w:szCs w:val="22"/>
        </w:rPr>
        <w:t>Ethic</w:t>
      </w:r>
      <w:r w:rsidR="00685C98" w:rsidRPr="00B90CC6">
        <w:rPr>
          <w:rFonts w:ascii="Arial" w:hAnsi="Arial" w:cs="Arial"/>
          <w:caps w:val="0"/>
          <w:sz w:val="22"/>
          <w:szCs w:val="22"/>
        </w:rPr>
        <w:t xml:space="preserve">al </w:t>
      </w:r>
      <w:r w:rsidR="00BC1DDD" w:rsidRPr="00B90CC6">
        <w:rPr>
          <w:rFonts w:ascii="Arial" w:hAnsi="Arial" w:cs="Arial"/>
          <w:caps w:val="0"/>
          <w:sz w:val="22"/>
          <w:szCs w:val="22"/>
        </w:rPr>
        <w:t>c</w:t>
      </w:r>
      <w:r w:rsidR="00685C98" w:rsidRPr="00B90CC6">
        <w:rPr>
          <w:rFonts w:ascii="Arial" w:hAnsi="Arial" w:cs="Arial"/>
          <w:caps w:val="0"/>
          <w:sz w:val="22"/>
          <w:szCs w:val="22"/>
        </w:rPr>
        <w:t>onsiderations</w:t>
      </w:r>
      <w:bookmarkEnd w:id="112"/>
    </w:p>
    <w:p w14:paraId="5BC9B8DF" w14:textId="69136FCB" w:rsidR="00C669D3" w:rsidRPr="00C669D3" w:rsidRDefault="00C669D3" w:rsidP="00C669D3">
      <w:pPr>
        <w:pStyle w:val="NormalWeb"/>
        <w:spacing w:before="0" w:beforeAutospacing="0" w:after="0" w:afterAutospacing="0" w:line="240" w:lineRule="auto"/>
        <w:rPr>
          <w:rFonts w:ascii="Arial" w:hAnsi="Arial" w:cs="Arial"/>
          <w:sz w:val="20"/>
          <w:szCs w:val="20"/>
        </w:rPr>
      </w:pPr>
      <w:r w:rsidRPr="00C669D3">
        <w:rPr>
          <w:rFonts w:ascii="Arial" w:hAnsi="Arial" w:cs="Arial"/>
          <w:sz w:val="20"/>
          <w:szCs w:val="20"/>
        </w:rPr>
        <w:t xml:space="preserve">This study is conducted in accordance with the principles set forth in the ICH </w:t>
      </w:r>
      <w:r w:rsidRPr="00C669D3">
        <w:rPr>
          <w:rFonts w:ascii="Arial" w:hAnsi="Arial" w:cs="Arial"/>
          <w:sz w:val="20"/>
          <w:szCs w:val="20"/>
          <w:lang w:val="en-GB"/>
        </w:rPr>
        <w:t>Harmonised</w:t>
      </w:r>
      <w:r w:rsidRPr="00C669D3">
        <w:rPr>
          <w:rFonts w:ascii="Arial" w:hAnsi="Arial" w:cs="Arial"/>
          <w:sz w:val="20"/>
          <w:szCs w:val="20"/>
        </w:rPr>
        <w:t xml:space="preserve"> Tripartite Guideline for Good Clinical Practice and the Declaration of Helsinki in its current version (see appendix), whichever affords the greater protection to the participants. The study will be reviewed by the Scientific </w:t>
      </w:r>
      <w:proofErr w:type="spellStart"/>
      <w:r w:rsidRPr="00C669D3">
        <w:rPr>
          <w:rFonts w:ascii="Arial" w:hAnsi="Arial" w:cs="Arial"/>
          <w:sz w:val="20"/>
          <w:szCs w:val="20"/>
        </w:rPr>
        <w:t>Coodinating</w:t>
      </w:r>
      <w:proofErr w:type="spellEnd"/>
      <w:r w:rsidRPr="00C669D3">
        <w:rPr>
          <w:rFonts w:ascii="Arial" w:hAnsi="Arial" w:cs="Arial"/>
          <w:sz w:val="20"/>
          <w:szCs w:val="20"/>
        </w:rPr>
        <w:t xml:space="preserve"> Committee of MRC Unit </w:t>
      </w:r>
      <w:proofErr w:type="gramStart"/>
      <w:r w:rsidRPr="00C669D3">
        <w:rPr>
          <w:rFonts w:ascii="Arial" w:hAnsi="Arial" w:cs="Arial"/>
          <w:sz w:val="20"/>
          <w:szCs w:val="20"/>
        </w:rPr>
        <w:t>The</w:t>
      </w:r>
      <w:proofErr w:type="gramEnd"/>
      <w:r w:rsidRPr="00C669D3">
        <w:rPr>
          <w:rFonts w:ascii="Arial" w:hAnsi="Arial" w:cs="Arial"/>
          <w:sz w:val="20"/>
          <w:szCs w:val="20"/>
        </w:rPr>
        <w:t xml:space="preserve"> Gambia at The London School of Hygiene and Tropical Medicine, </w:t>
      </w:r>
      <w:bookmarkStart w:id="113" w:name="_Hlk62828410"/>
      <w:r w:rsidRPr="00C669D3">
        <w:rPr>
          <w:rFonts w:ascii="Arial" w:hAnsi="Arial" w:cs="Arial"/>
          <w:sz w:val="20"/>
          <w:szCs w:val="20"/>
        </w:rPr>
        <w:t xml:space="preserve">the joint Gambian Government/MRC Unit The Gambia at the </w:t>
      </w:r>
      <w:proofErr w:type="spellStart"/>
      <w:r w:rsidRPr="00C669D3">
        <w:rPr>
          <w:rFonts w:ascii="Arial" w:hAnsi="Arial" w:cs="Arial"/>
          <w:sz w:val="20"/>
          <w:szCs w:val="20"/>
        </w:rPr>
        <w:t>The</w:t>
      </w:r>
      <w:proofErr w:type="spellEnd"/>
      <w:r w:rsidRPr="00C669D3">
        <w:rPr>
          <w:rFonts w:ascii="Arial" w:hAnsi="Arial" w:cs="Arial"/>
          <w:sz w:val="20"/>
          <w:szCs w:val="20"/>
        </w:rPr>
        <w:t xml:space="preserve"> London School of Hygiene and Tropical Medicine Ethics Committee and the Ethics Committee at Kings College London</w:t>
      </w:r>
      <w:bookmarkEnd w:id="113"/>
      <w:r w:rsidRPr="00C669D3">
        <w:rPr>
          <w:rFonts w:ascii="Arial" w:hAnsi="Arial" w:cs="Arial"/>
          <w:sz w:val="20"/>
          <w:szCs w:val="20"/>
        </w:rPr>
        <w:t>.</w:t>
      </w:r>
    </w:p>
    <w:p w14:paraId="1F1FA42A" w14:textId="77777777" w:rsidR="00D424CA" w:rsidRPr="00B90CC6" w:rsidRDefault="00D424CA" w:rsidP="008340D0">
      <w:pPr>
        <w:pStyle w:val="NormalWeb"/>
        <w:spacing w:before="120" w:beforeAutospacing="0" w:after="120" w:afterAutospacing="0" w:line="240" w:lineRule="auto"/>
        <w:ind w:left="851"/>
        <w:rPr>
          <w:rFonts w:ascii="Arial" w:hAnsi="Arial" w:cs="Arial"/>
          <w:sz w:val="20"/>
          <w:szCs w:val="20"/>
        </w:rPr>
      </w:pPr>
    </w:p>
    <w:p w14:paraId="1BE99F2D" w14:textId="77777777" w:rsidR="00510CF5" w:rsidRPr="00B90CC6" w:rsidRDefault="00510CF5" w:rsidP="008340D0">
      <w:pPr>
        <w:pStyle w:val="Heading2"/>
        <w:tabs>
          <w:tab w:val="clear" w:pos="720"/>
        </w:tabs>
        <w:spacing w:before="120" w:after="120"/>
        <w:rPr>
          <w:rFonts w:ascii="Arial" w:hAnsi="Arial" w:cs="Arial"/>
        </w:rPr>
      </w:pPr>
      <w:bookmarkStart w:id="114" w:name="_Toc148775771"/>
      <w:bookmarkStart w:id="115" w:name="_Toc376511493"/>
      <w:r w:rsidRPr="00B90CC6">
        <w:rPr>
          <w:rFonts w:ascii="Arial" w:hAnsi="Arial" w:cs="Arial"/>
        </w:rPr>
        <w:t xml:space="preserve">General </w:t>
      </w:r>
      <w:r w:rsidR="00BC1DDD" w:rsidRPr="00B90CC6">
        <w:rPr>
          <w:rFonts w:ascii="Arial" w:hAnsi="Arial" w:cs="Arial"/>
        </w:rPr>
        <w:t>c</w:t>
      </w:r>
      <w:r w:rsidRPr="00B90CC6">
        <w:rPr>
          <w:rFonts w:ascii="Arial" w:hAnsi="Arial" w:cs="Arial"/>
        </w:rPr>
        <w:t>onsiderations</w:t>
      </w:r>
      <w:bookmarkEnd w:id="114"/>
      <w:r w:rsidR="00685C98" w:rsidRPr="00B90CC6">
        <w:rPr>
          <w:rFonts w:ascii="Arial" w:hAnsi="Arial" w:cs="Arial"/>
        </w:rPr>
        <w:t xml:space="preserve"> on </w:t>
      </w:r>
      <w:r w:rsidR="00BC1DDD" w:rsidRPr="00B90CC6">
        <w:rPr>
          <w:rFonts w:ascii="Arial" w:hAnsi="Arial" w:cs="Arial"/>
        </w:rPr>
        <w:t>h</w:t>
      </w:r>
      <w:r w:rsidR="00685C98" w:rsidRPr="00B90CC6">
        <w:rPr>
          <w:rFonts w:ascii="Arial" w:hAnsi="Arial" w:cs="Arial"/>
        </w:rPr>
        <w:t xml:space="preserve">uman </w:t>
      </w:r>
      <w:r w:rsidR="00BC1DDD" w:rsidRPr="00B90CC6">
        <w:rPr>
          <w:rFonts w:ascii="Arial" w:hAnsi="Arial" w:cs="Arial"/>
        </w:rPr>
        <w:t>s</w:t>
      </w:r>
      <w:r w:rsidR="00685C98" w:rsidRPr="00B90CC6">
        <w:rPr>
          <w:rFonts w:ascii="Arial" w:hAnsi="Arial" w:cs="Arial"/>
        </w:rPr>
        <w:t xml:space="preserve">ubject </w:t>
      </w:r>
      <w:r w:rsidR="00BC1DDD" w:rsidRPr="00B90CC6">
        <w:rPr>
          <w:rFonts w:ascii="Arial" w:hAnsi="Arial" w:cs="Arial"/>
        </w:rPr>
        <w:t>p</w:t>
      </w:r>
      <w:r w:rsidR="00685C98" w:rsidRPr="00B90CC6">
        <w:rPr>
          <w:rFonts w:ascii="Arial" w:hAnsi="Arial" w:cs="Arial"/>
        </w:rPr>
        <w:t>rotection</w:t>
      </w:r>
      <w:bookmarkEnd w:id="115"/>
    </w:p>
    <w:p w14:paraId="6C8C3280" w14:textId="77777777" w:rsidR="00685C98" w:rsidRPr="00B90CC6" w:rsidRDefault="00685C98" w:rsidP="008340D0">
      <w:pPr>
        <w:pStyle w:val="BodyText"/>
        <w:spacing w:before="120" w:after="120" w:line="240" w:lineRule="auto"/>
        <w:ind w:left="851"/>
        <w:rPr>
          <w:rFonts w:cs="Arial"/>
          <w:sz w:val="20"/>
        </w:rPr>
      </w:pPr>
    </w:p>
    <w:p w14:paraId="597A3855" w14:textId="77777777" w:rsidR="00685C98" w:rsidRPr="00B90CC6" w:rsidRDefault="00685C98" w:rsidP="008340D0">
      <w:pPr>
        <w:pStyle w:val="Heading3"/>
        <w:tabs>
          <w:tab w:val="clear" w:pos="1440"/>
          <w:tab w:val="num" w:pos="851"/>
        </w:tabs>
        <w:rPr>
          <w:rFonts w:ascii="Arial" w:hAnsi="Arial" w:cs="Arial"/>
          <w:bCs w:val="0"/>
        </w:rPr>
      </w:pPr>
      <w:bookmarkStart w:id="116" w:name="_Toc376511494"/>
      <w:r w:rsidRPr="00B90CC6">
        <w:rPr>
          <w:rFonts w:ascii="Arial" w:hAnsi="Arial" w:cs="Arial"/>
          <w:bCs w:val="0"/>
        </w:rPr>
        <w:t xml:space="preserve">Rationale for </w:t>
      </w:r>
      <w:r w:rsidR="00BC1DDD" w:rsidRPr="00B90CC6">
        <w:rPr>
          <w:rFonts w:ascii="Arial" w:hAnsi="Arial" w:cs="Arial"/>
          <w:bCs w:val="0"/>
        </w:rPr>
        <w:t>p</w:t>
      </w:r>
      <w:r w:rsidRPr="00B90CC6">
        <w:rPr>
          <w:rFonts w:ascii="Arial" w:hAnsi="Arial" w:cs="Arial"/>
          <w:bCs w:val="0"/>
        </w:rPr>
        <w:t xml:space="preserve">articipant </w:t>
      </w:r>
      <w:r w:rsidR="00BC1DDD" w:rsidRPr="00B90CC6">
        <w:rPr>
          <w:rFonts w:ascii="Arial" w:hAnsi="Arial" w:cs="Arial"/>
          <w:bCs w:val="0"/>
        </w:rPr>
        <w:t>s</w:t>
      </w:r>
      <w:r w:rsidRPr="00B90CC6">
        <w:rPr>
          <w:rFonts w:ascii="Arial" w:hAnsi="Arial" w:cs="Arial"/>
          <w:bCs w:val="0"/>
        </w:rPr>
        <w:t>election</w:t>
      </w:r>
      <w:bookmarkEnd w:id="116"/>
    </w:p>
    <w:p w14:paraId="09546179" w14:textId="77777777" w:rsidR="002C123E" w:rsidRPr="002C123E" w:rsidRDefault="002C123E" w:rsidP="002C123E">
      <w:pPr>
        <w:pStyle w:val="Bulletlisting"/>
        <w:numPr>
          <w:ilvl w:val="0"/>
          <w:numId w:val="0"/>
        </w:numPr>
        <w:spacing w:line="240" w:lineRule="auto"/>
        <w:rPr>
          <w:rFonts w:cs="Arial"/>
          <w:sz w:val="20"/>
          <w:lang w:val="en-GB"/>
        </w:rPr>
      </w:pPr>
      <w:r w:rsidRPr="002C123E">
        <w:rPr>
          <w:rFonts w:cs="Arial"/>
          <w:sz w:val="20"/>
        </w:rPr>
        <w:t xml:space="preserve">Undernutrition during the early years of life has a harmful and irreversible impact on child growth and cognitive development. </w:t>
      </w:r>
      <w:r w:rsidRPr="002C123E">
        <w:rPr>
          <w:rFonts w:cs="Arial"/>
          <w:sz w:val="20"/>
          <w:lang w:val="en-GB"/>
        </w:rPr>
        <w:t>Many of the interventions tested to improve outcomes across infancy have had disappointing or inconsistent impact, a common feature being the absence of any attempts to provide nutritional supplements to infants during the first six months. With increasing evidence of micronutrient deficiencies in this age group, alongside strong evidence that growth and developmental deficits begin before six months, a renewed focus on the micronutrient status of infants is required.</w:t>
      </w:r>
    </w:p>
    <w:p w14:paraId="052C2731" w14:textId="77777777" w:rsidR="002C123E" w:rsidRPr="002C123E" w:rsidRDefault="002C123E" w:rsidP="002C123E">
      <w:pPr>
        <w:pStyle w:val="Bulletlisting"/>
        <w:numPr>
          <w:ilvl w:val="0"/>
          <w:numId w:val="0"/>
        </w:numPr>
        <w:spacing w:line="240" w:lineRule="auto"/>
        <w:rPr>
          <w:rFonts w:cs="Arial"/>
          <w:sz w:val="20"/>
          <w:lang w:val="en-GB"/>
        </w:rPr>
      </w:pPr>
      <w:r w:rsidRPr="002C123E">
        <w:rPr>
          <w:rFonts w:cs="Arial"/>
          <w:sz w:val="20"/>
          <w:lang w:val="en-GB"/>
        </w:rPr>
        <w:t xml:space="preserve">This randomised, placebo-controlled efficacy trial of micronutrient supplementation to mothers (during pregnancy or pregnancy and lactation) and infants (Day 8 to six month of age) will be conducted among a population of women and their infants in a rural region of The Gambia, an area known to have high rates of micronutrient deficiencies. Conducting this trial among this population will identify the most efficacious way of improving micronutrient status in infancy, providing an evidence base for future effectiveness trials and policy </w:t>
      </w:r>
      <w:r w:rsidRPr="002C123E">
        <w:rPr>
          <w:rFonts w:cs="Arial"/>
          <w:sz w:val="20"/>
          <w:lang w:val="en-GB"/>
        </w:rPr>
        <w:lastRenderedPageBreak/>
        <w:t xml:space="preserve">recommendations relevant for both the Gambian context and other populations at high risk of micronutrient deficiencies. </w:t>
      </w:r>
    </w:p>
    <w:p w14:paraId="40CFFB02" w14:textId="77777777" w:rsidR="00685C98" w:rsidRPr="00B90CC6" w:rsidRDefault="00685C98" w:rsidP="008340D0">
      <w:pPr>
        <w:pStyle w:val="Bulletlisting"/>
        <w:numPr>
          <w:ilvl w:val="0"/>
          <w:numId w:val="0"/>
        </w:numPr>
        <w:spacing w:after="120" w:line="240" w:lineRule="auto"/>
        <w:ind w:left="851"/>
        <w:rPr>
          <w:rFonts w:cs="Arial"/>
          <w:sz w:val="20"/>
        </w:rPr>
      </w:pPr>
    </w:p>
    <w:p w14:paraId="05DD454F" w14:textId="77777777" w:rsidR="00685C98" w:rsidRPr="00B90CC6" w:rsidRDefault="00685C98" w:rsidP="008340D0">
      <w:pPr>
        <w:pStyle w:val="Heading3"/>
        <w:tabs>
          <w:tab w:val="clear" w:pos="1440"/>
          <w:tab w:val="num" w:pos="851"/>
        </w:tabs>
        <w:rPr>
          <w:rFonts w:ascii="Arial" w:hAnsi="Arial" w:cs="Arial"/>
          <w:bCs w:val="0"/>
          <w:iCs w:val="0"/>
        </w:rPr>
      </w:pPr>
      <w:bookmarkStart w:id="117" w:name="_Toc376511495"/>
      <w:r w:rsidRPr="00B90CC6">
        <w:rPr>
          <w:rFonts w:ascii="Arial" w:hAnsi="Arial" w:cs="Arial"/>
        </w:rPr>
        <w:t xml:space="preserve">Evaluation of </w:t>
      </w:r>
      <w:r w:rsidR="00BC1DDD" w:rsidRPr="00B90CC6">
        <w:rPr>
          <w:rFonts w:ascii="Arial" w:hAnsi="Arial" w:cs="Arial"/>
        </w:rPr>
        <w:t>r</w:t>
      </w:r>
      <w:r w:rsidRPr="00B90CC6">
        <w:rPr>
          <w:rFonts w:ascii="Arial" w:hAnsi="Arial" w:cs="Arial"/>
        </w:rPr>
        <w:t xml:space="preserve">isks and </w:t>
      </w:r>
      <w:r w:rsidR="00BC1DDD" w:rsidRPr="00B90CC6">
        <w:rPr>
          <w:rFonts w:ascii="Arial" w:hAnsi="Arial" w:cs="Arial"/>
        </w:rPr>
        <w:t>b</w:t>
      </w:r>
      <w:r w:rsidRPr="00B90CC6">
        <w:rPr>
          <w:rFonts w:ascii="Arial" w:hAnsi="Arial" w:cs="Arial"/>
        </w:rPr>
        <w:t>enefits</w:t>
      </w:r>
      <w:bookmarkEnd w:id="117"/>
      <w:r w:rsidRPr="00B90CC6">
        <w:rPr>
          <w:rFonts w:ascii="Arial" w:hAnsi="Arial" w:cs="Arial"/>
        </w:rPr>
        <w:t xml:space="preserve"> </w:t>
      </w:r>
    </w:p>
    <w:p w14:paraId="15FDBDC2" w14:textId="77777777" w:rsidR="001A3213" w:rsidRPr="001A3213" w:rsidRDefault="001A3213" w:rsidP="001A3213">
      <w:pPr>
        <w:pStyle w:val="BodyText"/>
        <w:spacing w:before="0" w:after="120" w:line="240" w:lineRule="auto"/>
        <w:rPr>
          <w:rFonts w:cs="Arial"/>
          <w:iCs/>
          <w:sz w:val="20"/>
        </w:rPr>
      </w:pPr>
      <w:r w:rsidRPr="001A3213">
        <w:rPr>
          <w:rFonts w:cs="Arial"/>
          <w:iCs/>
          <w:sz w:val="20"/>
        </w:rPr>
        <w:t>Risks and benefits are considered separately for women and infants.</w:t>
      </w:r>
    </w:p>
    <w:p w14:paraId="42658A4D" w14:textId="6356BA92" w:rsidR="001A3213" w:rsidRPr="001A3213" w:rsidRDefault="001A3213" w:rsidP="001A3213">
      <w:pPr>
        <w:pStyle w:val="BodyText"/>
        <w:spacing w:before="0" w:after="120" w:line="240" w:lineRule="auto"/>
        <w:rPr>
          <w:rFonts w:cs="Arial"/>
          <w:iCs/>
          <w:sz w:val="20"/>
          <w:lang w:val="en-GB"/>
        </w:rPr>
      </w:pPr>
      <w:r w:rsidRPr="001A3213">
        <w:rPr>
          <w:rFonts w:cs="Arial"/>
          <w:b/>
          <w:bCs/>
          <w:iCs/>
          <w:sz w:val="20"/>
        </w:rPr>
        <w:t>Women (pregnancy)</w:t>
      </w:r>
      <w:r w:rsidRPr="001A3213">
        <w:rPr>
          <w:rFonts w:cs="Arial"/>
          <w:iCs/>
          <w:sz w:val="20"/>
        </w:rPr>
        <w:t xml:space="preserve">: During pregnancy, all women will receive a (daily) multiple micronutrient supplement. The multiple micronutrient we propose to use is the UNIMMAP </w:t>
      </w:r>
      <w:r w:rsidR="001C155D" w:rsidRPr="001A3213">
        <w:rPr>
          <w:rFonts w:cs="Arial"/>
          <w:iCs/>
          <w:sz w:val="20"/>
        </w:rPr>
        <w:t>formulation</w:t>
      </w:r>
      <w:r w:rsidRPr="001A3213">
        <w:rPr>
          <w:rFonts w:cs="Arial"/>
          <w:iCs/>
          <w:sz w:val="20"/>
        </w:rPr>
        <w:t xml:space="preserve">, </w:t>
      </w:r>
      <w:r w:rsidRPr="001A3213">
        <w:rPr>
          <w:rFonts w:cs="Arial"/>
          <w:iCs/>
          <w:sz w:val="20"/>
          <w:lang w:val="en-GB"/>
        </w:rPr>
        <w:t>a preparation of 15 micronutrients specifically designed for pregnancy, and as formulated by UNICEF/WHO/UNU.</w:t>
      </w:r>
      <w:r w:rsidRPr="001A3213">
        <w:rPr>
          <w:rFonts w:cs="Arial"/>
          <w:iCs/>
          <w:sz w:val="20"/>
          <w:lang w:val="en-GB"/>
        </w:rPr>
        <w:fldChar w:fldCharType="begin"/>
      </w:r>
      <w:r w:rsidR="00573BC5">
        <w:rPr>
          <w:rFonts w:cs="Arial"/>
          <w:iCs/>
          <w:sz w:val="20"/>
          <w:lang w:val="en-GB"/>
        </w:rPr>
        <w:instrText xml:space="preserve"> ADDIN EN.CITE &lt;EndNote&gt;&lt;Cite&gt;&lt;Author&gt;WHO/UNU/UNICEF&lt;/Author&gt;&lt;Year&gt;1999&lt;/Year&gt;&lt;RecNum&gt;53&lt;/RecNum&gt;&lt;DisplayText&gt;[33]&lt;/DisplayText&gt;&lt;record&gt;&lt;rec-number&gt;53&lt;/rec-number&gt;&lt;foreign-keys&gt;&lt;key app="EN" db-id="xe9f2es0q005swewesvxs55hvdsxvtdad2ts" timestamp="1570610886"&gt;53&lt;/key&gt;&lt;/foreign-keys&gt;&lt;ref-type name="Report"&gt;27&lt;/ref-type&gt;&lt;contributors&gt;&lt;authors&gt;&lt;author&gt;WHO/UNU/UNICEF&lt;/author&gt;&lt;/authors&gt;&lt;secondary-authors&gt;&lt;author&gt;UNICEF&lt;/author&gt;&lt;/secondary-authors&gt;&lt;/contributors&gt;&lt;titles&gt;&lt;title&gt;Composition of a multi-micronutrient supplement to be used in pilot programmes among pregnany women in developing countries: report of a United Nations Children&amp;apos;s Fund (UNICEF), World Health Orgnanisation (WHO) and United Nations University (UNU) workshop.&lt;/title&gt;&lt;/titles&gt;&lt;dates&gt;&lt;year&gt;1999&lt;/year&gt;&lt;/dates&gt;&lt;pub-location&gt;New York&lt;/pub-location&gt;&lt;urls&gt;&lt;/urls&gt;&lt;/record&gt;&lt;/Cite&gt;&lt;/EndNote&gt;</w:instrText>
      </w:r>
      <w:r w:rsidRPr="001A3213">
        <w:rPr>
          <w:rFonts w:cs="Arial"/>
          <w:iCs/>
          <w:sz w:val="20"/>
          <w:lang w:val="en-GB"/>
        </w:rPr>
        <w:fldChar w:fldCharType="separate"/>
      </w:r>
      <w:r w:rsidR="00573BC5">
        <w:rPr>
          <w:rFonts w:cs="Arial"/>
          <w:iCs/>
          <w:noProof/>
          <w:sz w:val="20"/>
          <w:lang w:val="en-GB"/>
        </w:rPr>
        <w:t>[33]</w:t>
      </w:r>
      <w:r w:rsidRPr="001A3213">
        <w:rPr>
          <w:rFonts w:cs="Arial"/>
          <w:iCs/>
          <w:sz w:val="20"/>
        </w:rPr>
        <w:fldChar w:fldCharType="end"/>
      </w:r>
      <w:r w:rsidRPr="001A3213">
        <w:rPr>
          <w:rFonts w:cs="Arial"/>
          <w:iCs/>
          <w:sz w:val="20"/>
          <w:lang w:val="en-GB"/>
        </w:rPr>
        <w:t xml:space="preserve"> A single </w:t>
      </w:r>
      <w:r w:rsidR="00CE625C">
        <w:rPr>
          <w:rFonts w:cs="Arial"/>
          <w:iCs/>
          <w:sz w:val="20"/>
          <w:lang w:val="en-GB"/>
        </w:rPr>
        <w:t>capsule</w:t>
      </w:r>
      <w:r w:rsidRPr="001A3213">
        <w:rPr>
          <w:rFonts w:cs="Arial"/>
          <w:iCs/>
          <w:sz w:val="20"/>
          <w:lang w:val="en-GB"/>
        </w:rPr>
        <w:t xml:space="preserve"> provides the Recommended Dietary Allowance for each micronutrient (Appendix </w:t>
      </w:r>
      <w:r w:rsidR="00586770">
        <w:rPr>
          <w:rFonts w:cs="Arial"/>
          <w:iCs/>
          <w:sz w:val="20"/>
          <w:lang w:val="en-GB"/>
        </w:rPr>
        <w:t>I</w:t>
      </w:r>
      <w:r w:rsidRPr="001A3213">
        <w:rPr>
          <w:rFonts w:cs="Arial"/>
          <w:iCs/>
          <w:sz w:val="20"/>
          <w:lang w:val="en-GB"/>
        </w:rPr>
        <w:t>). The UNIMMAP formulation has been used in multiple clinical trials globally and has been shown to offer similar benefits to women with respect to prevention of iron-deficiency anaemia and has been shown to outperform iron-folic acid with respect to several birth outcomes.</w:t>
      </w:r>
      <w:r w:rsidRPr="001A3213">
        <w:rPr>
          <w:rFonts w:cs="Arial"/>
          <w:iCs/>
          <w:sz w:val="20"/>
          <w:lang w:val="en-GB"/>
        </w:rPr>
        <w:fldChar w:fldCharType="begin">
          <w:fldData xml:space="preserve">PEVuZE5vdGU+PENpdGU+PEF1dGhvcj5TbWl0aDwvQXV0aG9yPjxZZWFyPjIwMTc8L1llYXI+PFJl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</w:fldData>
        </w:fldChar>
      </w:r>
      <w:r w:rsidR="00E74D94">
        <w:rPr>
          <w:rFonts w:cs="Arial"/>
          <w:iCs/>
          <w:sz w:val="20"/>
          <w:lang w:val="en-GB"/>
        </w:rPr>
        <w:instrText xml:space="preserve"> ADDIN EN.CITE </w:instrText>
      </w:r>
      <w:r w:rsidR="00E74D94">
        <w:rPr>
          <w:rFonts w:cs="Arial"/>
          <w:iCs/>
          <w:sz w:val="20"/>
          <w:lang w:val="en-GB"/>
        </w:rPr>
        <w:fldChar w:fldCharType="begin">
          <w:fldData xml:space="preserve">PEVuZE5vdGU+PENpdGU+PEF1dGhvcj5TbWl0aDwvQXV0aG9yPjxZZWFyPjIwMTc8L1llYXI+PFJl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</w:fldData>
        </w:fldChar>
      </w:r>
      <w:r w:rsidR="00E74D94">
        <w:rPr>
          <w:rFonts w:cs="Arial"/>
          <w:iCs/>
          <w:sz w:val="20"/>
          <w:lang w:val="en-GB"/>
        </w:rPr>
        <w:instrText xml:space="preserve"> ADDIN EN.CITE.DATA </w:instrText>
      </w:r>
      <w:r w:rsidR="00E74D94">
        <w:rPr>
          <w:rFonts w:cs="Arial"/>
          <w:iCs/>
          <w:sz w:val="20"/>
          <w:lang w:val="en-GB"/>
        </w:rPr>
      </w:r>
      <w:r w:rsidR="00E74D94">
        <w:rPr>
          <w:rFonts w:cs="Arial"/>
          <w:iCs/>
          <w:sz w:val="20"/>
          <w:lang w:val="en-GB"/>
        </w:rPr>
        <w:fldChar w:fldCharType="end"/>
      </w:r>
      <w:r w:rsidRPr="001A3213">
        <w:rPr>
          <w:rFonts w:cs="Arial"/>
          <w:iCs/>
          <w:sz w:val="20"/>
          <w:lang w:val="en-GB"/>
        </w:rPr>
      </w:r>
      <w:r w:rsidRPr="001A3213">
        <w:rPr>
          <w:rFonts w:cs="Arial"/>
          <w:iCs/>
          <w:sz w:val="20"/>
          <w:lang w:val="en-GB"/>
        </w:rPr>
        <w:fldChar w:fldCharType="separate"/>
      </w:r>
      <w:r w:rsidR="00E74D94">
        <w:rPr>
          <w:rFonts w:cs="Arial"/>
          <w:iCs/>
          <w:noProof/>
          <w:sz w:val="20"/>
          <w:lang w:val="en-GB"/>
        </w:rPr>
        <w:t>[37]</w:t>
      </w:r>
      <w:r w:rsidRPr="001A3213">
        <w:rPr>
          <w:rFonts w:cs="Arial"/>
          <w:iCs/>
          <w:sz w:val="20"/>
        </w:rPr>
        <w:fldChar w:fldCharType="end"/>
      </w:r>
      <w:r w:rsidRPr="001A3213">
        <w:rPr>
          <w:rFonts w:cs="Arial"/>
          <w:iCs/>
          <w:sz w:val="20"/>
          <w:lang w:val="en-GB"/>
        </w:rPr>
        <w:t xml:space="preserve"> The most recent update to the WHO recommendations on antenatal care for a positive pregnancy experience includes the recommendation that antenatal multiple micronutrient supplements that include iron and folic acid are recommended in the context of rigorous research, where research in this context includes controlled clinical trials.</w:t>
      </w:r>
      <w:r w:rsidR="00F87609">
        <w:rPr>
          <w:rFonts w:cs="Arial"/>
          <w:iCs/>
          <w:sz w:val="20"/>
          <w:lang w:val="en-GB"/>
        </w:rPr>
        <w:fldChar w:fldCharType="begin"/>
      </w:r>
      <w:r w:rsidR="00F87609">
        <w:rPr>
          <w:rFonts w:cs="Arial"/>
          <w:iCs/>
          <w:sz w:val="20"/>
          <w:lang w:val="en-GB"/>
        </w:rPr>
        <w:instrText xml:space="preserve"> ADDIN EN.CITE &lt;EndNote&gt;&lt;Cite&gt;&lt;Author&gt;Organisation&lt;/Author&gt;&lt;Year&gt;2020&lt;/Year&gt;&lt;RecNum&gt;103&lt;/RecNum&gt;&lt;DisplayText&gt;[38]&lt;/DisplayText&gt;&lt;record&gt;&lt;rec-number&gt;103&lt;/rec-number&gt;&lt;foreign-keys&gt;&lt;key app="EN" db-id="xe9f2es0q005swewesvxs55hvdsxvtdad2ts" timestamp="1612770558"&gt;103&lt;/key&gt;&lt;/foreign-keys&gt;&lt;ref-type name="Report"&gt;27&lt;/ref-type&gt;&lt;contributors&gt;&lt;authors&gt;&lt;author&gt;World Health Organisation&lt;/author&gt;&lt;/authors&gt;&lt;secondary-authors&gt;&lt;author&gt;WHO&lt;/author&gt;&lt;/secondary-authors&gt;&lt;/contributors&gt;&lt;titles&gt;&lt;title&gt;WHO antenatal care recommendations for a positive pregnancy experience. Nutritional interventions update: Multiple micronutrient supplementations during pregnancy.&lt;/title&gt;&lt;/titles&gt;&lt;dates&gt;&lt;year&gt;2020&lt;/year&gt;&lt;/dates&gt;&lt;pub-location&gt;Geneva&lt;/pub-location&gt;&lt;urls&gt;&lt;/urls&gt;&lt;/record&gt;&lt;/Cite&gt;&lt;/EndNote&gt;</w:instrText>
      </w:r>
      <w:r w:rsidR="00F87609">
        <w:rPr>
          <w:rFonts w:cs="Arial"/>
          <w:iCs/>
          <w:sz w:val="20"/>
          <w:lang w:val="en-GB"/>
        </w:rPr>
        <w:fldChar w:fldCharType="separate"/>
      </w:r>
      <w:r w:rsidR="00F87609">
        <w:rPr>
          <w:rFonts w:cs="Arial"/>
          <w:iCs/>
          <w:noProof/>
          <w:sz w:val="20"/>
          <w:lang w:val="en-GB"/>
        </w:rPr>
        <w:t>[38]</w:t>
      </w:r>
      <w:r w:rsidR="00F87609">
        <w:rPr>
          <w:rFonts w:cs="Arial"/>
          <w:iCs/>
          <w:sz w:val="20"/>
          <w:lang w:val="en-GB"/>
        </w:rPr>
        <w:fldChar w:fldCharType="end"/>
      </w:r>
      <w:r w:rsidRPr="001A3213">
        <w:rPr>
          <w:rFonts w:cs="Arial"/>
          <w:iCs/>
          <w:sz w:val="20"/>
          <w:lang w:val="en-GB"/>
        </w:rPr>
        <w:t xml:space="preserve"> In line with WHO </w:t>
      </w:r>
      <w:r w:rsidR="004834A6">
        <w:rPr>
          <w:rFonts w:cs="Arial"/>
          <w:iCs/>
          <w:sz w:val="20"/>
          <w:lang w:val="en-GB"/>
        </w:rPr>
        <w:t>recommendations</w:t>
      </w:r>
      <w:r w:rsidRPr="001A3213">
        <w:rPr>
          <w:rFonts w:cs="Arial"/>
          <w:iCs/>
          <w:sz w:val="20"/>
          <w:lang w:val="en-GB"/>
        </w:rPr>
        <w:t xml:space="preserve"> we do not, therefore, consider any risks associated with the pregnancy phase of this study but see benefit in providing all women enrolled into the study with multiple micronutrients, instead of iron folic acid, in view of the added benefit this formulation has been shown to confer to women and their infants.</w:t>
      </w:r>
    </w:p>
    <w:p w14:paraId="4C77891C" w14:textId="018C8331" w:rsidR="001A3213" w:rsidRPr="001A3213" w:rsidRDefault="001A3213" w:rsidP="001A3213">
      <w:pPr>
        <w:pStyle w:val="BodyText"/>
        <w:spacing w:before="0" w:after="120" w:line="240" w:lineRule="auto"/>
        <w:rPr>
          <w:rFonts w:cs="Arial"/>
          <w:iCs/>
          <w:sz w:val="20"/>
        </w:rPr>
      </w:pPr>
      <w:r w:rsidRPr="001A3213">
        <w:rPr>
          <w:rFonts w:cs="Arial"/>
          <w:b/>
          <w:bCs/>
          <w:iCs/>
          <w:sz w:val="20"/>
          <w:lang w:val="en-GB"/>
        </w:rPr>
        <w:t>Women (post-partum)</w:t>
      </w:r>
      <w:r w:rsidRPr="001A3213">
        <w:rPr>
          <w:rFonts w:cs="Arial"/>
          <w:iCs/>
          <w:sz w:val="20"/>
          <w:lang w:val="en-GB"/>
        </w:rPr>
        <w:t xml:space="preserve">: </w:t>
      </w:r>
      <w:r w:rsidRPr="001A3213">
        <w:rPr>
          <w:rFonts w:cs="Arial"/>
          <w:iCs/>
          <w:sz w:val="20"/>
        </w:rPr>
        <w:t>From delivery until six-months post-partum women will receive th</w:t>
      </w:r>
      <w:r w:rsidR="00871FBA">
        <w:rPr>
          <w:rFonts w:cs="Arial"/>
          <w:iCs/>
          <w:sz w:val="20"/>
        </w:rPr>
        <w:t>e</w:t>
      </w:r>
      <w:r w:rsidRPr="001A3213">
        <w:rPr>
          <w:rFonts w:cs="Arial"/>
          <w:iCs/>
          <w:sz w:val="20"/>
        </w:rPr>
        <w:t xml:space="preserve"> same UNIMMAP preparation as used in the pregnancy phase (test) or a control preparation (maltodextrin)</w:t>
      </w:r>
      <w:r w:rsidR="00871FBA">
        <w:rPr>
          <w:rFonts w:cs="Arial"/>
          <w:iCs/>
          <w:sz w:val="20"/>
        </w:rPr>
        <w:t xml:space="preserve"> according to the</w:t>
      </w:r>
      <w:r w:rsidR="00AC4500">
        <w:rPr>
          <w:rFonts w:cs="Arial"/>
          <w:iCs/>
          <w:sz w:val="20"/>
        </w:rPr>
        <w:t>ir</w:t>
      </w:r>
      <w:r w:rsidR="00871FBA">
        <w:rPr>
          <w:rFonts w:cs="Arial"/>
          <w:iCs/>
          <w:sz w:val="20"/>
        </w:rPr>
        <w:t xml:space="preserve"> initial </w:t>
      </w:r>
      <w:r w:rsidR="00AC4500">
        <w:rPr>
          <w:rFonts w:cs="Arial"/>
          <w:iCs/>
          <w:sz w:val="20"/>
        </w:rPr>
        <w:t>trial arm allocation</w:t>
      </w:r>
      <w:r w:rsidRPr="001A3213">
        <w:rPr>
          <w:rFonts w:cs="Arial"/>
          <w:iCs/>
          <w:sz w:val="20"/>
        </w:rPr>
        <w:t xml:space="preserve">. Current policy does not include provision of iron folic acid or multiple micronutrients through the period of lactation. However, given the additional nutritional demands that lactation puts on a woman, we will test </w:t>
      </w:r>
      <w:r w:rsidR="00065EC6">
        <w:rPr>
          <w:rFonts w:cs="Arial"/>
          <w:iCs/>
          <w:sz w:val="20"/>
        </w:rPr>
        <w:t xml:space="preserve">whether </w:t>
      </w:r>
      <w:r w:rsidRPr="001A3213">
        <w:rPr>
          <w:rFonts w:cs="Arial"/>
          <w:iCs/>
          <w:sz w:val="20"/>
        </w:rPr>
        <w:t xml:space="preserve">extending the supplementation period through the period of lactation confers additional health benefits to both mother and infant. </w:t>
      </w:r>
      <w:proofErr w:type="gramStart"/>
      <w:r w:rsidRPr="001A3213">
        <w:rPr>
          <w:rFonts w:cs="Arial"/>
          <w:iCs/>
          <w:sz w:val="20"/>
        </w:rPr>
        <w:t>A number of</w:t>
      </w:r>
      <w:proofErr w:type="gramEnd"/>
      <w:r w:rsidRPr="001A3213">
        <w:rPr>
          <w:rFonts w:cs="Arial"/>
          <w:iCs/>
          <w:sz w:val="20"/>
        </w:rPr>
        <w:t xml:space="preserve"> recent trials have included the UNIMMAP formulation in lactating women, with no adverse effects identified.</w:t>
      </w:r>
      <w:r w:rsidR="00F87609">
        <w:rPr>
          <w:rFonts w:cs="Arial"/>
          <w:iCs/>
          <w:sz w:val="20"/>
        </w:rPr>
        <w:fldChar w:fldCharType="begin">
          <w:fldData xml:space="preserve">PEVuZE5vdGU+PENpdGU+PEF1dGhvcj5Bc2hvcm48L0F1dGhvcj48WWVhcj4yMDE1PC9ZZWFyPjxS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==
</w:fldData>
        </w:fldChar>
      </w:r>
      <w:r w:rsidR="00F87609">
        <w:rPr>
          <w:rFonts w:cs="Arial"/>
          <w:iCs/>
          <w:sz w:val="20"/>
        </w:rPr>
        <w:instrText xml:space="preserve"> ADDIN EN.CITE </w:instrText>
      </w:r>
      <w:r w:rsidR="00F87609">
        <w:rPr>
          <w:rFonts w:cs="Arial"/>
          <w:iCs/>
          <w:sz w:val="20"/>
        </w:rPr>
        <w:fldChar w:fldCharType="begin">
          <w:fldData xml:space="preserve">PEVuZE5vdGU+PENpdGU+PEF1dGhvcj5Bc2hvcm48L0F1dGhvcj48WWVhcj4yMDE1PC9ZZWFyPjxS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==
</w:fldData>
        </w:fldChar>
      </w:r>
      <w:r w:rsidR="00F87609">
        <w:rPr>
          <w:rFonts w:cs="Arial"/>
          <w:iCs/>
          <w:sz w:val="20"/>
        </w:rPr>
        <w:instrText xml:space="preserve"> ADDIN EN.CITE.DATA </w:instrText>
      </w:r>
      <w:r w:rsidR="00F87609">
        <w:rPr>
          <w:rFonts w:cs="Arial"/>
          <w:iCs/>
          <w:sz w:val="20"/>
        </w:rPr>
      </w:r>
      <w:r w:rsidR="00F87609">
        <w:rPr>
          <w:rFonts w:cs="Arial"/>
          <w:iCs/>
          <w:sz w:val="20"/>
        </w:rPr>
        <w:fldChar w:fldCharType="end"/>
      </w:r>
      <w:r w:rsidR="00F87609">
        <w:rPr>
          <w:rFonts w:cs="Arial"/>
          <w:iCs/>
          <w:sz w:val="20"/>
        </w:rPr>
      </w:r>
      <w:r w:rsidR="00F87609">
        <w:rPr>
          <w:rFonts w:cs="Arial"/>
          <w:iCs/>
          <w:sz w:val="20"/>
        </w:rPr>
        <w:fldChar w:fldCharType="separate"/>
      </w:r>
      <w:r w:rsidR="00F87609">
        <w:rPr>
          <w:rFonts w:cs="Arial"/>
          <w:iCs/>
          <w:noProof/>
          <w:sz w:val="20"/>
        </w:rPr>
        <w:t>[39]</w:t>
      </w:r>
      <w:r w:rsidR="00F87609">
        <w:rPr>
          <w:rFonts w:cs="Arial"/>
          <w:iCs/>
          <w:sz w:val="20"/>
        </w:rPr>
        <w:fldChar w:fldCharType="end"/>
      </w:r>
      <w:r w:rsidRPr="001A3213">
        <w:rPr>
          <w:rFonts w:cs="Arial"/>
          <w:iCs/>
          <w:sz w:val="20"/>
        </w:rPr>
        <w:t xml:space="preserve"> We do not therefore, identify any risks of the proposed intervention during lactation.</w:t>
      </w:r>
    </w:p>
    <w:p w14:paraId="20D3C88C" w14:textId="6F504D53" w:rsidR="001A3213" w:rsidRPr="001A3213" w:rsidRDefault="001A3213" w:rsidP="001A3213">
      <w:pPr>
        <w:pStyle w:val="BodyText"/>
        <w:spacing w:before="0" w:after="120" w:line="240" w:lineRule="auto"/>
        <w:rPr>
          <w:rFonts w:cs="Arial"/>
          <w:iCs/>
          <w:sz w:val="20"/>
        </w:rPr>
      </w:pPr>
      <w:r w:rsidRPr="001A3213">
        <w:rPr>
          <w:rFonts w:cs="Arial"/>
          <w:b/>
          <w:bCs/>
          <w:iCs/>
          <w:sz w:val="20"/>
        </w:rPr>
        <w:t>Infancy</w:t>
      </w:r>
      <w:r w:rsidRPr="001A3213">
        <w:rPr>
          <w:rFonts w:cs="Arial"/>
          <w:iCs/>
          <w:sz w:val="20"/>
        </w:rPr>
        <w:t xml:space="preserve">: From Day 8 to six-months of infant age, infants will receive a daily micronutrient supplement in the form of an infant syrup. </w:t>
      </w:r>
      <w:r w:rsidRPr="001A3213">
        <w:rPr>
          <w:rFonts w:cs="Arial"/>
          <w:iCs/>
          <w:sz w:val="20"/>
          <w:lang w:val="en-GB"/>
        </w:rPr>
        <w:t>To enable direct comparison between route of supplementation (trial Arms 1-4), the micronutrient formulation will be a combination of the same 15 micronutrients given to women during pregnancy and lactation, but at levels appropriate for this age group</w:t>
      </w:r>
      <w:r w:rsidRPr="001A3213">
        <w:rPr>
          <w:rFonts w:cs="Arial"/>
          <w:iCs/>
          <w:sz w:val="20"/>
          <w:lang w:val="en-GB"/>
        </w:rPr>
        <w:fldChar w:fldCharType="begin"/>
      </w:r>
      <w:r w:rsidR="00F87609">
        <w:rPr>
          <w:rFonts w:cs="Arial"/>
          <w:iCs/>
          <w:sz w:val="20"/>
          <w:lang w:val="en-GB"/>
        </w:rPr>
        <w:instrText xml:space="preserve"> ADDIN EN.CITE &lt;EndNote&gt;&lt;Cite&gt;&lt;Author&gt;EFSA&lt;/Author&gt;&lt;Year&gt;2017&lt;/Year&gt;&lt;RecNum&gt;55&lt;/RecNum&gt;&lt;DisplayText&gt;[40]&lt;/DisplayText&gt;&lt;record&gt;&lt;rec-number&gt;55&lt;/rec-number&gt;&lt;foreign-keys&gt;&lt;key app="EN" db-id="xe9f2es0q005swewesvxs55hvdsxvtdad2ts" timestamp="1571144588"&gt;55&lt;/key&gt;&lt;/foreign-keys&gt;&lt;ref-type name="Report"&gt;27&lt;/ref-type&gt;&lt;contributors&gt;&lt;authors&gt;&lt;author&gt;EFSA&lt;/author&gt;&lt;/authors&gt;&lt;/contributors&gt;&lt;titles&gt;&lt;title&gt;Dietary reference values for nutrients summary report&lt;/title&gt;&lt;/titles&gt;&lt;dates&gt;&lt;year&gt;2017&lt;/year&gt;&lt;/dates&gt;&lt;urls&gt;&lt;/urls&gt;&lt;electronic-resource-num&gt;doi: 10.2903/sp.efsa.2017.e15121&lt;/electronic-resource-num&gt;&lt;/record&gt;&lt;/Cite&gt;&lt;/EndNote&gt;</w:instrText>
      </w:r>
      <w:r w:rsidRPr="001A3213">
        <w:rPr>
          <w:rFonts w:cs="Arial"/>
          <w:iCs/>
          <w:sz w:val="20"/>
          <w:lang w:val="en-GB"/>
        </w:rPr>
        <w:fldChar w:fldCharType="separate"/>
      </w:r>
      <w:r w:rsidR="00F87609">
        <w:rPr>
          <w:rFonts w:cs="Arial"/>
          <w:iCs/>
          <w:noProof/>
          <w:sz w:val="20"/>
          <w:lang w:val="en-GB"/>
        </w:rPr>
        <w:t>[40]</w:t>
      </w:r>
      <w:r w:rsidRPr="001A3213">
        <w:rPr>
          <w:rFonts w:cs="Arial"/>
          <w:iCs/>
          <w:sz w:val="20"/>
        </w:rPr>
        <w:fldChar w:fldCharType="end"/>
      </w:r>
      <w:r w:rsidRPr="001A3213">
        <w:rPr>
          <w:rFonts w:cs="Arial"/>
          <w:iCs/>
          <w:sz w:val="20"/>
          <w:lang w:val="en-GB"/>
        </w:rPr>
        <w:t xml:space="preserve"> (Appendix </w:t>
      </w:r>
      <w:r w:rsidR="00F87609">
        <w:rPr>
          <w:rFonts w:cs="Arial"/>
          <w:iCs/>
          <w:sz w:val="20"/>
          <w:lang w:val="en-GB"/>
        </w:rPr>
        <w:t>I</w:t>
      </w:r>
      <w:r w:rsidRPr="001A3213">
        <w:rPr>
          <w:rFonts w:cs="Arial"/>
          <w:iCs/>
          <w:sz w:val="20"/>
          <w:lang w:val="en-GB"/>
        </w:rPr>
        <w:t xml:space="preserve">). Arms 3 and 4 of the trial will receive a ‘basic’ supplement; Arm 5 will receive a formulation identical in composition to the basic infant micronutrient formulation, </w:t>
      </w:r>
      <w:r w:rsidRPr="001A3213">
        <w:rPr>
          <w:rFonts w:cs="Arial"/>
          <w:iCs/>
          <w:sz w:val="20"/>
        </w:rPr>
        <w:t>but with twice the dose and with the addition of choline (a nutrient essential for infant brain development known to be insufficient in this population</w:t>
      </w:r>
      <w:r w:rsidRPr="001A3213">
        <w:rPr>
          <w:rFonts w:cs="Arial"/>
          <w:iCs/>
          <w:sz w:val="20"/>
        </w:rPr>
        <w:fldChar w:fldCharType="begin">
          <w:fldData xml:space="preserve">PEVuZE5vdGU+PENpdGU+PEF1dGhvcj5Eb21pbmd1ZXotU2FsYXM8L0F1dGhvcj48WWVhcj4yMDEz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==
</w:fldData>
        </w:fldChar>
      </w:r>
      <w:r w:rsidR="00F87609">
        <w:rPr>
          <w:rFonts w:cs="Arial"/>
          <w:iCs/>
          <w:sz w:val="20"/>
        </w:rPr>
        <w:instrText xml:space="preserve"> ADDIN EN.CITE </w:instrText>
      </w:r>
      <w:r w:rsidR="00F87609">
        <w:rPr>
          <w:rFonts w:cs="Arial"/>
          <w:iCs/>
          <w:sz w:val="20"/>
        </w:rPr>
        <w:fldChar w:fldCharType="begin">
          <w:fldData xml:space="preserve">PEVuZE5vdGU+PENpdGU+PEF1dGhvcj5Eb21pbmd1ZXotU2FsYXM8L0F1dGhvcj48WWVhcj4yMDEz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==
</w:fldData>
        </w:fldChar>
      </w:r>
      <w:r w:rsidR="00F87609">
        <w:rPr>
          <w:rFonts w:cs="Arial"/>
          <w:iCs/>
          <w:sz w:val="20"/>
        </w:rPr>
        <w:instrText xml:space="preserve"> ADDIN EN.CITE.DATA </w:instrText>
      </w:r>
      <w:r w:rsidR="00F87609">
        <w:rPr>
          <w:rFonts w:cs="Arial"/>
          <w:iCs/>
          <w:sz w:val="20"/>
        </w:rPr>
      </w:r>
      <w:r w:rsidR="00F87609">
        <w:rPr>
          <w:rFonts w:cs="Arial"/>
          <w:iCs/>
          <w:sz w:val="20"/>
        </w:rPr>
        <w:fldChar w:fldCharType="end"/>
      </w:r>
      <w:r w:rsidRPr="001A3213">
        <w:rPr>
          <w:rFonts w:cs="Arial"/>
          <w:iCs/>
          <w:sz w:val="20"/>
        </w:rPr>
      </w:r>
      <w:r w:rsidRPr="001A3213">
        <w:rPr>
          <w:rFonts w:cs="Arial"/>
          <w:iCs/>
          <w:sz w:val="20"/>
        </w:rPr>
        <w:fldChar w:fldCharType="separate"/>
      </w:r>
      <w:r w:rsidR="00F87609">
        <w:rPr>
          <w:rFonts w:cs="Arial"/>
          <w:iCs/>
          <w:noProof/>
          <w:sz w:val="20"/>
        </w:rPr>
        <w:t>[41]</w:t>
      </w:r>
      <w:r w:rsidRPr="001A3213">
        <w:rPr>
          <w:rFonts w:cs="Arial"/>
          <w:iCs/>
          <w:sz w:val="20"/>
        </w:rPr>
        <w:fldChar w:fldCharType="end"/>
      </w:r>
      <w:r w:rsidRPr="001A3213">
        <w:rPr>
          <w:rFonts w:cs="Arial"/>
          <w:iCs/>
          <w:sz w:val="20"/>
        </w:rPr>
        <w:t xml:space="preserve">). </w:t>
      </w:r>
      <w:r w:rsidRPr="001A3213">
        <w:rPr>
          <w:rFonts w:cs="Arial"/>
          <w:iCs/>
          <w:sz w:val="20"/>
          <w:lang w:val="en-GB"/>
        </w:rPr>
        <w:t xml:space="preserve">Inclusion of this fifth ‘neuro-nutrient’ comparative arm will test the third research hypothesis, </w:t>
      </w:r>
      <w:proofErr w:type="gramStart"/>
      <w:r w:rsidRPr="001A3213">
        <w:rPr>
          <w:rFonts w:cs="Arial"/>
          <w:iCs/>
          <w:sz w:val="20"/>
          <w:lang w:val="en-GB"/>
        </w:rPr>
        <w:t>i.e.</w:t>
      </w:r>
      <w:proofErr w:type="gramEnd"/>
      <w:r w:rsidRPr="001A3213">
        <w:rPr>
          <w:rFonts w:cs="Arial"/>
          <w:iCs/>
          <w:sz w:val="20"/>
          <w:lang w:val="en-GB"/>
        </w:rPr>
        <w:t xml:space="preserve"> that a tailored neuro-nutrient MMN supplement targeted to infants will out-perform the standard formulation of micronutrients with respect to infant brain development. The formulation of the supplement is guided by the reported nutrient requirements of early brain development</w:t>
      </w:r>
      <w:r w:rsidRPr="001A3213">
        <w:rPr>
          <w:rFonts w:cs="Arial"/>
          <w:iCs/>
          <w:sz w:val="20"/>
          <w:lang w:val="en-GB"/>
        </w:rPr>
        <w:fldChar w:fldCharType="begin"/>
      </w:r>
      <w:r w:rsidR="002B16DE">
        <w:rPr>
          <w:rFonts w:cs="Arial"/>
          <w:iCs/>
          <w:sz w:val="20"/>
          <w:lang w:val="en-GB"/>
        </w:rPr>
        <w:instrText xml:space="preserve"> ADDIN EN.CITE &lt;EndNote&gt;&lt;Cite&gt;&lt;Author&gt;Georgieff&lt;/Author&gt;&lt;Year&gt;2007&lt;/Year&gt;&lt;RecNum&gt;54&lt;/RecNum&gt;&lt;DisplayText&gt;[15]&lt;/DisplayText&gt;&lt;record&gt;&lt;rec-number&gt;54&lt;/rec-number&gt;&lt;foreign-keys&gt;&lt;key app="EN" db-id="xe9f2es0q005swewesvxs55hvdsxvtdad2ts" timestamp="1570615159"&gt;54&lt;/key&gt;&lt;/foreign-keys&gt;&lt;ref-type name="Journal Article"&gt;17&lt;/ref-type&gt;&lt;contributors&gt;&lt;authors&gt;&lt;author&gt;Georgieff, M. K.&lt;/author&gt;&lt;/authors&gt;&lt;/contributors&gt;&lt;auth-address&gt;Department of Pediatrics and Child Development, University of Minnesota School of Medicine, Minneapolis, MN, USA. georg001@umn.edu&lt;/auth-address&gt;&lt;titles&gt;&lt;title&gt;Nutrition and the developing brain: nutrient priorities and measurement&lt;/title&gt;&lt;secondary-title&gt;Am J Clin Nutr&lt;/secondary-title&gt;&lt;/titles&gt;&lt;periodical&gt;&lt;full-title&gt;Am J Clin Nutr&lt;/full-title&gt;&lt;/periodical&gt;&lt;pages&gt;614S-620S&lt;/pages&gt;&lt;volume&gt;85&lt;/volume&gt;&lt;number&gt;2&lt;/number&gt;&lt;keywords&gt;&lt;keyword&gt;Behavior&lt;/keyword&gt;&lt;keyword&gt;Brain/*growth &amp;amp; development&lt;/keyword&gt;&lt;keyword&gt;Child&lt;/keyword&gt;&lt;keyword&gt;Child, Preschool&lt;/keyword&gt;&lt;keyword&gt;Copper&lt;/keyword&gt;&lt;keyword&gt;Dietary Fats&lt;/keyword&gt;&lt;keyword&gt;Dietary Proteins&lt;/keyword&gt;&lt;keyword&gt;Fatty Acids, Unsaturated&lt;/keyword&gt;&lt;keyword&gt;Female&lt;/keyword&gt;&lt;keyword&gt;Fetal Development/*physiology&lt;/keyword&gt;&lt;keyword&gt;Humans&lt;/keyword&gt;&lt;keyword&gt;Infant&lt;/keyword&gt;&lt;keyword&gt;Infant Nutritional Physiological Phenomena&lt;/keyword&gt;&lt;keyword&gt;Infant, Newborn&lt;/keyword&gt;&lt;keyword&gt;Iron&lt;/keyword&gt;&lt;keyword&gt;*Maternal Nutritional Physiological Phenomena&lt;/keyword&gt;&lt;keyword&gt;Pregnancy&lt;/keyword&gt;&lt;keyword&gt;Zinc&lt;/keyword&gt;&lt;/keywords&gt;&lt;dates&gt;&lt;year&gt;2007&lt;/year&gt;&lt;pub-dates&gt;&lt;date&gt;Feb&lt;/date&gt;&lt;/pub-dates&gt;&lt;/dates&gt;&lt;isbn&gt;0002-9165 (Print)&amp;#xD;0002-9165 (Linking)&lt;/isbn&gt;&lt;accession-num&gt;17284765&lt;/accession-num&gt;&lt;urls&gt;&lt;related-urls&gt;&lt;url&gt;https://www.ncbi.nlm.nih.gov/pubmed/17284765&lt;/url&gt;&lt;/related-urls&gt;&lt;/urls&gt;&lt;electronic-resource-num&gt;10.1093/ajcn/85.2.614S&lt;/electronic-resource-num&gt;&lt;/record&gt;&lt;/Cite&gt;&lt;/EndNote&gt;</w:instrText>
      </w:r>
      <w:r w:rsidRPr="001A3213">
        <w:rPr>
          <w:rFonts w:cs="Arial"/>
          <w:iCs/>
          <w:sz w:val="20"/>
          <w:lang w:val="en-GB"/>
        </w:rPr>
        <w:fldChar w:fldCharType="separate"/>
      </w:r>
      <w:r w:rsidR="002B16DE">
        <w:rPr>
          <w:rFonts w:cs="Arial"/>
          <w:iCs/>
          <w:noProof/>
          <w:sz w:val="20"/>
          <w:lang w:val="en-GB"/>
        </w:rPr>
        <w:t>[15]</w:t>
      </w:r>
      <w:r w:rsidRPr="001A3213">
        <w:rPr>
          <w:rFonts w:cs="Arial"/>
          <w:iCs/>
          <w:sz w:val="20"/>
        </w:rPr>
        <w:fldChar w:fldCharType="end"/>
      </w:r>
      <w:r w:rsidRPr="001A3213">
        <w:rPr>
          <w:rFonts w:cs="Arial"/>
          <w:iCs/>
          <w:sz w:val="20"/>
          <w:lang w:val="en-GB"/>
        </w:rPr>
        <w:t xml:space="preserve"> and has been developed in accordance with dietary reference values for young infants.</w:t>
      </w:r>
      <w:r w:rsidRPr="001A3213">
        <w:rPr>
          <w:rFonts w:cs="Arial"/>
          <w:iCs/>
          <w:sz w:val="20"/>
          <w:lang w:val="en-GB"/>
        </w:rPr>
        <w:fldChar w:fldCharType="begin">
          <w:fldData xml:space="preserve">PEVuZE5vdGU+PENpdGU+PEF1dGhvcj5FRlNBPC9BdXRob3I+PFllYXI+MjAxNzwvWWVhcj48UmVj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</w:fldData>
        </w:fldChar>
      </w:r>
      <w:r w:rsidR="00F87609">
        <w:rPr>
          <w:rFonts w:cs="Arial"/>
          <w:iCs/>
          <w:sz w:val="20"/>
          <w:lang w:val="en-GB"/>
        </w:rPr>
        <w:instrText xml:space="preserve"> ADDIN EN.CITE </w:instrText>
      </w:r>
      <w:r w:rsidR="00F87609">
        <w:rPr>
          <w:rFonts w:cs="Arial"/>
          <w:iCs/>
          <w:sz w:val="20"/>
          <w:lang w:val="en-GB"/>
        </w:rPr>
        <w:fldChar w:fldCharType="begin">
          <w:fldData xml:space="preserve">PEVuZE5vdGU+PENpdGU+PEF1dGhvcj5FRlNBPC9BdXRob3I+PFllYXI+MjAxNzwvWWVhcj48UmVj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</w:fldData>
        </w:fldChar>
      </w:r>
      <w:r w:rsidR="00F87609">
        <w:rPr>
          <w:rFonts w:cs="Arial"/>
          <w:iCs/>
          <w:sz w:val="20"/>
          <w:lang w:val="en-GB"/>
        </w:rPr>
        <w:instrText xml:space="preserve"> ADDIN EN.CITE.DATA </w:instrText>
      </w:r>
      <w:r w:rsidR="00F87609">
        <w:rPr>
          <w:rFonts w:cs="Arial"/>
          <w:iCs/>
          <w:sz w:val="20"/>
          <w:lang w:val="en-GB"/>
        </w:rPr>
      </w:r>
      <w:r w:rsidR="00F87609">
        <w:rPr>
          <w:rFonts w:cs="Arial"/>
          <w:iCs/>
          <w:sz w:val="20"/>
          <w:lang w:val="en-GB"/>
        </w:rPr>
        <w:fldChar w:fldCharType="end"/>
      </w:r>
      <w:r w:rsidRPr="001A3213">
        <w:rPr>
          <w:rFonts w:cs="Arial"/>
          <w:iCs/>
          <w:sz w:val="20"/>
          <w:lang w:val="en-GB"/>
        </w:rPr>
      </w:r>
      <w:r w:rsidRPr="001A3213">
        <w:rPr>
          <w:rFonts w:cs="Arial"/>
          <w:iCs/>
          <w:sz w:val="20"/>
          <w:lang w:val="en-GB"/>
        </w:rPr>
        <w:fldChar w:fldCharType="separate"/>
      </w:r>
      <w:r w:rsidR="00F87609">
        <w:rPr>
          <w:rFonts w:cs="Arial"/>
          <w:iCs/>
          <w:noProof/>
          <w:sz w:val="20"/>
          <w:lang w:val="en-GB"/>
        </w:rPr>
        <w:t>[40, 42]</w:t>
      </w:r>
      <w:r w:rsidRPr="001A3213">
        <w:rPr>
          <w:rFonts w:cs="Arial"/>
          <w:iCs/>
          <w:sz w:val="20"/>
        </w:rPr>
        <w:fldChar w:fldCharType="end"/>
      </w:r>
    </w:p>
    <w:p w14:paraId="77C1605F" w14:textId="65E28ACC" w:rsidR="001A3213" w:rsidRPr="001A3213" w:rsidRDefault="001A3213" w:rsidP="001A3213">
      <w:pPr>
        <w:pStyle w:val="BodyText"/>
        <w:spacing w:before="0" w:after="120" w:line="240" w:lineRule="auto"/>
        <w:rPr>
          <w:rFonts w:cs="Arial"/>
          <w:iCs/>
          <w:sz w:val="20"/>
        </w:rPr>
      </w:pPr>
      <w:r w:rsidRPr="001A3213">
        <w:rPr>
          <w:rFonts w:cs="Arial"/>
          <w:iCs/>
          <w:sz w:val="20"/>
        </w:rPr>
        <w:t>Micronutrient syrups (single micronutrients, e.g. iron, vitamin D, or multiple micronutrients) are routinely given to clinically vulnerable groups, e.g. pre</w:t>
      </w:r>
      <w:r w:rsidR="00871D27">
        <w:rPr>
          <w:rFonts w:cs="Arial"/>
          <w:iCs/>
          <w:sz w:val="20"/>
        </w:rPr>
        <w:t>term infants, in many contexts</w:t>
      </w:r>
      <w:r w:rsidRPr="001A3213">
        <w:rPr>
          <w:rFonts w:cs="Arial"/>
          <w:iCs/>
          <w:sz w:val="20"/>
        </w:rPr>
        <w:t>.</w:t>
      </w:r>
      <w:r w:rsidR="00871D27">
        <w:rPr>
          <w:rFonts w:cs="Arial"/>
          <w:iCs/>
          <w:sz w:val="20"/>
        </w:rPr>
        <w:fldChar w:fldCharType="begin"/>
      </w:r>
      <w:r w:rsidR="00871D27">
        <w:rPr>
          <w:rFonts w:cs="Arial"/>
          <w:iCs/>
          <w:sz w:val="20"/>
        </w:rPr>
        <w:instrText xml:space="preserve"> ADDIN EN.CITE &lt;EndNote&gt;&lt;Cite&gt;&lt;Author&gt;Rao&lt;/Author&gt;&lt;Year&gt;2009&lt;/Year&gt;&lt;RecNum&gt;106&lt;/RecNum&gt;&lt;DisplayText&gt;[43]&lt;/DisplayText&gt;&lt;record&gt;&lt;rec-number&gt;106&lt;/rec-number&gt;&lt;foreign-keys&gt;&lt;key app="EN" db-id="xe9f2es0q005swewesvxs55hvdsxvtdad2ts" timestamp="1612776365"&gt;106&lt;/key&gt;&lt;/foreign-keys&gt;&lt;ref-type name="Journal Article"&gt;17&lt;/ref-type&gt;&lt;contributors&gt;&lt;authors&gt;&lt;author&gt;Rao, R.&lt;/author&gt;&lt;author&gt;Georgieff, M. K.&lt;/author&gt;&lt;/authors&gt;&lt;/contributors&gt;&lt;auth-address&gt;Division of Neonatology, Department of Pediatrics, University of Minnesota, Mayo Mail Code 39, 420 Delaware Street, SE, Minneapolis, MN 55455, USA. raoxx017@umn.edu&lt;/auth-address&gt;&lt;titles&gt;&lt;title&gt;Iron therapy for preterm infants&lt;/title&gt;&lt;secondary-title&gt;Clin Perinatol&lt;/secondary-title&gt;&lt;/titles&gt;&lt;periodical&gt;&lt;full-title&gt;Clin Perinatol&lt;/full-title&gt;&lt;/periodical&gt;&lt;pages&gt;27-42&lt;/pages&gt;&lt;volume&gt;36&lt;/volume&gt;&lt;number&gt;1&lt;/number&gt;&lt;keywords&gt;&lt;keyword&gt;Anemia, Iron-Deficiency/*therapy&lt;/keyword&gt;&lt;keyword&gt;Hematinics/*therapeutic use&lt;/keyword&gt;&lt;keyword&gt;Humans&lt;/keyword&gt;&lt;keyword&gt;Infant, Newborn&lt;/keyword&gt;&lt;keyword&gt;Infant, Premature&lt;/keyword&gt;&lt;keyword&gt;Iron/*therapeutic use&lt;/keyword&gt;&lt;keyword&gt;Iron Overload/complications&lt;/keyword&gt;&lt;/keywords&gt;&lt;dates&gt;&lt;year&gt;2009&lt;/year&gt;&lt;pub-dates&gt;&lt;date&gt;Mar&lt;/date&gt;&lt;/pub-dates&gt;&lt;/dates&gt;&lt;isbn&gt;1557-9840 (Electronic)&amp;#xD;0095-5108 (Linking)&lt;/isbn&gt;&lt;accession-num&gt;19161863&lt;/accession-num&gt;&lt;urls&gt;&lt;related-urls&gt;&lt;url&gt;https://www.ncbi.nlm.nih.gov/pubmed/19161863&lt;/url&gt;&lt;/related-urls&gt;&lt;/urls&gt;&lt;custom2&gt;PMC2657918&lt;/custom2&gt;&lt;electronic-resource-num&gt;10.1016/j.clp.2008.09.013&lt;/electronic-resource-num&gt;&lt;/record&gt;&lt;/Cite&gt;&lt;/EndNote&gt;</w:instrText>
      </w:r>
      <w:r w:rsidR="00871D27">
        <w:rPr>
          <w:rFonts w:cs="Arial"/>
          <w:iCs/>
          <w:sz w:val="20"/>
        </w:rPr>
        <w:fldChar w:fldCharType="separate"/>
      </w:r>
      <w:r w:rsidR="00871D27">
        <w:rPr>
          <w:rFonts w:cs="Arial"/>
          <w:iCs/>
          <w:noProof/>
          <w:sz w:val="20"/>
        </w:rPr>
        <w:t>[43]</w:t>
      </w:r>
      <w:r w:rsidR="00871D27">
        <w:rPr>
          <w:rFonts w:cs="Arial"/>
          <w:iCs/>
          <w:sz w:val="20"/>
        </w:rPr>
        <w:fldChar w:fldCharType="end"/>
      </w:r>
      <w:r w:rsidRPr="001A3213">
        <w:rPr>
          <w:rFonts w:cs="Arial"/>
          <w:iCs/>
          <w:sz w:val="20"/>
        </w:rPr>
        <w:t xml:space="preserve"> Further, the level of micronutrients contained in the test products is parallel to the level included in many commercially available formula milks, and commonly given alongside breast milk in populations globally.</w:t>
      </w:r>
      <w:r w:rsidR="00F87609">
        <w:rPr>
          <w:rFonts w:cs="Arial"/>
          <w:iCs/>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F87609">
        <w:rPr>
          <w:rFonts w:cs="Arial"/>
          <w:iCs/>
          <w:sz w:val="20"/>
        </w:rPr>
        <w:instrText xml:space="preserve"> ADDIN EN.CITE </w:instrText>
      </w:r>
      <w:r w:rsidR="00F87609">
        <w:rPr>
          <w:rFonts w:cs="Arial"/>
          <w:iCs/>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F87609">
        <w:rPr>
          <w:rFonts w:cs="Arial"/>
          <w:iCs/>
          <w:sz w:val="20"/>
        </w:rPr>
        <w:instrText xml:space="preserve"> ADDIN EN.CITE.DATA </w:instrText>
      </w:r>
      <w:r w:rsidR="00F87609">
        <w:rPr>
          <w:rFonts w:cs="Arial"/>
          <w:iCs/>
          <w:sz w:val="20"/>
        </w:rPr>
      </w:r>
      <w:r w:rsidR="00F87609">
        <w:rPr>
          <w:rFonts w:cs="Arial"/>
          <w:iCs/>
          <w:sz w:val="20"/>
        </w:rPr>
        <w:fldChar w:fldCharType="end"/>
      </w:r>
      <w:r w:rsidR="00F87609">
        <w:rPr>
          <w:rFonts w:cs="Arial"/>
          <w:iCs/>
          <w:sz w:val="20"/>
        </w:rPr>
      </w:r>
      <w:r w:rsidR="00F87609">
        <w:rPr>
          <w:rFonts w:cs="Arial"/>
          <w:iCs/>
          <w:sz w:val="20"/>
        </w:rPr>
        <w:fldChar w:fldCharType="separate"/>
      </w:r>
      <w:r w:rsidR="00F87609">
        <w:rPr>
          <w:rFonts w:cs="Arial"/>
          <w:iCs/>
          <w:noProof/>
          <w:sz w:val="20"/>
        </w:rPr>
        <w:t>[42]</w:t>
      </w:r>
      <w:r w:rsidR="00F87609">
        <w:rPr>
          <w:rFonts w:cs="Arial"/>
          <w:iCs/>
          <w:sz w:val="20"/>
        </w:rPr>
        <w:fldChar w:fldCharType="end"/>
      </w:r>
      <w:r w:rsidRPr="001A3213">
        <w:rPr>
          <w:rFonts w:cs="Arial"/>
          <w:iCs/>
          <w:sz w:val="20"/>
        </w:rPr>
        <w:t xml:space="preserve"> Identified benefits for infants receiving the test (micronutrient) formulation therefore includes the provision of additional micronutrients during a period of rapid growth and development and at a time where we </w:t>
      </w:r>
      <w:proofErr w:type="spellStart"/>
      <w:r w:rsidRPr="001A3213">
        <w:rPr>
          <w:rFonts w:cs="Arial"/>
          <w:iCs/>
          <w:sz w:val="20"/>
        </w:rPr>
        <w:t>hypothesise</w:t>
      </w:r>
      <w:proofErr w:type="spellEnd"/>
      <w:r w:rsidRPr="001A3213">
        <w:rPr>
          <w:rFonts w:cs="Arial"/>
          <w:iCs/>
          <w:sz w:val="20"/>
        </w:rPr>
        <w:t xml:space="preserve"> that many will be vulnerable to micronutrient deficiencies. It is possible that some infants may find the syrups difficult to tolerate, with side effects including vomiting and gastrointestinal discomfort. However, in the absence of comparable data we are unable to formally evaluate this </w:t>
      </w:r>
      <w:proofErr w:type="gramStart"/>
      <w:r w:rsidRPr="001A3213">
        <w:rPr>
          <w:rFonts w:cs="Arial"/>
          <w:iCs/>
          <w:sz w:val="20"/>
        </w:rPr>
        <w:t>risk, but</w:t>
      </w:r>
      <w:proofErr w:type="gramEnd"/>
      <w:r w:rsidRPr="001A3213">
        <w:rPr>
          <w:rFonts w:cs="Arial"/>
          <w:iCs/>
          <w:sz w:val="20"/>
        </w:rPr>
        <w:t xml:space="preserve"> would consider it low in view of the widespread </w:t>
      </w:r>
      <w:proofErr w:type="spellStart"/>
      <w:r w:rsidRPr="001A3213">
        <w:rPr>
          <w:rFonts w:cs="Arial"/>
          <w:iCs/>
          <w:sz w:val="20"/>
        </w:rPr>
        <w:t>used</w:t>
      </w:r>
      <w:proofErr w:type="spellEnd"/>
      <w:r w:rsidRPr="001A3213">
        <w:rPr>
          <w:rFonts w:cs="Arial"/>
          <w:iCs/>
          <w:sz w:val="20"/>
        </w:rPr>
        <w:t xml:space="preserve"> of micronutrient syrups in young infants globally. </w:t>
      </w:r>
    </w:p>
    <w:p w14:paraId="14B8A96A" w14:textId="77777777" w:rsidR="00685C98" w:rsidRPr="00B90CC6" w:rsidRDefault="00685C98" w:rsidP="008340D0">
      <w:pPr>
        <w:pStyle w:val="BodyText"/>
        <w:spacing w:before="120" w:after="120" w:line="240" w:lineRule="auto"/>
        <w:ind w:left="851"/>
        <w:rPr>
          <w:rFonts w:cs="Arial"/>
          <w:iCs/>
          <w:sz w:val="20"/>
        </w:rPr>
      </w:pPr>
    </w:p>
    <w:p w14:paraId="0B480673" w14:textId="77777777" w:rsidR="00B20465" w:rsidRPr="00B90CC6" w:rsidRDefault="00B20465" w:rsidP="008340D0">
      <w:pPr>
        <w:pStyle w:val="Heading2"/>
        <w:tabs>
          <w:tab w:val="clear" w:pos="720"/>
          <w:tab w:val="num" w:pos="851"/>
        </w:tabs>
        <w:spacing w:before="120" w:after="120"/>
        <w:rPr>
          <w:rFonts w:ascii="Arial" w:hAnsi="Arial" w:cs="Arial"/>
        </w:rPr>
      </w:pPr>
      <w:bookmarkStart w:id="118" w:name="_Toc148775775"/>
      <w:bookmarkStart w:id="119" w:name="_Toc376511496"/>
      <w:r w:rsidRPr="00B90CC6">
        <w:rPr>
          <w:rFonts w:ascii="Arial" w:hAnsi="Arial" w:cs="Arial"/>
        </w:rPr>
        <w:lastRenderedPageBreak/>
        <w:t xml:space="preserve">Informed </w:t>
      </w:r>
      <w:r w:rsidR="00BC1DDD" w:rsidRPr="00B90CC6">
        <w:rPr>
          <w:rFonts w:ascii="Arial" w:hAnsi="Arial" w:cs="Arial"/>
        </w:rPr>
        <w:t>c</w:t>
      </w:r>
      <w:r w:rsidRPr="00B90CC6">
        <w:rPr>
          <w:rFonts w:ascii="Arial" w:hAnsi="Arial" w:cs="Arial"/>
        </w:rPr>
        <w:t>onsent</w:t>
      </w:r>
      <w:bookmarkEnd w:id="118"/>
      <w:bookmarkEnd w:id="119"/>
      <w:r w:rsidRPr="00B90CC6">
        <w:rPr>
          <w:rFonts w:ascii="Arial" w:hAnsi="Arial" w:cs="Arial"/>
        </w:rPr>
        <w:t xml:space="preserve"> </w:t>
      </w:r>
    </w:p>
    <w:p w14:paraId="54AE5309" w14:textId="2C31F74D" w:rsidR="00660654" w:rsidRPr="00660654" w:rsidRDefault="00660654" w:rsidP="00660654">
      <w:pPr>
        <w:pStyle w:val="BodyText"/>
        <w:spacing w:before="0" w:after="120" w:line="240" w:lineRule="auto"/>
        <w:contextualSpacing/>
        <w:jc w:val="both"/>
        <w:rPr>
          <w:rFonts w:eastAsia="Arial" w:cs="Arial"/>
          <w:sz w:val="20"/>
        </w:rPr>
      </w:pPr>
      <w:r w:rsidRPr="00660654">
        <w:rPr>
          <w:rFonts w:eastAsia="Arial" w:cs="Arial"/>
          <w:sz w:val="20"/>
        </w:rPr>
        <w:t xml:space="preserve">Individual consent for the study will be sought, with pregnant women providing consent for both </w:t>
      </w:r>
      <w:proofErr w:type="gramStart"/>
      <w:r w:rsidRPr="00660654">
        <w:rPr>
          <w:rFonts w:eastAsia="Arial" w:cs="Arial"/>
          <w:sz w:val="20"/>
        </w:rPr>
        <w:t>herself</w:t>
      </w:r>
      <w:proofErr w:type="gramEnd"/>
      <w:r w:rsidRPr="00660654">
        <w:rPr>
          <w:rFonts w:eastAsia="Arial" w:cs="Arial"/>
          <w:sz w:val="20"/>
        </w:rPr>
        <w:t xml:space="preserve"> and her infant. Field assistants will be trained to explain the full details of the project to all eligible women, covering all aspects of the study as laid out in the ‘Participant Information Sheet’. Literate parents will then be given the Information Sheet </w:t>
      </w:r>
      <w:r w:rsidR="002855E1">
        <w:rPr>
          <w:rFonts w:eastAsia="Arial" w:cs="Arial"/>
          <w:sz w:val="20"/>
        </w:rPr>
        <w:t xml:space="preserve">and study staff will be trained in accordance </w:t>
      </w:r>
      <w:proofErr w:type="gramStart"/>
      <w:r w:rsidR="002855E1">
        <w:rPr>
          <w:rFonts w:eastAsia="Arial" w:cs="Arial"/>
          <w:sz w:val="20"/>
        </w:rPr>
        <w:t>to</w:t>
      </w:r>
      <w:proofErr w:type="gramEnd"/>
      <w:r w:rsidR="002855E1">
        <w:rPr>
          <w:rFonts w:eastAsia="Arial" w:cs="Arial"/>
          <w:sz w:val="20"/>
        </w:rPr>
        <w:t xml:space="preserve"> the GG/MRC Joint Ethics Committee consent waiver in the applicable local </w:t>
      </w:r>
      <w:r w:rsidR="00195046">
        <w:rPr>
          <w:rFonts w:eastAsia="Arial" w:cs="Arial"/>
          <w:sz w:val="20"/>
        </w:rPr>
        <w:t>l</w:t>
      </w:r>
      <w:r w:rsidR="002855E1">
        <w:rPr>
          <w:rFonts w:eastAsia="Arial" w:cs="Arial"/>
          <w:sz w:val="20"/>
        </w:rPr>
        <w:t>anguages for conse</w:t>
      </w:r>
      <w:r w:rsidR="008F3290">
        <w:rPr>
          <w:rFonts w:eastAsia="Arial" w:cs="Arial"/>
          <w:sz w:val="20"/>
        </w:rPr>
        <w:t>n</w:t>
      </w:r>
      <w:r w:rsidR="002855E1">
        <w:rPr>
          <w:rFonts w:eastAsia="Arial" w:cs="Arial"/>
          <w:sz w:val="20"/>
        </w:rPr>
        <w:t>ting of</w:t>
      </w:r>
      <w:r w:rsidR="002855E1" w:rsidRPr="00660654">
        <w:rPr>
          <w:rFonts w:eastAsia="Arial" w:cs="Arial"/>
          <w:sz w:val="20"/>
        </w:rPr>
        <w:t xml:space="preserve"> </w:t>
      </w:r>
      <w:r w:rsidRPr="00660654">
        <w:rPr>
          <w:rFonts w:eastAsia="Arial" w:cs="Arial"/>
          <w:sz w:val="20"/>
        </w:rPr>
        <w:t xml:space="preserve">illiterate parents </w:t>
      </w:r>
      <w:r w:rsidR="002855E1">
        <w:rPr>
          <w:rFonts w:eastAsia="Arial" w:cs="Arial"/>
          <w:sz w:val="20"/>
        </w:rPr>
        <w:t xml:space="preserve">and </w:t>
      </w:r>
      <w:r w:rsidRPr="00660654">
        <w:rPr>
          <w:rFonts w:eastAsia="Arial" w:cs="Arial"/>
          <w:sz w:val="20"/>
        </w:rPr>
        <w:t xml:space="preserve">will </w:t>
      </w:r>
      <w:r w:rsidR="002D279F">
        <w:rPr>
          <w:rFonts w:eastAsia="Arial" w:cs="Arial"/>
          <w:sz w:val="20"/>
        </w:rPr>
        <w:t>explain</w:t>
      </w:r>
      <w:r w:rsidR="002D279F" w:rsidRPr="00660654">
        <w:rPr>
          <w:rFonts w:eastAsia="Arial" w:cs="Arial"/>
          <w:sz w:val="20"/>
        </w:rPr>
        <w:t xml:space="preserve"> </w:t>
      </w:r>
      <w:r w:rsidR="002D279F">
        <w:rPr>
          <w:rFonts w:eastAsia="Arial" w:cs="Arial"/>
          <w:sz w:val="20"/>
        </w:rPr>
        <w:t>study information sheet</w:t>
      </w:r>
      <w:r w:rsidR="002855E1">
        <w:rPr>
          <w:rFonts w:eastAsia="Arial" w:cs="Arial"/>
          <w:sz w:val="20"/>
        </w:rPr>
        <w:t xml:space="preserve"> </w:t>
      </w:r>
      <w:r w:rsidRPr="00660654">
        <w:rPr>
          <w:rFonts w:eastAsia="Arial" w:cs="Arial"/>
          <w:sz w:val="20"/>
        </w:rPr>
        <w:t xml:space="preserve">to them in full in the language they understand. Illiterate consenting subjects will require an </w:t>
      </w:r>
      <w:r w:rsidR="002855E1" w:rsidRPr="00660654">
        <w:rPr>
          <w:rFonts w:eastAsia="Arial" w:cs="Arial"/>
          <w:sz w:val="20"/>
        </w:rPr>
        <w:t>i</w:t>
      </w:r>
      <w:r w:rsidR="002855E1">
        <w:rPr>
          <w:rFonts w:eastAsia="Arial" w:cs="Arial"/>
          <w:sz w:val="20"/>
        </w:rPr>
        <w:t>mpartial</w:t>
      </w:r>
      <w:r w:rsidR="002855E1" w:rsidRPr="00660654">
        <w:rPr>
          <w:rFonts w:eastAsia="Arial" w:cs="Arial"/>
          <w:sz w:val="20"/>
        </w:rPr>
        <w:t xml:space="preserve"> </w:t>
      </w:r>
      <w:r w:rsidRPr="00660654">
        <w:rPr>
          <w:rFonts w:eastAsia="Arial" w:cs="Arial"/>
          <w:sz w:val="20"/>
        </w:rPr>
        <w:t>literate witness</w:t>
      </w:r>
      <w:r w:rsidR="002855E1">
        <w:rPr>
          <w:rFonts w:eastAsia="Arial" w:cs="Arial"/>
          <w:sz w:val="20"/>
        </w:rPr>
        <w:t xml:space="preserve"> to be present throughout the </w:t>
      </w:r>
      <w:proofErr w:type="spellStart"/>
      <w:r w:rsidR="002855E1">
        <w:rPr>
          <w:rFonts w:eastAsia="Arial" w:cs="Arial"/>
          <w:sz w:val="20"/>
        </w:rPr>
        <w:t>conseting</w:t>
      </w:r>
      <w:proofErr w:type="spellEnd"/>
      <w:r w:rsidR="002855E1">
        <w:rPr>
          <w:rFonts w:eastAsia="Arial" w:cs="Arial"/>
          <w:sz w:val="20"/>
        </w:rPr>
        <w:t xml:space="preserve"> procedure</w:t>
      </w:r>
      <w:r w:rsidRPr="00660654">
        <w:rPr>
          <w:rFonts w:eastAsia="Arial" w:cs="Arial"/>
          <w:sz w:val="20"/>
        </w:rPr>
        <w:t xml:space="preserve">. Any questions that arise will be answered by the field assistants and </w:t>
      </w:r>
      <w:r w:rsidR="002855E1" w:rsidRPr="00660654">
        <w:rPr>
          <w:rFonts w:eastAsia="Arial" w:cs="Arial"/>
          <w:sz w:val="20"/>
        </w:rPr>
        <w:t xml:space="preserve">one of the study investigators </w:t>
      </w:r>
      <w:r w:rsidRPr="00660654">
        <w:rPr>
          <w:rFonts w:eastAsia="Arial" w:cs="Arial"/>
          <w:sz w:val="20"/>
        </w:rPr>
        <w:t xml:space="preserve">will also be </w:t>
      </w:r>
      <w:r w:rsidR="002855E1">
        <w:rPr>
          <w:rFonts w:eastAsia="Arial" w:cs="Arial"/>
          <w:sz w:val="20"/>
        </w:rPr>
        <w:t>available for</w:t>
      </w:r>
      <w:r w:rsidRPr="00660654">
        <w:rPr>
          <w:rFonts w:eastAsia="Arial" w:cs="Arial"/>
          <w:sz w:val="20"/>
        </w:rPr>
        <w:t xml:space="preserve"> further clarifications and explanations if </w:t>
      </w:r>
      <w:r w:rsidR="002855E1">
        <w:rPr>
          <w:rFonts w:eastAsia="Arial" w:cs="Arial"/>
          <w:sz w:val="20"/>
        </w:rPr>
        <w:t>required</w:t>
      </w:r>
      <w:r w:rsidRPr="00660654">
        <w:rPr>
          <w:rFonts w:eastAsia="Arial" w:cs="Arial"/>
          <w:sz w:val="20"/>
        </w:rPr>
        <w:t>. Participation is entirely voluntary, and where women are willing to be involved, written Informed Consent will be obtained.</w:t>
      </w:r>
    </w:p>
    <w:p w14:paraId="652C336E" w14:textId="77777777" w:rsidR="00FC084F" w:rsidRPr="00660654" w:rsidRDefault="00FC084F" w:rsidP="008340D0">
      <w:pPr>
        <w:pStyle w:val="BodyText"/>
        <w:spacing w:before="120" w:after="120" w:line="240" w:lineRule="auto"/>
        <w:ind w:left="851"/>
        <w:rPr>
          <w:rFonts w:cs="Arial"/>
          <w:iCs/>
          <w:sz w:val="20"/>
        </w:rPr>
      </w:pPr>
    </w:p>
    <w:p w14:paraId="6BBDF201" w14:textId="77777777" w:rsidR="00F8281B" w:rsidRPr="00B90CC6" w:rsidRDefault="00C55F58" w:rsidP="008340D0">
      <w:pPr>
        <w:pStyle w:val="Heading2"/>
        <w:tabs>
          <w:tab w:val="clear" w:pos="720"/>
          <w:tab w:val="num" w:pos="851"/>
        </w:tabs>
        <w:spacing w:before="120" w:after="120"/>
        <w:rPr>
          <w:rFonts w:ascii="Arial" w:hAnsi="Arial" w:cs="Arial"/>
        </w:rPr>
      </w:pPr>
      <w:bookmarkStart w:id="120" w:name="_Toc148775776"/>
      <w:bookmarkStart w:id="121" w:name="_Toc376511497"/>
      <w:bookmarkStart w:id="122" w:name="_Toc42589020"/>
      <w:bookmarkStart w:id="123" w:name="_Toc53202877"/>
      <w:r w:rsidRPr="00B90CC6">
        <w:rPr>
          <w:rFonts w:ascii="Arial" w:hAnsi="Arial" w:cs="Arial"/>
        </w:rPr>
        <w:t xml:space="preserve">Participant </w:t>
      </w:r>
      <w:r w:rsidR="00BC1DDD" w:rsidRPr="00B90CC6">
        <w:rPr>
          <w:rFonts w:ascii="Arial" w:hAnsi="Arial" w:cs="Arial"/>
        </w:rPr>
        <w:t>c</w:t>
      </w:r>
      <w:r w:rsidR="00F8281B" w:rsidRPr="00B90CC6">
        <w:rPr>
          <w:rFonts w:ascii="Arial" w:hAnsi="Arial" w:cs="Arial"/>
        </w:rPr>
        <w:t>onfidentiality</w:t>
      </w:r>
      <w:bookmarkEnd w:id="120"/>
      <w:bookmarkEnd w:id="121"/>
    </w:p>
    <w:p w14:paraId="03745455" w14:textId="77777777" w:rsidR="00D522DF" w:rsidRPr="00D522DF" w:rsidRDefault="00D522DF" w:rsidP="00D522DF">
      <w:pPr>
        <w:pStyle w:val="BodyText"/>
        <w:spacing w:before="0" w:after="120" w:line="240" w:lineRule="auto"/>
        <w:jc w:val="both"/>
        <w:rPr>
          <w:rFonts w:eastAsia="Arial" w:cs="Arial"/>
          <w:sz w:val="20"/>
        </w:rPr>
      </w:pPr>
      <w:r w:rsidRPr="00D522DF">
        <w:rPr>
          <w:rFonts w:eastAsia="Arial" w:cs="Arial"/>
          <w:color w:val="000000" w:themeColor="text1"/>
          <w:sz w:val="20"/>
        </w:rPr>
        <w:t xml:space="preserve">Any participants’ identifiable data collected by the study will be stored securely and their confidentiality protected in accordance with the Data Protection Act. </w:t>
      </w:r>
      <w:r w:rsidRPr="00D522DF">
        <w:rPr>
          <w:rFonts w:eastAsia="Arial" w:cs="Arial"/>
          <w:sz w:val="20"/>
        </w:rPr>
        <w:t xml:space="preserve">Participant confidentiality, privacy and anonymity will always be ensured. All data will be </w:t>
      </w:r>
      <w:proofErr w:type="spellStart"/>
      <w:proofErr w:type="gramStart"/>
      <w:r w:rsidRPr="00D522DF">
        <w:rPr>
          <w:rFonts w:eastAsia="Arial" w:cs="Arial"/>
          <w:sz w:val="20"/>
        </w:rPr>
        <w:t>anonymised</w:t>
      </w:r>
      <w:proofErr w:type="spellEnd"/>
      <w:proofErr w:type="gramEnd"/>
      <w:r w:rsidRPr="00D522DF">
        <w:rPr>
          <w:rFonts w:eastAsia="Arial" w:cs="Arial"/>
          <w:sz w:val="20"/>
        </w:rPr>
        <w:t xml:space="preserve"> and individuals will not be identifiable. The study will be run in compliance with the </w:t>
      </w:r>
      <w:hyperlink r:id="rId16">
        <w:r w:rsidRPr="00D522DF">
          <w:rPr>
            <w:rStyle w:val="Hyperlink"/>
            <w:rFonts w:eastAsia="Arial" w:cs="Arial"/>
            <w:color w:val="auto"/>
            <w:sz w:val="20"/>
            <w:u w:val="none"/>
          </w:rPr>
          <w:t>MRC Corporate Information security Policy</w:t>
        </w:r>
      </w:hyperlink>
      <w:r w:rsidRPr="00D522DF">
        <w:rPr>
          <w:rFonts w:eastAsia="Arial" w:cs="Arial"/>
          <w:sz w:val="20"/>
        </w:rPr>
        <w:t xml:space="preserve"> and the MRC Unit The Gambia’s Information and Communication Technology Security </w:t>
      </w:r>
      <w:hyperlink r:id="rId17">
        <w:r w:rsidRPr="00D522DF">
          <w:rPr>
            <w:rStyle w:val="Hyperlink"/>
            <w:rFonts w:eastAsia="Arial" w:cs="Arial"/>
            <w:color w:val="auto"/>
            <w:sz w:val="20"/>
            <w:u w:val="none"/>
          </w:rPr>
          <w:t>POL-INT-001</w:t>
        </w:r>
      </w:hyperlink>
      <w:r w:rsidRPr="00D522DF">
        <w:rPr>
          <w:rFonts w:eastAsia="Arial" w:cs="Arial"/>
          <w:sz w:val="20"/>
        </w:rPr>
        <w:t xml:space="preserve"> available on the MRC Gambia intranet (available on request).</w:t>
      </w:r>
    </w:p>
    <w:p w14:paraId="20D3FC73" w14:textId="77777777" w:rsidR="00D522DF" w:rsidRPr="00D522DF" w:rsidRDefault="00D522DF" w:rsidP="00D522DF">
      <w:pPr>
        <w:pStyle w:val="BodyText"/>
        <w:spacing w:before="0" w:after="120" w:line="240" w:lineRule="auto"/>
        <w:jc w:val="both"/>
        <w:rPr>
          <w:rFonts w:eastAsia="Arial" w:cs="Arial"/>
          <w:sz w:val="20"/>
        </w:rPr>
      </w:pPr>
      <w:r w:rsidRPr="00D522DF">
        <w:rPr>
          <w:rFonts w:eastAsia="Arial" w:cs="Arial"/>
          <w:sz w:val="20"/>
        </w:rPr>
        <w:t xml:space="preserve">The </w:t>
      </w:r>
      <w:r w:rsidRPr="00D522DF">
        <w:rPr>
          <w:rFonts w:eastAsia="Arial" w:cs="Arial"/>
          <w:sz w:val="20"/>
          <w:lang w:val="en-GB"/>
        </w:rPr>
        <w:t>risk to confidentiality is the personal information on subjects kept by the PI for study follow up verification purposes. These will be kept separate from the study data and not available to the study staff so that no linkages of personal data to study records would be easily made. The study data are stored in a limited access, password protected database so that only staff who have the required permissions can view the study records. Personal information will not be available to and study staff except the PI and the study’s Data Manager.</w:t>
      </w:r>
    </w:p>
    <w:p w14:paraId="7F888AC2" w14:textId="77777777" w:rsidR="00D522DF" w:rsidRPr="00D522DF" w:rsidRDefault="00D522DF" w:rsidP="00D522DF">
      <w:pPr>
        <w:pStyle w:val="BodyText"/>
        <w:spacing w:before="0" w:after="120" w:line="240" w:lineRule="auto"/>
        <w:jc w:val="both"/>
        <w:rPr>
          <w:rFonts w:eastAsia="Arial" w:cs="Arial"/>
          <w:sz w:val="20"/>
        </w:rPr>
      </w:pPr>
      <w:r w:rsidRPr="00D522DF">
        <w:rPr>
          <w:rFonts w:eastAsia="Arial" w:cs="Arial"/>
          <w:sz w:val="20"/>
        </w:rPr>
        <w:t>Subject to the required regulatory approvals, data about the participants may be shared in the future via a public data repository or by sharing directly with other researchers. In such cases, data will be fully anonymized and participant information will not be identifiable.</w:t>
      </w:r>
    </w:p>
    <w:p w14:paraId="70F9F18B" w14:textId="77777777" w:rsidR="00FC084F" w:rsidRPr="00B90CC6" w:rsidRDefault="00FC084F" w:rsidP="008340D0">
      <w:pPr>
        <w:pStyle w:val="BodyText"/>
        <w:spacing w:before="120" w:after="120" w:line="240" w:lineRule="auto"/>
        <w:ind w:left="851"/>
        <w:rPr>
          <w:rFonts w:cs="Arial"/>
          <w:iCs/>
          <w:sz w:val="20"/>
        </w:rPr>
      </w:pPr>
    </w:p>
    <w:p w14:paraId="3FB451F7" w14:textId="77777777" w:rsidR="00F8281B" w:rsidRPr="00B90CC6" w:rsidRDefault="00F8281B" w:rsidP="008340D0">
      <w:pPr>
        <w:pStyle w:val="Heading2"/>
        <w:tabs>
          <w:tab w:val="clear" w:pos="720"/>
          <w:tab w:val="num" w:pos="851"/>
        </w:tabs>
        <w:spacing w:before="120" w:after="120"/>
        <w:rPr>
          <w:rFonts w:ascii="Arial" w:hAnsi="Arial" w:cs="Arial"/>
        </w:rPr>
      </w:pPr>
      <w:bookmarkStart w:id="124" w:name="_Toc376511498"/>
      <w:r w:rsidRPr="00B90CC6">
        <w:rPr>
          <w:rFonts w:ascii="Arial" w:hAnsi="Arial" w:cs="Arial"/>
        </w:rPr>
        <w:t xml:space="preserve">Future </w:t>
      </w:r>
      <w:r w:rsidR="00BC1DDD" w:rsidRPr="00B90CC6">
        <w:rPr>
          <w:rFonts w:ascii="Arial" w:hAnsi="Arial" w:cs="Arial"/>
        </w:rPr>
        <w:t>u</w:t>
      </w:r>
      <w:r w:rsidRPr="00B90CC6">
        <w:rPr>
          <w:rFonts w:ascii="Arial" w:hAnsi="Arial" w:cs="Arial"/>
        </w:rPr>
        <w:t xml:space="preserve">se of </w:t>
      </w:r>
      <w:r w:rsidR="00BC1DDD" w:rsidRPr="00B90CC6">
        <w:rPr>
          <w:rFonts w:ascii="Arial" w:hAnsi="Arial" w:cs="Arial"/>
        </w:rPr>
        <w:t>s</w:t>
      </w:r>
      <w:r w:rsidRPr="00B90CC6">
        <w:rPr>
          <w:rFonts w:ascii="Arial" w:hAnsi="Arial" w:cs="Arial"/>
        </w:rPr>
        <w:t xml:space="preserve">tored </w:t>
      </w:r>
      <w:r w:rsidR="00BC1DDD" w:rsidRPr="00B90CC6">
        <w:rPr>
          <w:rFonts w:ascii="Arial" w:hAnsi="Arial" w:cs="Arial"/>
        </w:rPr>
        <w:t>s</w:t>
      </w:r>
      <w:r w:rsidRPr="00B90CC6">
        <w:rPr>
          <w:rFonts w:ascii="Arial" w:hAnsi="Arial" w:cs="Arial"/>
        </w:rPr>
        <w:t>pecimen</w:t>
      </w:r>
      <w:bookmarkEnd w:id="124"/>
    </w:p>
    <w:p w14:paraId="19305FF3" w14:textId="62BB39E9" w:rsidR="00B1546A" w:rsidRPr="00B1546A" w:rsidRDefault="00B1546A" w:rsidP="00B1546A">
      <w:pPr>
        <w:jc w:val="both"/>
        <w:rPr>
          <w:rFonts w:eastAsia="Arial" w:cs="Arial"/>
          <w:sz w:val="20"/>
        </w:rPr>
      </w:pPr>
      <w:r w:rsidRPr="00B1546A">
        <w:rPr>
          <w:rFonts w:eastAsia="Arial" w:cs="Arial"/>
          <w:sz w:val="20"/>
          <w:lang w:val="en-GB"/>
        </w:rPr>
        <w:t>Aliquots of blood, breast milk and urine from participating women and blood and stool samples from infants will be kept frozen at -70</w:t>
      </w:r>
      <w:r w:rsidRPr="00B1546A">
        <w:rPr>
          <w:rFonts w:eastAsia="Arial" w:cs="Arial"/>
          <w:sz w:val="20"/>
          <w:vertAlign w:val="superscript"/>
          <w:lang w:val="en-GB"/>
        </w:rPr>
        <w:t>o</w:t>
      </w:r>
      <w:r w:rsidRPr="00B1546A">
        <w:rPr>
          <w:rFonts w:eastAsia="Arial" w:cs="Arial"/>
          <w:sz w:val="20"/>
          <w:lang w:val="en-GB"/>
        </w:rPr>
        <w:t xml:space="preserve">C for </w:t>
      </w:r>
      <w:r w:rsidRPr="00B1546A">
        <w:rPr>
          <w:rFonts w:eastAsia="Arial" w:cs="Arial"/>
          <w:sz w:val="20"/>
        </w:rPr>
        <w:t>future analysis. This may include DNA analysis and export of samples. We will obtain informed consent from the parents/guardians for this to be the case as part of the process of informed consent.</w:t>
      </w:r>
      <w:r w:rsidRPr="00B1546A">
        <w:rPr>
          <w:rFonts w:eastAsia="Arial" w:cs="Arial"/>
          <w:sz w:val="20"/>
          <w:lang w:val="en-GB"/>
        </w:rPr>
        <w:t xml:space="preserve"> The samples collected during the trial may be used to support other research in the future, and may be shared anonymously with other researchers, subject to the required approvals (including approval from the study PI and t</w:t>
      </w:r>
      <w:r w:rsidRPr="00B1546A">
        <w:rPr>
          <w:rFonts w:eastAsia="Arial" w:cs="Arial"/>
          <w:sz w:val="20"/>
        </w:rPr>
        <w:t>he joint Gambian Governm</w:t>
      </w:r>
      <w:r w:rsidR="001C155D">
        <w:rPr>
          <w:rFonts w:eastAsia="Arial" w:cs="Arial"/>
          <w:sz w:val="20"/>
        </w:rPr>
        <w:t xml:space="preserve">ent/MRC Unit </w:t>
      </w:r>
      <w:proofErr w:type="gramStart"/>
      <w:r w:rsidR="001C155D">
        <w:rPr>
          <w:rFonts w:eastAsia="Arial" w:cs="Arial"/>
          <w:sz w:val="20"/>
        </w:rPr>
        <w:t>The</w:t>
      </w:r>
      <w:proofErr w:type="gramEnd"/>
      <w:r w:rsidR="001C155D">
        <w:rPr>
          <w:rFonts w:eastAsia="Arial" w:cs="Arial"/>
          <w:sz w:val="20"/>
        </w:rPr>
        <w:t xml:space="preserve"> Gambia at the </w:t>
      </w:r>
      <w:proofErr w:type="spellStart"/>
      <w:r w:rsidR="001C155D">
        <w:rPr>
          <w:rFonts w:eastAsia="Arial" w:cs="Arial"/>
          <w:sz w:val="20"/>
        </w:rPr>
        <w:t>t</w:t>
      </w:r>
      <w:r w:rsidRPr="00B1546A">
        <w:rPr>
          <w:rFonts w:eastAsia="Arial" w:cs="Arial"/>
          <w:sz w:val="20"/>
        </w:rPr>
        <w:t>he</w:t>
      </w:r>
      <w:proofErr w:type="spellEnd"/>
      <w:r w:rsidRPr="00B1546A">
        <w:rPr>
          <w:rFonts w:eastAsia="Arial" w:cs="Arial"/>
          <w:sz w:val="20"/>
        </w:rPr>
        <w:t xml:space="preserve"> London School of Hygi</w:t>
      </w:r>
      <w:r w:rsidR="001C155D">
        <w:rPr>
          <w:rFonts w:eastAsia="Arial" w:cs="Arial"/>
          <w:sz w:val="20"/>
        </w:rPr>
        <w:t>ene and Tropical Medicine Ethic</w:t>
      </w:r>
      <w:r w:rsidRPr="00B1546A">
        <w:rPr>
          <w:rFonts w:eastAsia="Arial" w:cs="Arial"/>
          <w:sz w:val="20"/>
        </w:rPr>
        <w:t>s Committee</w:t>
      </w:r>
      <w:r w:rsidRPr="00B1546A">
        <w:rPr>
          <w:rFonts w:eastAsia="Arial" w:cs="Arial"/>
          <w:sz w:val="20"/>
          <w:lang w:val="en-GB"/>
        </w:rPr>
        <w:t>).</w:t>
      </w:r>
    </w:p>
    <w:p w14:paraId="03B93CF0" w14:textId="77777777" w:rsidR="00FC084F" w:rsidRPr="00B90CC6" w:rsidRDefault="00FC084F" w:rsidP="008340D0">
      <w:pPr>
        <w:pStyle w:val="BodyText"/>
        <w:spacing w:before="120" w:after="120" w:line="240" w:lineRule="auto"/>
        <w:ind w:left="851"/>
        <w:rPr>
          <w:rFonts w:cs="Arial"/>
          <w:iCs/>
          <w:sz w:val="20"/>
        </w:rPr>
      </w:pPr>
    </w:p>
    <w:p w14:paraId="74636C3F" w14:textId="77777777" w:rsidR="00411E8E" w:rsidRPr="00B90CC6" w:rsidRDefault="00411E8E" w:rsidP="008340D0">
      <w:pPr>
        <w:pStyle w:val="Heading1"/>
        <w:tabs>
          <w:tab w:val="clear" w:pos="720"/>
          <w:tab w:val="num" w:pos="851"/>
        </w:tabs>
        <w:spacing w:before="120" w:after="120"/>
        <w:ind w:left="851" w:hanging="851"/>
        <w:rPr>
          <w:rFonts w:ascii="Arial" w:hAnsi="Arial" w:cs="Arial"/>
          <w:caps w:val="0"/>
          <w:sz w:val="22"/>
          <w:szCs w:val="22"/>
        </w:rPr>
      </w:pPr>
      <w:bookmarkStart w:id="125" w:name="_Toc148775778"/>
      <w:bookmarkStart w:id="126" w:name="_Toc376511499"/>
      <w:bookmarkStart w:id="127" w:name="_Toc42589022"/>
      <w:bookmarkStart w:id="128" w:name="_Toc53202889"/>
      <w:bookmarkEnd w:id="122"/>
      <w:bookmarkEnd w:id="123"/>
      <w:r w:rsidRPr="00B90CC6">
        <w:rPr>
          <w:rFonts w:ascii="Arial" w:hAnsi="Arial" w:cs="Arial"/>
          <w:caps w:val="0"/>
          <w:sz w:val="22"/>
          <w:szCs w:val="22"/>
        </w:rPr>
        <w:t xml:space="preserve">Financing and </w:t>
      </w:r>
      <w:r w:rsidR="00BC1DDD" w:rsidRPr="00B90CC6">
        <w:rPr>
          <w:rFonts w:ascii="Arial" w:hAnsi="Arial" w:cs="Arial"/>
          <w:caps w:val="0"/>
          <w:sz w:val="22"/>
          <w:szCs w:val="22"/>
        </w:rPr>
        <w:t>i</w:t>
      </w:r>
      <w:r w:rsidRPr="00B90CC6">
        <w:rPr>
          <w:rFonts w:ascii="Arial" w:hAnsi="Arial" w:cs="Arial"/>
          <w:caps w:val="0"/>
          <w:sz w:val="22"/>
          <w:szCs w:val="22"/>
        </w:rPr>
        <w:t>nsurance</w:t>
      </w:r>
      <w:bookmarkEnd w:id="125"/>
      <w:bookmarkEnd w:id="126"/>
      <w:r w:rsidR="00D424CA" w:rsidRPr="00B90CC6">
        <w:rPr>
          <w:rFonts w:ascii="Arial" w:hAnsi="Arial" w:cs="Arial"/>
          <w:caps w:val="0"/>
          <w:sz w:val="22"/>
          <w:szCs w:val="22"/>
        </w:rPr>
        <w:t xml:space="preserve"> </w:t>
      </w:r>
    </w:p>
    <w:p w14:paraId="6D4F0887" w14:textId="77777777" w:rsidR="00A27188" w:rsidRPr="00A27188" w:rsidRDefault="00A27188" w:rsidP="00A27188">
      <w:pPr>
        <w:spacing w:after="120"/>
        <w:ind w:right="-194"/>
        <w:jc w:val="both"/>
        <w:rPr>
          <w:rFonts w:eastAsia="Arial" w:cs="Arial"/>
          <w:sz w:val="20"/>
          <w:lang w:val="en-GB"/>
        </w:rPr>
      </w:pPr>
      <w:r w:rsidRPr="00A27188">
        <w:rPr>
          <w:rFonts w:eastAsia="Arial" w:cs="Arial"/>
          <w:sz w:val="20"/>
          <w:highlight w:val="yellow"/>
          <w:lang w:val="en-GB"/>
        </w:rPr>
        <w:t>King’s College London holds Public Liability ("negligent harm") and Clinical Trial ("non-negligent harm") insurance policies which apply to this trial.</w:t>
      </w:r>
    </w:p>
    <w:p w14:paraId="32337197" w14:textId="77777777" w:rsidR="003D1F48" w:rsidRPr="003D1F48" w:rsidRDefault="003D1F48" w:rsidP="003D1F48">
      <w:pPr>
        <w:spacing w:after="120"/>
        <w:ind w:right="-194"/>
        <w:jc w:val="both"/>
        <w:rPr>
          <w:rFonts w:eastAsia="Arial" w:cs="Arial"/>
          <w:sz w:val="20"/>
        </w:rPr>
      </w:pPr>
      <w:r w:rsidRPr="003D1F48">
        <w:rPr>
          <w:rFonts w:eastAsia="Arial" w:cs="Arial"/>
          <w:sz w:val="20"/>
        </w:rPr>
        <w:t xml:space="preserve">Funding for the trial has been received from the </w:t>
      </w:r>
      <w:proofErr w:type="spellStart"/>
      <w:r w:rsidRPr="003D1F48">
        <w:rPr>
          <w:rFonts w:eastAsia="Arial" w:cs="Arial"/>
          <w:sz w:val="20"/>
        </w:rPr>
        <w:t>Wellcome</w:t>
      </w:r>
      <w:proofErr w:type="spellEnd"/>
      <w:r w:rsidRPr="003D1F48">
        <w:rPr>
          <w:rFonts w:eastAsia="Arial" w:cs="Arial"/>
          <w:sz w:val="20"/>
        </w:rPr>
        <w:t xml:space="preserve"> Trust (grant reference 220225/Z/20/Z).</w:t>
      </w:r>
    </w:p>
    <w:p w14:paraId="253C9B68" w14:textId="77777777" w:rsidR="003E546C" w:rsidRPr="00B90CC6" w:rsidRDefault="003E546C" w:rsidP="008340D0">
      <w:pPr>
        <w:spacing w:before="120" w:after="120" w:line="240" w:lineRule="auto"/>
        <w:ind w:left="851"/>
        <w:jc w:val="both"/>
        <w:rPr>
          <w:rFonts w:cs="Arial"/>
          <w:iCs/>
          <w:sz w:val="20"/>
        </w:rPr>
      </w:pPr>
    </w:p>
    <w:p w14:paraId="2122BBA0" w14:textId="77777777" w:rsidR="00411E8E" w:rsidRPr="00B90CC6" w:rsidRDefault="00411E8E" w:rsidP="008340D0">
      <w:pPr>
        <w:pStyle w:val="Heading1"/>
        <w:tabs>
          <w:tab w:val="clear" w:pos="720"/>
          <w:tab w:val="num" w:pos="851"/>
        </w:tabs>
        <w:spacing w:before="120" w:after="120"/>
        <w:ind w:left="851" w:hanging="851"/>
        <w:rPr>
          <w:rFonts w:ascii="Arial" w:hAnsi="Arial" w:cs="Arial"/>
          <w:caps w:val="0"/>
          <w:sz w:val="22"/>
          <w:szCs w:val="22"/>
        </w:rPr>
      </w:pPr>
      <w:bookmarkStart w:id="129" w:name="_Toc148775779"/>
      <w:bookmarkStart w:id="130" w:name="_Toc376511500"/>
      <w:r w:rsidRPr="00B90CC6">
        <w:rPr>
          <w:rFonts w:ascii="Arial" w:hAnsi="Arial" w:cs="Arial"/>
          <w:caps w:val="0"/>
          <w:sz w:val="22"/>
          <w:szCs w:val="22"/>
        </w:rPr>
        <w:t xml:space="preserve">Publication </w:t>
      </w:r>
      <w:r w:rsidR="00BC1DDD" w:rsidRPr="00B90CC6">
        <w:rPr>
          <w:rFonts w:ascii="Arial" w:hAnsi="Arial" w:cs="Arial"/>
          <w:caps w:val="0"/>
          <w:sz w:val="22"/>
          <w:szCs w:val="22"/>
        </w:rPr>
        <w:t>p</w:t>
      </w:r>
      <w:r w:rsidRPr="00B90CC6">
        <w:rPr>
          <w:rFonts w:ascii="Arial" w:hAnsi="Arial" w:cs="Arial"/>
          <w:caps w:val="0"/>
          <w:sz w:val="22"/>
          <w:szCs w:val="22"/>
        </w:rPr>
        <w:t>olicy</w:t>
      </w:r>
      <w:bookmarkEnd w:id="129"/>
      <w:bookmarkEnd w:id="130"/>
    </w:p>
    <w:p w14:paraId="4A25ED77" w14:textId="1A7DCE39" w:rsidR="00D6233B" w:rsidRPr="00D6233B" w:rsidRDefault="00D6233B" w:rsidP="00D6233B">
      <w:pPr>
        <w:widowControl w:val="0"/>
        <w:spacing w:before="120" w:line="240" w:lineRule="auto"/>
        <w:rPr>
          <w:rFonts w:cs="Arial"/>
          <w:iCs/>
          <w:sz w:val="20"/>
        </w:rPr>
      </w:pPr>
      <w:r w:rsidRPr="00D6233B">
        <w:rPr>
          <w:rFonts w:cs="Arial"/>
          <w:iCs/>
          <w:sz w:val="20"/>
        </w:rPr>
        <w:t>All key findings from this study will be disseminate</w:t>
      </w:r>
      <w:r w:rsidR="00065EC6">
        <w:rPr>
          <w:rFonts w:cs="Arial"/>
          <w:iCs/>
          <w:sz w:val="20"/>
        </w:rPr>
        <w:t>d</w:t>
      </w:r>
      <w:r w:rsidRPr="00D6233B">
        <w:rPr>
          <w:rFonts w:cs="Arial"/>
          <w:iCs/>
          <w:sz w:val="20"/>
        </w:rPr>
        <w:t xml:space="preserve"> via standard routes, including peer-</w:t>
      </w:r>
      <w:r w:rsidR="001C155D" w:rsidRPr="00D6233B">
        <w:rPr>
          <w:rFonts w:cs="Arial"/>
          <w:iCs/>
          <w:sz w:val="20"/>
        </w:rPr>
        <w:t>reviewed</w:t>
      </w:r>
      <w:r w:rsidRPr="00D6233B">
        <w:rPr>
          <w:rFonts w:cs="Arial"/>
          <w:iCs/>
          <w:sz w:val="20"/>
        </w:rPr>
        <w:t xml:space="preserve"> journals and at international conferences. In addition, findings and the broader implications of the findings will be </w:t>
      </w:r>
      <w:r w:rsidRPr="00D6233B">
        <w:rPr>
          <w:rFonts w:cs="Arial"/>
          <w:iCs/>
          <w:sz w:val="20"/>
        </w:rPr>
        <w:lastRenderedPageBreak/>
        <w:t>discussed with relevant stakeholders, both nationally in The Gambia (such as the National Nutrition Agency) and internationally (such as WHO). As this is a single site trial being conducted as part of a Fellowship award to the study PI, the PI will take responsibility for all publications resulting from the trial and publish according to the requirements of the funder (</w:t>
      </w:r>
      <w:proofErr w:type="spellStart"/>
      <w:r w:rsidRPr="00D6233B">
        <w:rPr>
          <w:rFonts w:cs="Arial"/>
          <w:iCs/>
          <w:sz w:val="20"/>
        </w:rPr>
        <w:t>Wellcome</w:t>
      </w:r>
      <w:proofErr w:type="spellEnd"/>
      <w:r w:rsidRPr="00D6233B">
        <w:rPr>
          <w:rFonts w:cs="Arial"/>
          <w:iCs/>
          <w:sz w:val="20"/>
        </w:rPr>
        <w:t xml:space="preserve"> Trust).</w:t>
      </w:r>
    </w:p>
    <w:p w14:paraId="4C84B09B" w14:textId="77777777" w:rsidR="003E546C" w:rsidRPr="00B90CC6" w:rsidRDefault="003E546C" w:rsidP="008340D0">
      <w:pPr>
        <w:widowControl w:val="0"/>
        <w:spacing w:before="120" w:after="120" w:line="240" w:lineRule="auto"/>
        <w:ind w:left="851"/>
        <w:rPr>
          <w:rFonts w:cs="Arial"/>
          <w:iCs/>
          <w:sz w:val="20"/>
        </w:rPr>
      </w:pPr>
    </w:p>
    <w:p w14:paraId="19780F17" w14:textId="77777777" w:rsidR="00411E8E" w:rsidRPr="00B90CC6" w:rsidRDefault="00411E8E" w:rsidP="008340D0">
      <w:pPr>
        <w:pStyle w:val="Heading1"/>
        <w:tabs>
          <w:tab w:val="clear" w:pos="720"/>
          <w:tab w:val="num" w:pos="851"/>
        </w:tabs>
        <w:spacing w:before="120" w:after="120"/>
        <w:ind w:left="851" w:hanging="851"/>
        <w:rPr>
          <w:rFonts w:ascii="Arial" w:hAnsi="Arial" w:cs="Arial"/>
          <w:caps w:val="0"/>
          <w:sz w:val="22"/>
          <w:szCs w:val="22"/>
        </w:rPr>
      </w:pPr>
      <w:bookmarkStart w:id="131" w:name="_Toc148775780"/>
      <w:bookmarkStart w:id="132" w:name="_Toc376511501"/>
      <w:r w:rsidRPr="00B90CC6">
        <w:rPr>
          <w:rFonts w:ascii="Arial" w:hAnsi="Arial" w:cs="Arial"/>
          <w:caps w:val="0"/>
          <w:sz w:val="22"/>
          <w:szCs w:val="22"/>
        </w:rPr>
        <w:t>References</w:t>
      </w:r>
      <w:bookmarkEnd w:id="131"/>
      <w:bookmarkEnd w:id="132"/>
    </w:p>
    <w:p w14:paraId="2DE7A499" w14:textId="77777777" w:rsidR="006F5F39" w:rsidRPr="00DC45CE" w:rsidRDefault="006F5F39" w:rsidP="008340D0">
      <w:pPr>
        <w:pStyle w:val="BodyText"/>
        <w:spacing w:before="120" w:after="120" w:line="240" w:lineRule="auto"/>
        <w:ind w:left="851"/>
        <w:rPr>
          <w:rFonts w:cs="Arial"/>
          <w:sz w:val="20"/>
        </w:rPr>
      </w:pPr>
    </w:p>
    <w:p w14:paraId="538CD6D1" w14:textId="77777777" w:rsidR="00DC45CE" w:rsidRPr="00DC45CE" w:rsidRDefault="002B16DE" w:rsidP="00DC45CE">
      <w:pPr>
        <w:pStyle w:val="EndNoteBibliography"/>
        <w:ind w:left="720" w:hanging="720"/>
        <w:rPr>
          <w:sz w:val="20"/>
        </w:rPr>
      </w:pPr>
      <w:r w:rsidRPr="00DC45CE">
        <w:rPr>
          <w:caps/>
          <w:sz w:val="20"/>
        </w:rPr>
        <w:fldChar w:fldCharType="begin"/>
      </w:r>
      <w:r w:rsidRPr="00DC45CE">
        <w:rPr>
          <w:caps/>
          <w:sz w:val="20"/>
        </w:rPr>
        <w:instrText xml:space="preserve"> ADDIN EN.REFLIST </w:instrText>
      </w:r>
      <w:r w:rsidRPr="00DC45CE">
        <w:rPr>
          <w:caps/>
          <w:sz w:val="20"/>
        </w:rPr>
        <w:fldChar w:fldCharType="separate"/>
      </w:r>
      <w:r w:rsidR="00DC45CE" w:rsidRPr="00DC45CE">
        <w:rPr>
          <w:sz w:val="20"/>
        </w:rPr>
        <w:t>1.</w:t>
      </w:r>
      <w:r w:rsidR="00DC45CE" w:rsidRPr="00DC45CE">
        <w:rPr>
          <w:sz w:val="20"/>
        </w:rPr>
        <w:tab/>
        <w:t xml:space="preserve">Cusick, S.E. and M.K. Georgieff, </w:t>
      </w:r>
      <w:r w:rsidR="00DC45CE" w:rsidRPr="00DC45CE">
        <w:rPr>
          <w:i/>
          <w:sz w:val="20"/>
        </w:rPr>
        <w:t>The Role of Nutrition in Brain Development: The Golden Opportunity of the "First 1000 Days".</w:t>
      </w:r>
      <w:r w:rsidR="00DC45CE" w:rsidRPr="00DC45CE">
        <w:rPr>
          <w:sz w:val="20"/>
        </w:rPr>
        <w:t xml:space="preserve"> J Pediatr, 2016. </w:t>
      </w:r>
      <w:r w:rsidR="00DC45CE" w:rsidRPr="00DC45CE">
        <w:rPr>
          <w:b/>
          <w:sz w:val="20"/>
        </w:rPr>
        <w:t>175</w:t>
      </w:r>
      <w:r w:rsidR="00DC45CE" w:rsidRPr="00DC45CE">
        <w:rPr>
          <w:sz w:val="20"/>
        </w:rPr>
        <w:t>: p. 16-21.</w:t>
      </w:r>
    </w:p>
    <w:p w14:paraId="4987537C" w14:textId="77777777" w:rsidR="00DC45CE" w:rsidRPr="00DC45CE" w:rsidRDefault="00DC45CE" w:rsidP="00DC45CE">
      <w:pPr>
        <w:pStyle w:val="EndNoteBibliography"/>
        <w:ind w:left="720" w:hanging="720"/>
        <w:rPr>
          <w:sz w:val="20"/>
        </w:rPr>
      </w:pPr>
      <w:r w:rsidRPr="00DC45CE">
        <w:rPr>
          <w:sz w:val="20"/>
        </w:rPr>
        <w:t>2.</w:t>
      </w:r>
      <w:r w:rsidRPr="00DC45CE">
        <w:rPr>
          <w:sz w:val="20"/>
        </w:rPr>
        <w:tab/>
        <w:t xml:space="preserve">McCoy, D.C., et al., </w:t>
      </w:r>
      <w:r w:rsidRPr="00DC45CE">
        <w:rPr>
          <w:i/>
          <w:sz w:val="20"/>
        </w:rPr>
        <w:t>Early Childhood Developmental Status in Low- and Middle-Income Countries: National, Regional, and Global Prevalence Estimates Using Predictive Modeling.</w:t>
      </w:r>
      <w:r w:rsidRPr="00DC45CE">
        <w:rPr>
          <w:sz w:val="20"/>
        </w:rPr>
        <w:t xml:space="preserve"> PLoS Med, 2016. </w:t>
      </w:r>
      <w:r w:rsidRPr="00DC45CE">
        <w:rPr>
          <w:b/>
          <w:sz w:val="20"/>
        </w:rPr>
        <w:t>13</w:t>
      </w:r>
      <w:r w:rsidRPr="00DC45CE">
        <w:rPr>
          <w:sz w:val="20"/>
        </w:rPr>
        <w:t>(6): p. e1002034.</w:t>
      </w:r>
    </w:p>
    <w:p w14:paraId="7E9958ED" w14:textId="77777777" w:rsidR="00DC45CE" w:rsidRPr="00DC45CE" w:rsidRDefault="00DC45CE" w:rsidP="00DC45CE">
      <w:pPr>
        <w:pStyle w:val="EndNoteBibliography"/>
        <w:ind w:left="720" w:hanging="720"/>
        <w:rPr>
          <w:sz w:val="20"/>
        </w:rPr>
      </w:pPr>
      <w:r w:rsidRPr="00DC45CE">
        <w:rPr>
          <w:sz w:val="20"/>
        </w:rPr>
        <w:t>3.</w:t>
      </w:r>
      <w:r w:rsidRPr="00DC45CE">
        <w:rPr>
          <w:sz w:val="20"/>
        </w:rPr>
        <w:tab/>
        <w:t xml:space="preserve">Moffitt, T.E., et al., </w:t>
      </w:r>
      <w:r w:rsidRPr="00DC45CE">
        <w:rPr>
          <w:i/>
          <w:sz w:val="20"/>
        </w:rPr>
        <w:t>A gradient of childhood self-control predicts health, wealth, and public safety.</w:t>
      </w:r>
      <w:r w:rsidRPr="00DC45CE">
        <w:rPr>
          <w:sz w:val="20"/>
        </w:rPr>
        <w:t xml:space="preserve"> Proc Natl Acad Sci U S A, 2011. </w:t>
      </w:r>
      <w:r w:rsidRPr="00DC45CE">
        <w:rPr>
          <w:b/>
          <w:sz w:val="20"/>
        </w:rPr>
        <w:t>108</w:t>
      </w:r>
      <w:r w:rsidRPr="00DC45CE">
        <w:rPr>
          <w:sz w:val="20"/>
        </w:rPr>
        <w:t>(7): p. 2693-8.</w:t>
      </w:r>
    </w:p>
    <w:p w14:paraId="6ADD264D" w14:textId="77777777" w:rsidR="00DC45CE" w:rsidRPr="00DC45CE" w:rsidRDefault="00DC45CE" w:rsidP="00DC45CE">
      <w:pPr>
        <w:pStyle w:val="EndNoteBibliography"/>
        <w:ind w:left="720" w:hanging="720"/>
        <w:rPr>
          <w:sz w:val="20"/>
        </w:rPr>
      </w:pPr>
      <w:r w:rsidRPr="00DC45CE">
        <w:rPr>
          <w:sz w:val="20"/>
        </w:rPr>
        <w:t>4.</w:t>
      </w:r>
      <w:r w:rsidRPr="00DC45CE">
        <w:rPr>
          <w:sz w:val="20"/>
        </w:rPr>
        <w:tab/>
        <w:t xml:space="preserve">Adu-Afarwuah, S., et al., </w:t>
      </w:r>
      <w:r w:rsidRPr="00DC45CE">
        <w:rPr>
          <w:i/>
          <w:sz w:val="20"/>
        </w:rPr>
        <w:t>Small-quantity, lipid-based nutrient supplements provided to women during pregnancy and 6 mo postpartum and to their infants from 6 mo of age increase the mean attained length of 18-mo-old children in semi-urban Ghana: a randomized controlled trial.</w:t>
      </w:r>
      <w:r w:rsidRPr="00DC45CE">
        <w:rPr>
          <w:sz w:val="20"/>
        </w:rPr>
        <w:t xml:space="preserve"> Am J Clin Nutr, 2016. </w:t>
      </w:r>
      <w:r w:rsidRPr="00DC45CE">
        <w:rPr>
          <w:b/>
          <w:sz w:val="20"/>
        </w:rPr>
        <w:t>104</w:t>
      </w:r>
      <w:r w:rsidRPr="00DC45CE">
        <w:rPr>
          <w:sz w:val="20"/>
        </w:rPr>
        <w:t>(3): p. 797-808.</w:t>
      </w:r>
    </w:p>
    <w:p w14:paraId="4F95DC80" w14:textId="77777777" w:rsidR="00DC45CE" w:rsidRPr="00DC45CE" w:rsidRDefault="00DC45CE" w:rsidP="00DC45CE">
      <w:pPr>
        <w:pStyle w:val="EndNoteBibliography"/>
        <w:ind w:left="720" w:hanging="720"/>
        <w:rPr>
          <w:sz w:val="20"/>
        </w:rPr>
      </w:pPr>
      <w:r w:rsidRPr="00DC45CE">
        <w:rPr>
          <w:sz w:val="20"/>
        </w:rPr>
        <w:t>5.</w:t>
      </w:r>
      <w:r w:rsidRPr="00DC45CE">
        <w:rPr>
          <w:sz w:val="20"/>
        </w:rPr>
        <w:tab/>
        <w:t xml:space="preserve">Ashorn, P., et al., </w:t>
      </w:r>
      <w:r w:rsidRPr="00DC45CE">
        <w:rPr>
          <w:i/>
          <w:sz w:val="20"/>
        </w:rPr>
        <w:t>Supplementation of Maternal Diets during Pregnancy and for 6 Months Postpartum and Infant Diets Thereafter with Small-Quantity Lipid-Based Nutrient Supplements Does Not Promote Child Growth by 18 Months of Age in Rural Malawi: A Randomized Controlled Trial.</w:t>
      </w:r>
      <w:r w:rsidRPr="00DC45CE">
        <w:rPr>
          <w:sz w:val="20"/>
        </w:rPr>
        <w:t xml:space="preserve"> J Nutr, 2015. </w:t>
      </w:r>
      <w:r w:rsidRPr="00DC45CE">
        <w:rPr>
          <w:b/>
          <w:sz w:val="20"/>
        </w:rPr>
        <w:t>145</w:t>
      </w:r>
      <w:r w:rsidRPr="00DC45CE">
        <w:rPr>
          <w:sz w:val="20"/>
        </w:rPr>
        <w:t>(6): p. 1345-53.</w:t>
      </w:r>
    </w:p>
    <w:p w14:paraId="11CFCC5A" w14:textId="77777777" w:rsidR="00DC45CE" w:rsidRPr="00DC45CE" w:rsidRDefault="00DC45CE" w:rsidP="00DC45CE">
      <w:pPr>
        <w:pStyle w:val="EndNoteBibliography"/>
        <w:ind w:left="720" w:hanging="720"/>
        <w:rPr>
          <w:sz w:val="20"/>
        </w:rPr>
      </w:pPr>
      <w:r w:rsidRPr="00DC45CE">
        <w:rPr>
          <w:sz w:val="20"/>
        </w:rPr>
        <w:t>6.</w:t>
      </w:r>
      <w:r w:rsidRPr="00DC45CE">
        <w:rPr>
          <w:sz w:val="20"/>
        </w:rPr>
        <w:tab/>
        <w:t xml:space="preserve">Maleta, K.M., et al., </w:t>
      </w:r>
      <w:r w:rsidRPr="00DC45CE">
        <w:rPr>
          <w:i/>
          <w:sz w:val="20"/>
        </w:rPr>
        <w:t>Provision of 10-40 g/d Lipid-Based Nutrient Supplements from 6 to 18 Months of Age Does Not Prevent Linear Growth Faltering in Malawi.</w:t>
      </w:r>
      <w:r w:rsidRPr="00DC45CE">
        <w:rPr>
          <w:sz w:val="20"/>
        </w:rPr>
        <w:t xml:space="preserve"> J Nutr, 2015. </w:t>
      </w:r>
      <w:r w:rsidRPr="00DC45CE">
        <w:rPr>
          <w:b/>
          <w:sz w:val="20"/>
        </w:rPr>
        <w:t>145</w:t>
      </w:r>
      <w:r w:rsidRPr="00DC45CE">
        <w:rPr>
          <w:sz w:val="20"/>
        </w:rPr>
        <w:t>(8): p. 1909-15.</w:t>
      </w:r>
    </w:p>
    <w:p w14:paraId="2C037132" w14:textId="77777777" w:rsidR="00DC45CE" w:rsidRPr="00DC45CE" w:rsidRDefault="00DC45CE" w:rsidP="00DC45CE">
      <w:pPr>
        <w:pStyle w:val="EndNoteBibliography"/>
        <w:ind w:left="720" w:hanging="720"/>
        <w:rPr>
          <w:sz w:val="20"/>
        </w:rPr>
      </w:pPr>
      <w:r w:rsidRPr="00DC45CE">
        <w:rPr>
          <w:sz w:val="20"/>
        </w:rPr>
        <w:t>7.</w:t>
      </w:r>
      <w:r w:rsidRPr="00DC45CE">
        <w:rPr>
          <w:sz w:val="20"/>
        </w:rPr>
        <w:tab/>
        <w:t xml:space="preserve">Prado, E.L., et al., </w:t>
      </w:r>
      <w:r w:rsidRPr="00DC45CE">
        <w:rPr>
          <w:i/>
          <w:sz w:val="20"/>
        </w:rPr>
        <w:t>Effects of pre- and post-natal lipid-based nutrient supplements on infant development in a randomized trial in Ghana.</w:t>
      </w:r>
      <w:r w:rsidRPr="00DC45CE">
        <w:rPr>
          <w:sz w:val="20"/>
        </w:rPr>
        <w:t xml:space="preserve"> Early Hum Dev, 2016. </w:t>
      </w:r>
      <w:r w:rsidRPr="00DC45CE">
        <w:rPr>
          <w:b/>
          <w:sz w:val="20"/>
        </w:rPr>
        <w:t>99</w:t>
      </w:r>
      <w:r w:rsidRPr="00DC45CE">
        <w:rPr>
          <w:sz w:val="20"/>
        </w:rPr>
        <w:t>: p. 43-51.</w:t>
      </w:r>
    </w:p>
    <w:p w14:paraId="5A0CDDCC" w14:textId="77777777" w:rsidR="00DC45CE" w:rsidRPr="00DC45CE" w:rsidRDefault="00DC45CE" w:rsidP="00DC45CE">
      <w:pPr>
        <w:pStyle w:val="EndNoteBibliography"/>
        <w:ind w:left="720" w:hanging="720"/>
        <w:rPr>
          <w:sz w:val="20"/>
        </w:rPr>
      </w:pPr>
      <w:r w:rsidRPr="00DC45CE">
        <w:rPr>
          <w:sz w:val="20"/>
        </w:rPr>
        <w:t>8.</w:t>
      </w:r>
      <w:r w:rsidRPr="00DC45CE">
        <w:rPr>
          <w:sz w:val="20"/>
        </w:rPr>
        <w:tab/>
        <w:t xml:space="preserve">Prado, E.L., et al., </w:t>
      </w:r>
      <w:r w:rsidRPr="00DC45CE">
        <w:rPr>
          <w:i/>
          <w:sz w:val="20"/>
        </w:rPr>
        <w:t>Effects of maternal and child lipid-based nutrient supplements on infant development: a randomized trial in Malawi.</w:t>
      </w:r>
      <w:r w:rsidRPr="00DC45CE">
        <w:rPr>
          <w:sz w:val="20"/>
        </w:rPr>
        <w:t xml:space="preserve"> Am J Clin Nutr, 2016. </w:t>
      </w:r>
      <w:r w:rsidRPr="00DC45CE">
        <w:rPr>
          <w:b/>
          <w:sz w:val="20"/>
        </w:rPr>
        <w:t>103</w:t>
      </w:r>
      <w:r w:rsidRPr="00DC45CE">
        <w:rPr>
          <w:sz w:val="20"/>
        </w:rPr>
        <w:t>(3): p. 784-93.</w:t>
      </w:r>
    </w:p>
    <w:p w14:paraId="07CCECF8" w14:textId="77777777" w:rsidR="00DC45CE" w:rsidRPr="00DC45CE" w:rsidRDefault="00DC45CE" w:rsidP="00DC45CE">
      <w:pPr>
        <w:pStyle w:val="EndNoteBibliography"/>
        <w:ind w:left="720" w:hanging="720"/>
        <w:rPr>
          <w:sz w:val="20"/>
        </w:rPr>
      </w:pPr>
      <w:r w:rsidRPr="00DC45CE">
        <w:rPr>
          <w:sz w:val="20"/>
        </w:rPr>
        <w:t>9.</w:t>
      </w:r>
      <w:r w:rsidRPr="00DC45CE">
        <w:rPr>
          <w:sz w:val="20"/>
        </w:rPr>
        <w:tab/>
        <w:t xml:space="preserve">Humphrey, J., et al., </w:t>
      </w:r>
      <w:r w:rsidRPr="00DC45CE">
        <w:rPr>
          <w:i/>
          <w:sz w:val="20"/>
        </w:rPr>
        <w:t>The WASH Benefits and SHINE Trials. Interpretation of Findings on Linear Growth and Diarrhoea and Implications for Policy: Perspective of the Investigative Teams (P10-136-19).</w:t>
      </w:r>
      <w:r w:rsidRPr="00DC45CE">
        <w:rPr>
          <w:sz w:val="20"/>
        </w:rPr>
        <w:t xml:space="preserve"> Curr Dev Nutr, 2019. </w:t>
      </w:r>
      <w:r w:rsidRPr="00DC45CE">
        <w:rPr>
          <w:b/>
          <w:sz w:val="20"/>
        </w:rPr>
        <w:t>3</w:t>
      </w:r>
      <w:r w:rsidRPr="00DC45CE">
        <w:rPr>
          <w:sz w:val="20"/>
        </w:rPr>
        <w:t>(Suppl 1).</w:t>
      </w:r>
    </w:p>
    <w:p w14:paraId="40CA2CDD" w14:textId="77777777" w:rsidR="00DC45CE" w:rsidRPr="00DC45CE" w:rsidRDefault="00DC45CE" w:rsidP="00DC45CE">
      <w:pPr>
        <w:pStyle w:val="EndNoteBibliography"/>
        <w:ind w:left="720" w:hanging="720"/>
        <w:rPr>
          <w:sz w:val="20"/>
        </w:rPr>
      </w:pPr>
      <w:r w:rsidRPr="00DC45CE">
        <w:rPr>
          <w:sz w:val="20"/>
        </w:rPr>
        <w:t>10.</w:t>
      </w:r>
      <w:r w:rsidRPr="00DC45CE">
        <w:rPr>
          <w:sz w:val="20"/>
        </w:rPr>
        <w:tab/>
        <w:t xml:space="preserve">Bourassa, M.W., et al., </w:t>
      </w:r>
      <w:r w:rsidRPr="00DC45CE">
        <w:rPr>
          <w:i/>
          <w:sz w:val="20"/>
        </w:rPr>
        <w:t>Review of the evidence regarding the use of antenatal multiple micronutrient supplementation in low- and middle-income countries.</w:t>
      </w:r>
      <w:r w:rsidRPr="00DC45CE">
        <w:rPr>
          <w:sz w:val="20"/>
        </w:rPr>
        <w:t xml:space="preserve"> Ann N Y Acad Sci, 2019. </w:t>
      </w:r>
      <w:r w:rsidRPr="00DC45CE">
        <w:rPr>
          <w:b/>
          <w:sz w:val="20"/>
        </w:rPr>
        <w:t>1444</w:t>
      </w:r>
      <w:r w:rsidRPr="00DC45CE">
        <w:rPr>
          <w:sz w:val="20"/>
        </w:rPr>
        <w:t>(1): p. 6-21.</w:t>
      </w:r>
    </w:p>
    <w:p w14:paraId="3E18D0BE" w14:textId="77777777" w:rsidR="00DC45CE" w:rsidRPr="00DC45CE" w:rsidRDefault="00DC45CE" w:rsidP="00DC45CE">
      <w:pPr>
        <w:pStyle w:val="EndNoteBibliography"/>
        <w:ind w:left="720" w:hanging="720"/>
        <w:rPr>
          <w:sz w:val="20"/>
        </w:rPr>
      </w:pPr>
      <w:r w:rsidRPr="00DC45CE">
        <w:rPr>
          <w:sz w:val="20"/>
        </w:rPr>
        <w:t>11.</w:t>
      </w:r>
      <w:r w:rsidRPr="00DC45CE">
        <w:rPr>
          <w:sz w:val="20"/>
        </w:rPr>
        <w:tab/>
        <w:t xml:space="preserve">Eriksen, K.G., </w:t>
      </w:r>
      <w:r w:rsidRPr="00DC45CE">
        <w:rPr>
          <w:i/>
          <w:sz w:val="20"/>
        </w:rPr>
        <w:t>Maternal nutrition, breast milk micronutrients and infant growth in rural Gambia</w:t>
      </w:r>
      <w:r w:rsidRPr="00DC45CE">
        <w:rPr>
          <w:sz w:val="20"/>
        </w:rPr>
        <w:t xml:space="preserve">, in </w:t>
      </w:r>
      <w:r w:rsidRPr="00DC45CE">
        <w:rPr>
          <w:i/>
          <w:sz w:val="20"/>
        </w:rPr>
        <w:t>Darwin College</w:t>
      </w:r>
      <w:r w:rsidRPr="00DC45CE">
        <w:rPr>
          <w:sz w:val="20"/>
        </w:rPr>
        <w:t>. 2018, University of Cambridge: Cambridge, UK.</w:t>
      </w:r>
    </w:p>
    <w:p w14:paraId="5C7C8012" w14:textId="77777777" w:rsidR="00DC45CE" w:rsidRPr="00DC45CE" w:rsidRDefault="00DC45CE" w:rsidP="00DC45CE">
      <w:pPr>
        <w:pStyle w:val="EndNoteBibliography"/>
        <w:ind w:left="720" w:hanging="720"/>
        <w:rPr>
          <w:sz w:val="20"/>
        </w:rPr>
      </w:pPr>
      <w:r w:rsidRPr="00DC45CE">
        <w:rPr>
          <w:sz w:val="20"/>
        </w:rPr>
        <w:t>12.</w:t>
      </w:r>
      <w:r w:rsidRPr="00DC45CE">
        <w:rPr>
          <w:sz w:val="20"/>
        </w:rPr>
        <w:tab/>
        <w:t xml:space="preserve">Eriksen, K.G., et al., </w:t>
      </w:r>
      <w:r w:rsidRPr="00DC45CE">
        <w:rPr>
          <w:i/>
          <w:sz w:val="20"/>
        </w:rPr>
        <w:t>Following the World Health Organization's Recommendation of Exclusive Breastfeeding to 6 Months of Age Does Not Impact the Growth of Rural Gambian Infants.</w:t>
      </w:r>
      <w:r w:rsidRPr="00DC45CE">
        <w:rPr>
          <w:sz w:val="20"/>
        </w:rPr>
        <w:t xml:space="preserve"> J Nutr, 2017. </w:t>
      </w:r>
      <w:r w:rsidRPr="00DC45CE">
        <w:rPr>
          <w:b/>
          <w:sz w:val="20"/>
        </w:rPr>
        <w:t>147</w:t>
      </w:r>
      <w:r w:rsidRPr="00DC45CE">
        <w:rPr>
          <w:sz w:val="20"/>
        </w:rPr>
        <w:t>(2): p. 248-255.</w:t>
      </w:r>
    </w:p>
    <w:p w14:paraId="17D09407" w14:textId="77777777" w:rsidR="00DC45CE" w:rsidRPr="00DC45CE" w:rsidRDefault="00DC45CE" w:rsidP="00DC45CE">
      <w:pPr>
        <w:pStyle w:val="EndNoteBibliography"/>
        <w:ind w:left="720" w:hanging="720"/>
        <w:rPr>
          <w:sz w:val="20"/>
        </w:rPr>
      </w:pPr>
      <w:r w:rsidRPr="00DC45CE">
        <w:rPr>
          <w:sz w:val="20"/>
        </w:rPr>
        <w:t>13.</w:t>
      </w:r>
      <w:r w:rsidRPr="00DC45CE">
        <w:rPr>
          <w:sz w:val="20"/>
        </w:rPr>
        <w:tab/>
        <w:t xml:space="preserve">Schoenbuchner, S.M., et al., </w:t>
      </w:r>
      <w:r w:rsidRPr="00DC45CE">
        <w:rPr>
          <w:i/>
          <w:sz w:val="20"/>
        </w:rPr>
        <w:t>The relationship between wasting and stunting: a retrospective cohort analysis of longitudinal data in Gambian children from 1976 to 2016.</w:t>
      </w:r>
      <w:r w:rsidRPr="00DC45CE">
        <w:rPr>
          <w:sz w:val="20"/>
        </w:rPr>
        <w:t xml:space="preserve"> Am J Clin Nutr, 2019.</w:t>
      </w:r>
    </w:p>
    <w:p w14:paraId="52087AAF" w14:textId="77777777" w:rsidR="00DC45CE" w:rsidRPr="00DC45CE" w:rsidRDefault="00DC45CE" w:rsidP="00DC45CE">
      <w:pPr>
        <w:pStyle w:val="EndNoteBibliography"/>
        <w:ind w:left="720" w:hanging="720"/>
        <w:rPr>
          <w:sz w:val="20"/>
        </w:rPr>
      </w:pPr>
      <w:r w:rsidRPr="00DC45CE">
        <w:rPr>
          <w:sz w:val="20"/>
        </w:rPr>
        <w:t>14.</w:t>
      </w:r>
      <w:r w:rsidRPr="00DC45CE">
        <w:rPr>
          <w:sz w:val="20"/>
        </w:rPr>
        <w:tab/>
        <w:t xml:space="preserve">Lloyd-Fox, S., et al., </w:t>
      </w:r>
      <w:r w:rsidRPr="00DC45CE">
        <w:rPr>
          <w:i/>
          <w:sz w:val="20"/>
        </w:rPr>
        <w:t>Habituation and novelty detection fNIRS brain responses in 5- and 8-month-old infants: The Gambia and UK.</w:t>
      </w:r>
      <w:r w:rsidRPr="00DC45CE">
        <w:rPr>
          <w:sz w:val="20"/>
        </w:rPr>
        <w:t xml:space="preserve"> Dev Sci, 2019: p. e12817.</w:t>
      </w:r>
    </w:p>
    <w:p w14:paraId="7689BD4A" w14:textId="77777777" w:rsidR="00DC45CE" w:rsidRPr="00DC45CE" w:rsidRDefault="00DC45CE" w:rsidP="00DC45CE">
      <w:pPr>
        <w:pStyle w:val="EndNoteBibliography"/>
        <w:ind w:left="720" w:hanging="720"/>
        <w:rPr>
          <w:sz w:val="20"/>
        </w:rPr>
      </w:pPr>
      <w:r w:rsidRPr="00DC45CE">
        <w:rPr>
          <w:sz w:val="20"/>
        </w:rPr>
        <w:t>15.</w:t>
      </w:r>
      <w:r w:rsidRPr="00DC45CE">
        <w:rPr>
          <w:sz w:val="20"/>
        </w:rPr>
        <w:tab/>
        <w:t xml:space="preserve">Georgieff, M.K., </w:t>
      </w:r>
      <w:r w:rsidRPr="00DC45CE">
        <w:rPr>
          <w:i/>
          <w:sz w:val="20"/>
        </w:rPr>
        <w:t>Nutrition and the developing brain: nutrient priorities and measurement.</w:t>
      </w:r>
      <w:r w:rsidRPr="00DC45CE">
        <w:rPr>
          <w:sz w:val="20"/>
        </w:rPr>
        <w:t xml:space="preserve"> Am J Clin Nutr, 2007. </w:t>
      </w:r>
      <w:r w:rsidRPr="00DC45CE">
        <w:rPr>
          <w:b/>
          <w:sz w:val="20"/>
        </w:rPr>
        <w:t>85</w:t>
      </w:r>
      <w:r w:rsidRPr="00DC45CE">
        <w:rPr>
          <w:sz w:val="20"/>
        </w:rPr>
        <w:t>(2): p. 614S-620S.</w:t>
      </w:r>
    </w:p>
    <w:p w14:paraId="4214D17D" w14:textId="77777777" w:rsidR="00DC45CE" w:rsidRPr="00DC45CE" w:rsidRDefault="00DC45CE" w:rsidP="00DC45CE">
      <w:pPr>
        <w:pStyle w:val="EndNoteBibliography"/>
        <w:ind w:left="720" w:hanging="720"/>
        <w:rPr>
          <w:sz w:val="20"/>
        </w:rPr>
      </w:pPr>
      <w:r w:rsidRPr="00DC45CE">
        <w:rPr>
          <w:sz w:val="20"/>
        </w:rPr>
        <w:t>16.</w:t>
      </w:r>
      <w:r w:rsidRPr="00DC45CE">
        <w:rPr>
          <w:sz w:val="20"/>
        </w:rPr>
        <w:tab/>
        <w:t xml:space="preserve">WHO, </w:t>
      </w:r>
      <w:r w:rsidRPr="00DC45CE">
        <w:rPr>
          <w:i/>
          <w:sz w:val="20"/>
        </w:rPr>
        <w:t>Recommendations on Antenatal Care for a Positive Pregnancy Experience.</w:t>
      </w:r>
      <w:r w:rsidRPr="00DC45CE">
        <w:rPr>
          <w:sz w:val="20"/>
        </w:rPr>
        <w:t xml:space="preserve"> 2018: Geneva, Switzerland.</w:t>
      </w:r>
    </w:p>
    <w:p w14:paraId="535E796C" w14:textId="77777777" w:rsidR="00DC45CE" w:rsidRPr="00DC45CE" w:rsidRDefault="00DC45CE" w:rsidP="00DC45CE">
      <w:pPr>
        <w:pStyle w:val="EndNoteBibliography"/>
        <w:ind w:left="720" w:hanging="720"/>
        <w:rPr>
          <w:sz w:val="20"/>
        </w:rPr>
      </w:pPr>
      <w:r w:rsidRPr="00DC45CE">
        <w:rPr>
          <w:sz w:val="20"/>
        </w:rPr>
        <w:t>17.</w:t>
      </w:r>
      <w:r w:rsidRPr="00DC45CE">
        <w:rPr>
          <w:sz w:val="20"/>
        </w:rPr>
        <w:tab/>
        <w:t xml:space="preserve">WHO, </w:t>
      </w:r>
      <w:r w:rsidRPr="00DC45CE">
        <w:rPr>
          <w:i/>
          <w:sz w:val="20"/>
        </w:rPr>
        <w:t>Nutrient adequancy of exclusive breastfeeding for the term infant during the first six months of life.</w:t>
      </w:r>
      <w:r w:rsidRPr="00DC45CE">
        <w:rPr>
          <w:sz w:val="20"/>
        </w:rPr>
        <w:t xml:space="preserve"> 2002: Geneva, Switzerland.</w:t>
      </w:r>
    </w:p>
    <w:p w14:paraId="459902BE" w14:textId="77777777" w:rsidR="00DC45CE" w:rsidRPr="00DC45CE" w:rsidRDefault="00DC45CE" w:rsidP="00DC45CE">
      <w:pPr>
        <w:pStyle w:val="EndNoteBibliography"/>
        <w:ind w:left="720" w:hanging="720"/>
        <w:rPr>
          <w:sz w:val="20"/>
        </w:rPr>
      </w:pPr>
      <w:r w:rsidRPr="00DC45CE">
        <w:rPr>
          <w:sz w:val="20"/>
        </w:rPr>
        <w:t>18.</w:t>
      </w:r>
      <w:r w:rsidRPr="00DC45CE">
        <w:rPr>
          <w:sz w:val="20"/>
        </w:rPr>
        <w:tab/>
        <w:t xml:space="preserve">Hampel, D., et al., </w:t>
      </w:r>
      <w:r w:rsidRPr="00DC45CE">
        <w:rPr>
          <w:i/>
          <w:sz w:val="20"/>
        </w:rPr>
        <w:t>Maternal Lipid-based Nutrient and Multiple Micronutrient Supplementation Affect B-vitamins in Milk Differently in Malawian Compared to Ghanaian Mothers (P24-045-19).</w:t>
      </w:r>
      <w:r w:rsidRPr="00DC45CE">
        <w:rPr>
          <w:sz w:val="20"/>
        </w:rPr>
        <w:t xml:space="preserve"> Curr Dev Nutr, 2019. </w:t>
      </w:r>
      <w:r w:rsidRPr="00DC45CE">
        <w:rPr>
          <w:b/>
          <w:sz w:val="20"/>
        </w:rPr>
        <w:t>3</w:t>
      </w:r>
      <w:r w:rsidRPr="00DC45CE">
        <w:rPr>
          <w:sz w:val="20"/>
        </w:rPr>
        <w:t>(Suppl 1).</w:t>
      </w:r>
    </w:p>
    <w:p w14:paraId="765E1408" w14:textId="77777777" w:rsidR="00DC45CE" w:rsidRPr="00DC45CE" w:rsidRDefault="00DC45CE" w:rsidP="00DC45CE">
      <w:pPr>
        <w:pStyle w:val="EndNoteBibliography"/>
        <w:ind w:left="720" w:hanging="720"/>
        <w:rPr>
          <w:sz w:val="20"/>
        </w:rPr>
      </w:pPr>
      <w:r w:rsidRPr="00DC45CE">
        <w:rPr>
          <w:sz w:val="20"/>
        </w:rPr>
        <w:lastRenderedPageBreak/>
        <w:t>19.</w:t>
      </w:r>
      <w:r w:rsidRPr="00DC45CE">
        <w:rPr>
          <w:sz w:val="20"/>
        </w:rPr>
        <w:tab/>
        <w:t xml:space="preserve">Benjamin-Chung, J., et al., </w:t>
      </w:r>
      <w:r w:rsidRPr="00DC45CE">
        <w:rPr>
          <w:i/>
          <w:sz w:val="20"/>
        </w:rPr>
        <w:t>Early childhood linear growth failure in low- and middle-income countries.</w:t>
      </w:r>
      <w:r w:rsidRPr="00DC45CE">
        <w:rPr>
          <w:sz w:val="20"/>
        </w:rPr>
        <w:t xml:space="preserve"> medRxiv, 2020: p. 2020.06.09.20127001.</w:t>
      </w:r>
    </w:p>
    <w:p w14:paraId="5C6FF347" w14:textId="77777777" w:rsidR="00DC45CE" w:rsidRPr="00DC45CE" w:rsidRDefault="00DC45CE" w:rsidP="00DC45CE">
      <w:pPr>
        <w:pStyle w:val="EndNoteBibliography"/>
        <w:ind w:left="720" w:hanging="720"/>
        <w:rPr>
          <w:sz w:val="20"/>
        </w:rPr>
      </w:pPr>
      <w:r w:rsidRPr="00DC45CE">
        <w:rPr>
          <w:sz w:val="20"/>
        </w:rPr>
        <w:t>20.</w:t>
      </w:r>
      <w:r w:rsidRPr="00DC45CE">
        <w:rPr>
          <w:sz w:val="20"/>
        </w:rPr>
        <w:tab/>
        <w:t xml:space="preserve">Lloyd-Fox, S., et al., </w:t>
      </w:r>
      <w:r w:rsidRPr="00DC45CE">
        <w:rPr>
          <w:i/>
          <w:sz w:val="20"/>
        </w:rPr>
        <w:t>Cortical responses before 6 months of life associate with later autism.</w:t>
      </w:r>
      <w:r w:rsidRPr="00DC45CE">
        <w:rPr>
          <w:sz w:val="20"/>
        </w:rPr>
        <w:t xml:space="preserve"> Eur J Neurosci, 2018. </w:t>
      </w:r>
      <w:r w:rsidRPr="00DC45CE">
        <w:rPr>
          <w:b/>
          <w:sz w:val="20"/>
        </w:rPr>
        <w:t>47</w:t>
      </w:r>
      <w:r w:rsidRPr="00DC45CE">
        <w:rPr>
          <w:sz w:val="20"/>
        </w:rPr>
        <w:t>(6): p. 736-749.</w:t>
      </w:r>
    </w:p>
    <w:p w14:paraId="1A9CD7F9" w14:textId="77777777" w:rsidR="00DC45CE" w:rsidRPr="00DC45CE" w:rsidRDefault="00DC45CE" w:rsidP="00DC45CE">
      <w:pPr>
        <w:pStyle w:val="EndNoteBibliography"/>
        <w:ind w:left="720" w:hanging="720"/>
        <w:rPr>
          <w:sz w:val="20"/>
        </w:rPr>
      </w:pPr>
      <w:r w:rsidRPr="00DC45CE">
        <w:rPr>
          <w:sz w:val="20"/>
        </w:rPr>
        <w:t>21.</w:t>
      </w:r>
      <w:r w:rsidRPr="00DC45CE">
        <w:rPr>
          <w:sz w:val="20"/>
        </w:rPr>
        <w:tab/>
        <w:t xml:space="preserve">Perdue, K.L., et al., </w:t>
      </w:r>
      <w:r w:rsidRPr="00DC45CE">
        <w:rPr>
          <w:i/>
          <w:sz w:val="20"/>
        </w:rPr>
        <w:t>Using functional near-infrared spectroscopy to assess social information processing in poor urban Bangladeshi infants and toddlers.</w:t>
      </w:r>
      <w:r w:rsidRPr="00DC45CE">
        <w:rPr>
          <w:sz w:val="20"/>
        </w:rPr>
        <w:t xml:space="preserve"> Dev Sci, 2019: p. e12839.</w:t>
      </w:r>
    </w:p>
    <w:p w14:paraId="7F0EF5B7" w14:textId="77777777" w:rsidR="00DC45CE" w:rsidRPr="00DC45CE" w:rsidRDefault="00DC45CE" w:rsidP="00DC45CE">
      <w:pPr>
        <w:pStyle w:val="EndNoteBibliography"/>
        <w:ind w:left="720" w:hanging="720"/>
        <w:rPr>
          <w:sz w:val="20"/>
        </w:rPr>
      </w:pPr>
      <w:r w:rsidRPr="00DC45CE">
        <w:rPr>
          <w:sz w:val="20"/>
        </w:rPr>
        <w:t>22.</w:t>
      </w:r>
      <w:r w:rsidRPr="00DC45CE">
        <w:rPr>
          <w:sz w:val="20"/>
        </w:rPr>
        <w:tab/>
        <w:t xml:space="preserve">Katus, L., et al., </w:t>
      </w:r>
      <w:r w:rsidRPr="00DC45CE">
        <w:rPr>
          <w:i/>
          <w:sz w:val="20"/>
        </w:rPr>
        <w:t>Implementing neuroimaging and eye tracking methods to assess neurocognitive development of young infants in low- and middle-income countries.</w:t>
      </w:r>
      <w:r w:rsidRPr="00DC45CE">
        <w:rPr>
          <w:sz w:val="20"/>
        </w:rPr>
        <w:t xml:space="preserve"> Gates Open Res, 2019. </w:t>
      </w:r>
      <w:r w:rsidRPr="00DC45CE">
        <w:rPr>
          <w:b/>
          <w:sz w:val="20"/>
        </w:rPr>
        <w:t>3</w:t>
      </w:r>
      <w:r w:rsidRPr="00DC45CE">
        <w:rPr>
          <w:sz w:val="20"/>
        </w:rPr>
        <w:t>: p. 1113.</w:t>
      </w:r>
    </w:p>
    <w:p w14:paraId="1010ABC0" w14:textId="77777777" w:rsidR="00DC45CE" w:rsidRPr="00DC45CE" w:rsidRDefault="00DC45CE" w:rsidP="00DC45CE">
      <w:pPr>
        <w:pStyle w:val="EndNoteBibliography"/>
        <w:ind w:left="720" w:hanging="720"/>
        <w:rPr>
          <w:sz w:val="20"/>
        </w:rPr>
      </w:pPr>
      <w:r w:rsidRPr="00DC45CE">
        <w:rPr>
          <w:sz w:val="20"/>
        </w:rPr>
        <w:t>23.</w:t>
      </w:r>
      <w:r w:rsidRPr="00DC45CE">
        <w:rPr>
          <w:sz w:val="20"/>
        </w:rPr>
        <w:tab/>
        <w:t xml:space="preserve">Lloyd-Fox, S., et al., </w:t>
      </w:r>
      <w:r w:rsidRPr="00DC45CE">
        <w:rPr>
          <w:i/>
          <w:sz w:val="20"/>
        </w:rPr>
        <w:t>Functional near infrared spectroscopy (fNIRS) to assess cognitive function in infants in rural Africa.</w:t>
      </w:r>
      <w:r w:rsidRPr="00DC45CE">
        <w:rPr>
          <w:sz w:val="20"/>
        </w:rPr>
        <w:t xml:space="preserve"> Sci Rep, 2014. </w:t>
      </w:r>
      <w:r w:rsidRPr="00DC45CE">
        <w:rPr>
          <w:b/>
          <w:sz w:val="20"/>
        </w:rPr>
        <w:t>4</w:t>
      </w:r>
      <w:r w:rsidRPr="00DC45CE">
        <w:rPr>
          <w:sz w:val="20"/>
        </w:rPr>
        <w:t>: p. 4740.</w:t>
      </w:r>
    </w:p>
    <w:p w14:paraId="2480540D" w14:textId="77777777" w:rsidR="00DC45CE" w:rsidRPr="00DC45CE" w:rsidRDefault="00DC45CE" w:rsidP="00DC45CE">
      <w:pPr>
        <w:pStyle w:val="EndNoteBibliography"/>
        <w:ind w:left="720" w:hanging="720"/>
        <w:rPr>
          <w:sz w:val="20"/>
        </w:rPr>
      </w:pPr>
      <w:r w:rsidRPr="00DC45CE">
        <w:rPr>
          <w:sz w:val="20"/>
        </w:rPr>
        <w:t>24.</w:t>
      </w:r>
      <w:r w:rsidRPr="00DC45CE">
        <w:rPr>
          <w:sz w:val="20"/>
        </w:rPr>
        <w:tab/>
        <w:t xml:space="preserve">WHO, </w:t>
      </w:r>
      <w:r w:rsidRPr="00DC45CE">
        <w:rPr>
          <w:i/>
          <w:sz w:val="20"/>
        </w:rPr>
        <w:t>Global Strategy for infant and young child feeding</w:t>
      </w:r>
      <w:r w:rsidRPr="00DC45CE">
        <w:rPr>
          <w:sz w:val="20"/>
        </w:rPr>
        <w:t>. 2003, WHO: Geneva, Switzerland.</w:t>
      </w:r>
    </w:p>
    <w:p w14:paraId="3231F146" w14:textId="77777777" w:rsidR="00DC45CE" w:rsidRPr="00DC45CE" w:rsidRDefault="00DC45CE" w:rsidP="00DC45CE">
      <w:pPr>
        <w:pStyle w:val="EndNoteBibliography"/>
        <w:ind w:left="720" w:hanging="720"/>
        <w:rPr>
          <w:sz w:val="20"/>
        </w:rPr>
      </w:pPr>
      <w:r w:rsidRPr="00DC45CE">
        <w:rPr>
          <w:sz w:val="20"/>
        </w:rPr>
        <w:t>25.</w:t>
      </w:r>
      <w:r w:rsidRPr="00DC45CE">
        <w:rPr>
          <w:sz w:val="20"/>
        </w:rPr>
        <w:tab/>
        <w:t xml:space="preserve">Kramer, M.S. and R. Kakuma, </w:t>
      </w:r>
      <w:r w:rsidRPr="00DC45CE">
        <w:rPr>
          <w:i/>
          <w:sz w:val="20"/>
        </w:rPr>
        <w:t>Optimal duration of exclusive breastfeeding.</w:t>
      </w:r>
      <w:r w:rsidRPr="00DC45CE">
        <w:rPr>
          <w:sz w:val="20"/>
        </w:rPr>
        <w:t xml:space="preserve"> Cochrane Database Syst Rev, 2002(1): p. CD003517.</w:t>
      </w:r>
    </w:p>
    <w:p w14:paraId="2FA38167" w14:textId="77777777" w:rsidR="00DC45CE" w:rsidRPr="00DC45CE" w:rsidRDefault="00DC45CE" w:rsidP="00DC45CE">
      <w:pPr>
        <w:pStyle w:val="EndNoteBibliography"/>
        <w:ind w:left="720" w:hanging="720"/>
        <w:rPr>
          <w:sz w:val="20"/>
        </w:rPr>
      </w:pPr>
      <w:r w:rsidRPr="00DC45CE">
        <w:rPr>
          <w:sz w:val="20"/>
        </w:rPr>
        <w:t>26.</w:t>
      </w:r>
      <w:r w:rsidRPr="00DC45CE">
        <w:rPr>
          <w:sz w:val="20"/>
        </w:rPr>
        <w:tab/>
        <w:t xml:space="preserve">Cohen, R.J., et al., </w:t>
      </w:r>
      <w:r w:rsidRPr="00DC45CE">
        <w:rPr>
          <w:i/>
          <w:sz w:val="20"/>
        </w:rPr>
        <w:t>Effects of age of introduction of complementary foods on infant breast milk intake, total energy intake, and growth: a randomised intervention study in Honduras.</w:t>
      </w:r>
      <w:r w:rsidRPr="00DC45CE">
        <w:rPr>
          <w:sz w:val="20"/>
        </w:rPr>
        <w:t xml:space="preserve"> Lancet, 1994. </w:t>
      </w:r>
      <w:r w:rsidRPr="00DC45CE">
        <w:rPr>
          <w:b/>
          <w:sz w:val="20"/>
        </w:rPr>
        <w:t>344</w:t>
      </w:r>
      <w:r w:rsidRPr="00DC45CE">
        <w:rPr>
          <w:sz w:val="20"/>
        </w:rPr>
        <w:t>(8918): p. 288-93.</w:t>
      </w:r>
    </w:p>
    <w:p w14:paraId="0CF0B272" w14:textId="77777777" w:rsidR="00DC45CE" w:rsidRPr="00DC45CE" w:rsidRDefault="00DC45CE" w:rsidP="00DC45CE">
      <w:pPr>
        <w:pStyle w:val="EndNoteBibliography"/>
        <w:ind w:left="720" w:hanging="720"/>
        <w:rPr>
          <w:sz w:val="20"/>
        </w:rPr>
      </w:pPr>
      <w:r w:rsidRPr="00DC45CE">
        <w:rPr>
          <w:sz w:val="20"/>
        </w:rPr>
        <w:t>27.</w:t>
      </w:r>
      <w:r w:rsidRPr="00DC45CE">
        <w:rPr>
          <w:sz w:val="20"/>
        </w:rPr>
        <w:tab/>
        <w:t xml:space="preserve">Dewey, K.G., et al., </w:t>
      </w:r>
      <w:r w:rsidRPr="00DC45CE">
        <w:rPr>
          <w:i/>
          <w:sz w:val="20"/>
        </w:rPr>
        <w:t>Age of introduction of complementary foods and growth of term, low-birth-weight, breast-fed infants: a randomized intervention study in Honduras.</w:t>
      </w:r>
      <w:r w:rsidRPr="00DC45CE">
        <w:rPr>
          <w:sz w:val="20"/>
        </w:rPr>
        <w:t xml:space="preserve"> Am J Clin Nutr, 1999. </w:t>
      </w:r>
      <w:r w:rsidRPr="00DC45CE">
        <w:rPr>
          <w:b/>
          <w:sz w:val="20"/>
        </w:rPr>
        <w:t>69</w:t>
      </w:r>
      <w:r w:rsidRPr="00DC45CE">
        <w:rPr>
          <w:sz w:val="20"/>
        </w:rPr>
        <w:t>(4): p. 679-86.</w:t>
      </w:r>
    </w:p>
    <w:p w14:paraId="4797A99A" w14:textId="77777777" w:rsidR="00DC45CE" w:rsidRPr="00DC45CE" w:rsidRDefault="00DC45CE" w:rsidP="00DC45CE">
      <w:pPr>
        <w:pStyle w:val="EndNoteBibliography"/>
        <w:ind w:left="720" w:hanging="720"/>
        <w:rPr>
          <w:sz w:val="20"/>
        </w:rPr>
      </w:pPr>
      <w:r w:rsidRPr="00DC45CE">
        <w:rPr>
          <w:sz w:val="20"/>
        </w:rPr>
        <w:t>28.</w:t>
      </w:r>
      <w:r w:rsidRPr="00DC45CE">
        <w:rPr>
          <w:sz w:val="20"/>
        </w:rPr>
        <w:tab/>
        <w:t xml:space="preserve">Victora, C.G., et al., </w:t>
      </w:r>
      <w:r w:rsidRPr="00DC45CE">
        <w:rPr>
          <w:i/>
          <w:sz w:val="20"/>
        </w:rPr>
        <w:t>Worldwide timing of growth faltering: revisiting implications for interventions.</w:t>
      </w:r>
      <w:r w:rsidRPr="00DC45CE">
        <w:rPr>
          <w:sz w:val="20"/>
        </w:rPr>
        <w:t xml:space="preserve"> Pediatrics, 2010. </w:t>
      </w:r>
      <w:r w:rsidRPr="00DC45CE">
        <w:rPr>
          <w:b/>
          <w:sz w:val="20"/>
        </w:rPr>
        <w:t>125</w:t>
      </w:r>
      <w:r w:rsidRPr="00DC45CE">
        <w:rPr>
          <w:sz w:val="20"/>
        </w:rPr>
        <w:t>(3): p. e473-80.</w:t>
      </w:r>
    </w:p>
    <w:p w14:paraId="138EE00E" w14:textId="77777777" w:rsidR="00DC45CE" w:rsidRPr="00DC45CE" w:rsidRDefault="00DC45CE" w:rsidP="00DC45CE">
      <w:pPr>
        <w:pStyle w:val="EndNoteBibliography"/>
        <w:ind w:left="720" w:hanging="720"/>
        <w:rPr>
          <w:sz w:val="20"/>
        </w:rPr>
      </w:pPr>
      <w:r w:rsidRPr="00DC45CE">
        <w:rPr>
          <w:sz w:val="20"/>
        </w:rPr>
        <w:t>29.</w:t>
      </w:r>
      <w:r w:rsidRPr="00DC45CE">
        <w:rPr>
          <w:sz w:val="20"/>
        </w:rPr>
        <w:tab/>
        <w:t xml:space="preserve">Allen, L.H., </w:t>
      </w:r>
      <w:r w:rsidRPr="00DC45CE">
        <w:rPr>
          <w:i/>
          <w:sz w:val="20"/>
        </w:rPr>
        <w:t>B vitamins in breast milk: relative importance of maternal status and intake, and effects on infant status and function.</w:t>
      </w:r>
      <w:r w:rsidRPr="00DC45CE">
        <w:rPr>
          <w:sz w:val="20"/>
        </w:rPr>
        <w:t xml:space="preserve"> Adv Nutr, 2012. </w:t>
      </w:r>
      <w:r w:rsidRPr="00DC45CE">
        <w:rPr>
          <w:b/>
          <w:sz w:val="20"/>
        </w:rPr>
        <w:t>3</w:t>
      </w:r>
      <w:r w:rsidRPr="00DC45CE">
        <w:rPr>
          <w:sz w:val="20"/>
        </w:rPr>
        <w:t>(3): p. 362-9.</w:t>
      </w:r>
    </w:p>
    <w:p w14:paraId="0DE611F6" w14:textId="77777777" w:rsidR="00DC45CE" w:rsidRPr="00DC45CE" w:rsidRDefault="00DC45CE" w:rsidP="00DC45CE">
      <w:pPr>
        <w:pStyle w:val="EndNoteBibliography"/>
        <w:ind w:left="720" w:hanging="720"/>
        <w:rPr>
          <w:sz w:val="20"/>
        </w:rPr>
      </w:pPr>
      <w:r w:rsidRPr="00DC45CE">
        <w:rPr>
          <w:sz w:val="20"/>
        </w:rPr>
        <w:t>30.</w:t>
      </w:r>
      <w:r w:rsidRPr="00DC45CE">
        <w:rPr>
          <w:sz w:val="20"/>
        </w:rPr>
        <w:tab/>
        <w:t xml:space="preserve">Eneroth, H., et al., </w:t>
      </w:r>
      <w:r w:rsidRPr="00DC45CE">
        <w:rPr>
          <w:i/>
          <w:sz w:val="20"/>
        </w:rPr>
        <w:t>Maternal multiple micronutrient supplementation has limited impact on micronutrient status of Bangladeshi infants compared with standard iron and folic acid supplementation.</w:t>
      </w:r>
      <w:r w:rsidRPr="00DC45CE">
        <w:rPr>
          <w:sz w:val="20"/>
        </w:rPr>
        <w:t xml:space="preserve"> J Nutr, 2010. </w:t>
      </w:r>
      <w:r w:rsidRPr="00DC45CE">
        <w:rPr>
          <w:b/>
          <w:sz w:val="20"/>
        </w:rPr>
        <w:t>140</w:t>
      </w:r>
      <w:r w:rsidRPr="00DC45CE">
        <w:rPr>
          <w:sz w:val="20"/>
        </w:rPr>
        <w:t>(3): p. 618-24.</w:t>
      </w:r>
    </w:p>
    <w:p w14:paraId="6AF2C575" w14:textId="77777777" w:rsidR="00DC45CE" w:rsidRPr="00DC45CE" w:rsidRDefault="00DC45CE" w:rsidP="00DC45CE">
      <w:pPr>
        <w:pStyle w:val="EndNoteBibliography"/>
        <w:ind w:left="720" w:hanging="720"/>
        <w:rPr>
          <w:sz w:val="20"/>
        </w:rPr>
      </w:pPr>
      <w:r w:rsidRPr="00DC45CE">
        <w:rPr>
          <w:sz w:val="20"/>
        </w:rPr>
        <w:t>31.</w:t>
      </w:r>
      <w:r w:rsidRPr="00DC45CE">
        <w:rPr>
          <w:sz w:val="20"/>
        </w:rPr>
        <w:tab/>
        <w:t xml:space="preserve">Dror, D.K. and L.H. Allen, </w:t>
      </w:r>
      <w:r w:rsidRPr="00DC45CE">
        <w:rPr>
          <w:i/>
          <w:sz w:val="20"/>
        </w:rPr>
        <w:t>Overview of Nutrients in Human Milk.</w:t>
      </w:r>
      <w:r w:rsidRPr="00DC45CE">
        <w:rPr>
          <w:sz w:val="20"/>
        </w:rPr>
        <w:t xml:space="preserve"> Adv Nutr, 2018. </w:t>
      </w:r>
      <w:r w:rsidRPr="00DC45CE">
        <w:rPr>
          <w:b/>
          <w:sz w:val="20"/>
        </w:rPr>
        <w:t>9</w:t>
      </w:r>
      <w:r w:rsidRPr="00DC45CE">
        <w:rPr>
          <w:sz w:val="20"/>
        </w:rPr>
        <w:t>(suppl_1): p. 278S-294S.</w:t>
      </w:r>
    </w:p>
    <w:p w14:paraId="1AD209CD" w14:textId="77777777" w:rsidR="00DC45CE" w:rsidRPr="00DC45CE" w:rsidRDefault="00DC45CE" w:rsidP="00DC45CE">
      <w:pPr>
        <w:pStyle w:val="EndNoteBibliography"/>
        <w:ind w:left="720" w:hanging="720"/>
        <w:rPr>
          <w:sz w:val="20"/>
        </w:rPr>
      </w:pPr>
      <w:r w:rsidRPr="00DC45CE">
        <w:rPr>
          <w:sz w:val="20"/>
        </w:rPr>
        <w:t>32.</w:t>
      </w:r>
      <w:r w:rsidRPr="00DC45CE">
        <w:rPr>
          <w:sz w:val="20"/>
        </w:rPr>
        <w:tab/>
        <w:t xml:space="preserve">Allen, L.H. and J.M. Graham, </w:t>
      </w:r>
      <w:r w:rsidRPr="00DC45CE">
        <w:rPr>
          <w:i/>
          <w:sz w:val="20"/>
        </w:rPr>
        <w:t>Assuring Micronutrient Adequacy in the Diets of Young Infants</w:t>
      </w:r>
      <w:r w:rsidRPr="00DC45CE">
        <w:rPr>
          <w:sz w:val="20"/>
        </w:rPr>
        <w:t xml:space="preserve">, in </w:t>
      </w:r>
      <w:r w:rsidRPr="00DC45CE">
        <w:rPr>
          <w:i/>
          <w:sz w:val="20"/>
        </w:rPr>
        <w:t>Micronutrient Deficiencies in the First Months of Life</w:t>
      </w:r>
      <w:r w:rsidRPr="00DC45CE">
        <w:rPr>
          <w:sz w:val="20"/>
        </w:rPr>
        <w:t>, F.M. Delange and K.P. West, Jr., Editors. 2003, Karger AG: Basel, Switzerland.</w:t>
      </w:r>
    </w:p>
    <w:p w14:paraId="3048D5D8" w14:textId="71801CF4" w:rsidR="00DC45CE" w:rsidRPr="00DC45CE" w:rsidRDefault="00DC45CE" w:rsidP="00DC45CE">
      <w:pPr>
        <w:pStyle w:val="EndNoteBibliography"/>
        <w:ind w:left="720" w:hanging="720"/>
        <w:rPr>
          <w:sz w:val="20"/>
        </w:rPr>
      </w:pPr>
      <w:r w:rsidRPr="00DC45CE">
        <w:rPr>
          <w:sz w:val="20"/>
        </w:rPr>
        <w:t>33.</w:t>
      </w:r>
      <w:r w:rsidRPr="00DC45CE">
        <w:rPr>
          <w:sz w:val="20"/>
        </w:rPr>
        <w:tab/>
        <w:t xml:space="preserve">WHO/UNU/UNICEF, </w:t>
      </w:r>
      <w:r w:rsidRPr="00DC45CE">
        <w:rPr>
          <w:i/>
          <w:sz w:val="20"/>
        </w:rPr>
        <w:t>Composition of a multi-micronutrient supplement to be used in pilot programmes among pregnan</w:t>
      </w:r>
      <w:r w:rsidR="00042A53">
        <w:rPr>
          <w:i/>
          <w:sz w:val="20"/>
        </w:rPr>
        <w:t>t</w:t>
      </w:r>
      <w:r w:rsidRPr="00DC45CE">
        <w:rPr>
          <w:i/>
          <w:sz w:val="20"/>
        </w:rPr>
        <w:t xml:space="preserve"> women in developing countries: report of a United Nations Children's Fund (UNICEF), World Health Orgnanisation (WHO) and United Nations University (UNU) workshop.</w:t>
      </w:r>
      <w:r w:rsidRPr="00DC45CE">
        <w:rPr>
          <w:sz w:val="20"/>
        </w:rPr>
        <w:t>, UNICEF, Editor. 1999: New York.</w:t>
      </w:r>
    </w:p>
    <w:p w14:paraId="4857D39D" w14:textId="77777777" w:rsidR="00DC45CE" w:rsidRPr="00DC45CE" w:rsidRDefault="00DC45CE" w:rsidP="00DC45CE">
      <w:pPr>
        <w:pStyle w:val="EndNoteBibliography"/>
        <w:ind w:left="720" w:hanging="720"/>
        <w:rPr>
          <w:sz w:val="20"/>
        </w:rPr>
      </w:pPr>
      <w:r w:rsidRPr="00DC45CE">
        <w:rPr>
          <w:sz w:val="20"/>
        </w:rPr>
        <w:t>34.</w:t>
      </w:r>
      <w:r w:rsidRPr="00DC45CE">
        <w:rPr>
          <w:sz w:val="20"/>
        </w:rPr>
        <w:tab/>
        <w:t xml:space="preserve">Jones, P.C., et al., </w:t>
      </w:r>
      <w:r w:rsidRPr="00DC45CE">
        <w:rPr>
          <w:i/>
          <w:sz w:val="20"/>
        </w:rPr>
        <w:t>Measuring home environments across cultures: Invariance of the HOME scale across eight international sites from the MAL-ED study.</w:t>
      </w:r>
      <w:r w:rsidRPr="00DC45CE">
        <w:rPr>
          <w:sz w:val="20"/>
        </w:rPr>
        <w:t xml:space="preserve"> J Sch Psychol, 2017. </w:t>
      </w:r>
      <w:r w:rsidRPr="00DC45CE">
        <w:rPr>
          <w:b/>
          <w:sz w:val="20"/>
        </w:rPr>
        <w:t>64</w:t>
      </w:r>
      <w:r w:rsidRPr="00DC45CE">
        <w:rPr>
          <w:sz w:val="20"/>
        </w:rPr>
        <w:t>: p. 109-127.</w:t>
      </w:r>
    </w:p>
    <w:p w14:paraId="799C61A8" w14:textId="77777777" w:rsidR="00DC45CE" w:rsidRPr="00DC45CE" w:rsidRDefault="00DC45CE" w:rsidP="00DC45CE">
      <w:pPr>
        <w:pStyle w:val="EndNoteBibliography"/>
        <w:ind w:left="720" w:hanging="720"/>
        <w:rPr>
          <w:sz w:val="20"/>
        </w:rPr>
      </w:pPr>
      <w:r w:rsidRPr="00DC45CE">
        <w:rPr>
          <w:sz w:val="20"/>
        </w:rPr>
        <w:t>35.</w:t>
      </w:r>
      <w:r w:rsidRPr="00DC45CE">
        <w:rPr>
          <w:sz w:val="20"/>
        </w:rPr>
        <w:tab/>
        <w:t xml:space="preserve">Milosavljevic, B., et al., </w:t>
      </w:r>
      <w:r w:rsidRPr="00DC45CE">
        <w:rPr>
          <w:i/>
          <w:sz w:val="20"/>
        </w:rPr>
        <w:t>Adaptation of the Mullen Scales of Early Learning for use among infants aged 5- to 24-months in rural Gambia.</w:t>
      </w:r>
      <w:r w:rsidRPr="00DC45CE">
        <w:rPr>
          <w:sz w:val="20"/>
        </w:rPr>
        <w:t xml:space="preserve"> Dev Sci, 2019. </w:t>
      </w:r>
      <w:r w:rsidRPr="00DC45CE">
        <w:rPr>
          <w:b/>
          <w:sz w:val="20"/>
        </w:rPr>
        <w:t>22</w:t>
      </w:r>
      <w:r w:rsidRPr="00DC45CE">
        <w:rPr>
          <w:sz w:val="20"/>
        </w:rPr>
        <w:t>(5): p. e12808.</w:t>
      </w:r>
    </w:p>
    <w:p w14:paraId="4D32632B" w14:textId="77777777" w:rsidR="00DC45CE" w:rsidRPr="00DC45CE" w:rsidRDefault="00DC45CE" w:rsidP="00DC45CE">
      <w:pPr>
        <w:pStyle w:val="EndNoteBibliography"/>
        <w:ind w:left="720" w:hanging="720"/>
        <w:rPr>
          <w:sz w:val="20"/>
        </w:rPr>
      </w:pPr>
      <w:r w:rsidRPr="00DC45CE">
        <w:rPr>
          <w:sz w:val="20"/>
        </w:rPr>
        <w:t>36.</w:t>
      </w:r>
      <w:r w:rsidRPr="00DC45CE">
        <w:rPr>
          <w:sz w:val="20"/>
        </w:rPr>
        <w:tab/>
        <w:t xml:space="preserve">Colombo, J., </w:t>
      </w:r>
      <w:r w:rsidRPr="00DC45CE">
        <w:rPr>
          <w:i/>
          <w:sz w:val="20"/>
        </w:rPr>
        <w:t>The development of visual attention in infancy.</w:t>
      </w:r>
      <w:r w:rsidRPr="00DC45CE">
        <w:rPr>
          <w:sz w:val="20"/>
        </w:rPr>
        <w:t xml:space="preserve"> Annu Rev Psychol, 2001. </w:t>
      </w:r>
      <w:r w:rsidRPr="00DC45CE">
        <w:rPr>
          <w:b/>
          <w:sz w:val="20"/>
        </w:rPr>
        <w:t>52</w:t>
      </w:r>
      <w:r w:rsidRPr="00DC45CE">
        <w:rPr>
          <w:sz w:val="20"/>
        </w:rPr>
        <w:t>: p. 337-67.</w:t>
      </w:r>
    </w:p>
    <w:p w14:paraId="568D7C74" w14:textId="77777777" w:rsidR="00DC45CE" w:rsidRPr="00DC45CE" w:rsidRDefault="00DC45CE" w:rsidP="00DC45CE">
      <w:pPr>
        <w:pStyle w:val="EndNoteBibliography"/>
        <w:ind w:left="720" w:hanging="720"/>
        <w:rPr>
          <w:sz w:val="20"/>
        </w:rPr>
      </w:pPr>
      <w:r w:rsidRPr="00DC45CE">
        <w:rPr>
          <w:sz w:val="20"/>
        </w:rPr>
        <w:t>37.</w:t>
      </w:r>
      <w:r w:rsidRPr="00DC45CE">
        <w:rPr>
          <w:sz w:val="20"/>
        </w:rPr>
        <w:tab/>
        <w:t xml:space="preserve">Smith, E.R., et al., </w:t>
      </w:r>
      <w:r w:rsidRPr="00DC45CE">
        <w:rPr>
          <w:i/>
          <w:sz w:val="20"/>
        </w:rPr>
        <w:t>Modifiers of the effect of maternal multiple micronutrient supplementation on stillbirth, birth outcomes, and infant mortality: a meta-analysis of individual patient data from 17 randomised trials in low-income and middle-income countries.</w:t>
      </w:r>
      <w:r w:rsidRPr="00DC45CE">
        <w:rPr>
          <w:sz w:val="20"/>
        </w:rPr>
        <w:t xml:space="preserve"> Lancet Glob Health, 2017. </w:t>
      </w:r>
      <w:r w:rsidRPr="00DC45CE">
        <w:rPr>
          <w:b/>
          <w:sz w:val="20"/>
        </w:rPr>
        <w:t>5</w:t>
      </w:r>
      <w:r w:rsidRPr="00DC45CE">
        <w:rPr>
          <w:sz w:val="20"/>
        </w:rPr>
        <w:t>(11): p. e1090-e1100.</w:t>
      </w:r>
    </w:p>
    <w:p w14:paraId="69876B7E" w14:textId="48CD9D82" w:rsidR="00DC45CE" w:rsidRPr="00DC45CE" w:rsidRDefault="00DC45CE" w:rsidP="00DC45CE">
      <w:pPr>
        <w:pStyle w:val="EndNoteBibliography"/>
        <w:ind w:left="720" w:hanging="720"/>
        <w:rPr>
          <w:sz w:val="20"/>
        </w:rPr>
      </w:pPr>
      <w:r w:rsidRPr="00DC45CE">
        <w:rPr>
          <w:sz w:val="20"/>
        </w:rPr>
        <w:t>38.</w:t>
      </w:r>
      <w:r w:rsidRPr="00DC45CE">
        <w:rPr>
          <w:sz w:val="20"/>
        </w:rPr>
        <w:tab/>
      </w:r>
      <w:r w:rsidR="00E26C1C">
        <w:rPr>
          <w:sz w:val="20"/>
        </w:rPr>
        <w:t>Worl</w:t>
      </w:r>
      <w:r w:rsidR="003731C0">
        <w:rPr>
          <w:sz w:val="20"/>
        </w:rPr>
        <w:t>d</w:t>
      </w:r>
      <w:r w:rsidR="00E26C1C">
        <w:rPr>
          <w:sz w:val="20"/>
        </w:rPr>
        <w:t xml:space="preserve"> Health </w:t>
      </w:r>
      <w:r w:rsidRPr="00DC45CE">
        <w:rPr>
          <w:sz w:val="20"/>
        </w:rPr>
        <w:t xml:space="preserve">Organisation, </w:t>
      </w:r>
      <w:r w:rsidRPr="00DC45CE">
        <w:rPr>
          <w:i/>
          <w:sz w:val="20"/>
        </w:rPr>
        <w:t>WHO antenatal care recommendations for a positive pregnancy experience. Nutritional interventions update: Multiple micronutrient supplementations during pregnancy.</w:t>
      </w:r>
      <w:r w:rsidRPr="00DC45CE">
        <w:rPr>
          <w:sz w:val="20"/>
        </w:rPr>
        <w:t>, WHO, Editor. 2020: Geneva.</w:t>
      </w:r>
    </w:p>
    <w:p w14:paraId="57885625" w14:textId="77777777" w:rsidR="00DC45CE" w:rsidRPr="00DC45CE" w:rsidRDefault="00DC45CE" w:rsidP="00DC45CE">
      <w:pPr>
        <w:pStyle w:val="EndNoteBibliography"/>
        <w:ind w:left="720" w:hanging="720"/>
        <w:rPr>
          <w:sz w:val="20"/>
        </w:rPr>
      </w:pPr>
      <w:r w:rsidRPr="00DC45CE">
        <w:rPr>
          <w:sz w:val="20"/>
        </w:rPr>
        <w:t>39.</w:t>
      </w:r>
      <w:r w:rsidRPr="00DC45CE">
        <w:rPr>
          <w:sz w:val="20"/>
        </w:rPr>
        <w:tab/>
        <w:t xml:space="preserve">Ashorn, P., et al., </w:t>
      </w:r>
      <w:r w:rsidRPr="00DC45CE">
        <w:rPr>
          <w:i/>
          <w:sz w:val="20"/>
        </w:rPr>
        <w:t>The impact of lipid-based nutrient supplement provision to pregnant women on newborn size in rural Malawi: a randomized controlled trial.</w:t>
      </w:r>
      <w:r w:rsidRPr="00DC45CE">
        <w:rPr>
          <w:sz w:val="20"/>
        </w:rPr>
        <w:t xml:space="preserve"> Am J Clin Nutr, 2015. </w:t>
      </w:r>
      <w:r w:rsidRPr="00DC45CE">
        <w:rPr>
          <w:b/>
          <w:sz w:val="20"/>
        </w:rPr>
        <w:t>101</w:t>
      </w:r>
      <w:r w:rsidRPr="00DC45CE">
        <w:rPr>
          <w:sz w:val="20"/>
        </w:rPr>
        <w:t>(2): p. 387-97.</w:t>
      </w:r>
    </w:p>
    <w:p w14:paraId="00B0778C" w14:textId="77777777" w:rsidR="00DC45CE" w:rsidRPr="00DC45CE" w:rsidRDefault="00DC45CE" w:rsidP="00DC45CE">
      <w:pPr>
        <w:pStyle w:val="EndNoteBibliography"/>
        <w:ind w:left="720" w:hanging="720"/>
        <w:rPr>
          <w:sz w:val="20"/>
        </w:rPr>
      </w:pPr>
      <w:r w:rsidRPr="00DC45CE">
        <w:rPr>
          <w:sz w:val="20"/>
        </w:rPr>
        <w:t>40.</w:t>
      </w:r>
      <w:r w:rsidRPr="00DC45CE">
        <w:rPr>
          <w:sz w:val="20"/>
        </w:rPr>
        <w:tab/>
        <w:t xml:space="preserve">EFSA, </w:t>
      </w:r>
      <w:r w:rsidRPr="00DC45CE">
        <w:rPr>
          <w:i/>
          <w:sz w:val="20"/>
        </w:rPr>
        <w:t>Dietary reference values for nutrients summary report</w:t>
      </w:r>
      <w:r w:rsidRPr="00DC45CE">
        <w:rPr>
          <w:sz w:val="20"/>
        </w:rPr>
        <w:t>. 2017.</w:t>
      </w:r>
    </w:p>
    <w:p w14:paraId="441EC18F" w14:textId="77777777" w:rsidR="00DC45CE" w:rsidRPr="00DC45CE" w:rsidRDefault="00DC45CE" w:rsidP="00DC45CE">
      <w:pPr>
        <w:pStyle w:val="EndNoteBibliography"/>
        <w:ind w:left="720" w:hanging="720"/>
        <w:rPr>
          <w:sz w:val="20"/>
        </w:rPr>
      </w:pPr>
      <w:r w:rsidRPr="00DC45CE">
        <w:rPr>
          <w:sz w:val="20"/>
        </w:rPr>
        <w:t>41.</w:t>
      </w:r>
      <w:r w:rsidRPr="00DC45CE">
        <w:rPr>
          <w:sz w:val="20"/>
        </w:rPr>
        <w:tab/>
        <w:t xml:space="preserve">Dominguez-Salas, P., et al., </w:t>
      </w:r>
      <w:r w:rsidRPr="00DC45CE">
        <w:rPr>
          <w:i/>
          <w:sz w:val="20"/>
        </w:rPr>
        <w:t>DNA methylation potential: dietary intake and blood concentrations of one-carbon metabolites and cofactors in rural African women.</w:t>
      </w:r>
      <w:r w:rsidRPr="00DC45CE">
        <w:rPr>
          <w:sz w:val="20"/>
        </w:rPr>
        <w:t xml:space="preserve"> Am J Clin Nutr, 2013. </w:t>
      </w:r>
      <w:r w:rsidRPr="00DC45CE">
        <w:rPr>
          <w:b/>
          <w:sz w:val="20"/>
        </w:rPr>
        <w:t>97</w:t>
      </w:r>
      <w:r w:rsidRPr="00DC45CE">
        <w:rPr>
          <w:sz w:val="20"/>
        </w:rPr>
        <w:t>(6): p. 1217-27.</w:t>
      </w:r>
    </w:p>
    <w:p w14:paraId="3E59891B" w14:textId="77777777" w:rsidR="00DC45CE" w:rsidRPr="00DC45CE" w:rsidRDefault="00DC45CE" w:rsidP="00DC45CE">
      <w:pPr>
        <w:pStyle w:val="EndNoteBibliography"/>
        <w:ind w:left="720" w:hanging="720"/>
        <w:rPr>
          <w:sz w:val="20"/>
        </w:rPr>
      </w:pPr>
      <w:r w:rsidRPr="00DC45CE">
        <w:rPr>
          <w:sz w:val="20"/>
        </w:rPr>
        <w:lastRenderedPageBreak/>
        <w:t>42.</w:t>
      </w:r>
      <w:r w:rsidRPr="00DC45CE">
        <w:rPr>
          <w:sz w:val="20"/>
        </w:rPr>
        <w:tab/>
        <w:t xml:space="preserve">Koletzko, B., et al., </w:t>
      </w:r>
      <w:r w:rsidRPr="00DC45CE">
        <w:rPr>
          <w:i/>
          <w:sz w:val="20"/>
        </w:rPr>
        <w:t>Global standard for the composition of infant formula: recommendations of an ESPGHAN coordinated international expert group.</w:t>
      </w:r>
      <w:r w:rsidRPr="00DC45CE">
        <w:rPr>
          <w:sz w:val="20"/>
        </w:rPr>
        <w:t xml:space="preserve"> J Pediatr Gastroenterol Nutr, 2005. </w:t>
      </w:r>
      <w:r w:rsidRPr="00DC45CE">
        <w:rPr>
          <w:b/>
          <w:sz w:val="20"/>
        </w:rPr>
        <w:t>41</w:t>
      </w:r>
      <w:r w:rsidRPr="00DC45CE">
        <w:rPr>
          <w:sz w:val="20"/>
        </w:rPr>
        <w:t>(5): p. 584-99.</w:t>
      </w:r>
    </w:p>
    <w:p w14:paraId="65930DE5" w14:textId="77777777" w:rsidR="00DC45CE" w:rsidRPr="00DC45CE" w:rsidRDefault="00DC45CE" w:rsidP="00DC45CE">
      <w:pPr>
        <w:pStyle w:val="EndNoteBibliography"/>
        <w:ind w:left="720" w:hanging="720"/>
        <w:rPr>
          <w:sz w:val="20"/>
        </w:rPr>
      </w:pPr>
      <w:r w:rsidRPr="00DC45CE">
        <w:rPr>
          <w:sz w:val="20"/>
        </w:rPr>
        <w:t>43.</w:t>
      </w:r>
      <w:r w:rsidRPr="00DC45CE">
        <w:rPr>
          <w:sz w:val="20"/>
        </w:rPr>
        <w:tab/>
        <w:t xml:space="preserve">Rao, R. and M.K. Georgieff, </w:t>
      </w:r>
      <w:r w:rsidRPr="00DC45CE">
        <w:rPr>
          <w:i/>
          <w:sz w:val="20"/>
        </w:rPr>
        <w:t>Iron therapy for preterm infants.</w:t>
      </w:r>
      <w:r w:rsidRPr="00DC45CE">
        <w:rPr>
          <w:sz w:val="20"/>
        </w:rPr>
        <w:t xml:space="preserve"> Clin Perinatol, 2009. </w:t>
      </w:r>
      <w:r w:rsidRPr="00DC45CE">
        <w:rPr>
          <w:b/>
          <w:sz w:val="20"/>
        </w:rPr>
        <w:t>36</w:t>
      </w:r>
      <w:r w:rsidRPr="00DC45CE">
        <w:rPr>
          <w:sz w:val="20"/>
        </w:rPr>
        <w:t>(1): p. 27-42.</w:t>
      </w:r>
    </w:p>
    <w:p w14:paraId="2AA240C0" w14:textId="37DAF26D" w:rsidR="001574CC" w:rsidRPr="00B90CC6" w:rsidRDefault="002B16DE" w:rsidP="002B16DE">
      <w:pPr>
        <w:pStyle w:val="BodyText"/>
        <w:spacing w:before="120" w:line="240" w:lineRule="auto"/>
        <w:rPr>
          <w:rFonts w:cs="Arial"/>
          <w:iCs/>
          <w:sz w:val="20"/>
        </w:rPr>
      </w:pPr>
      <w:r w:rsidRPr="00DC45CE">
        <w:rPr>
          <w:rFonts w:cs="Arial"/>
          <w:caps/>
          <w:sz w:val="20"/>
        </w:rPr>
        <w:fldChar w:fldCharType="end"/>
      </w:r>
    </w:p>
    <w:p w14:paraId="2D9ABDF3" w14:textId="77777777" w:rsidR="00411E8E" w:rsidRPr="00B90CC6" w:rsidRDefault="00411E8E" w:rsidP="00411E8E">
      <w:pPr>
        <w:pStyle w:val="BodyText"/>
        <w:spacing w:before="120" w:line="240" w:lineRule="auto"/>
        <w:rPr>
          <w:rFonts w:cs="Arial"/>
          <w:iCs/>
          <w:sz w:val="20"/>
        </w:rPr>
      </w:pPr>
      <w:r w:rsidRPr="00B90CC6">
        <w:rPr>
          <w:rFonts w:cs="Arial"/>
          <w:sz w:val="20"/>
        </w:rPr>
        <w:br w:type="page"/>
      </w:r>
    </w:p>
    <w:p w14:paraId="2475CF99" w14:textId="77777777" w:rsidR="001574CC" w:rsidRPr="00B90CC6" w:rsidRDefault="001574CC" w:rsidP="001574CC">
      <w:pPr>
        <w:pStyle w:val="SchemaTitle"/>
        <w:spacing w:line="240" w:lineRule="auto"/>
        <w:rPr>
          <w:rFonts w:cs="Arial"/>
          <w:caps w:val="0"/>
        </w:rPr>
      </w:pPr>
      <w:bookmarkStart w:id="133" w:name="_Toc219005691"/>
      <w:bookmarkStart w:id="134" w:name="_Toc376511502"/>
      <w:bookmarkEnd w:id="127"/>
      <w:bookmarkEnd w:id="128"/>
      <w:r w:rsidRPr="00B90CC6">
        <w:rPr>
          <w:rFonts w:cs="Arial"/>
          <w:caps w:val="0"/>
        </w:rPr>
        <w:lastRenderedPageBreak/>
        <w:t xml:space="preserve">Supplements, </w:t>
      </w:r>
      <w:proofErr w:type="gramStart"/>
      <w:r w:rsidR="0023200A" w:rsidRPr="00B90CC6">
        <w:rPr>
          <w:rFonts w:cs="Arial"/>
          <w:caps w:val="0"/>
        </w:rPr>
        <w:t>a</w:t>
      </w:r>
      <w:r w:rsidRPr="00B90CC6">
        <w:rPr>
          <w:rFonts w:cs="Arial"/>
          <w:caps w:val="0"/>
        </w:rPr>
        <w:t>ppendices</w:t>
      </w:r>
      <w:proofErr w:type="gramEnd"/>
      <w:r w:rsidRPr="00B90CC6">
        <w:rPr>
          <w:rFonts w:cs="Arial"/>
          <w:caps w:val="0"/>
        </w:rPr>
        <w:t xml:space="preserve"> and </w:t>
      </w:r>
      <w:r w:rsidR="0023200A" w:rsidRPr="00B90CC6">
        <w:rPr>
          <w:rFonts w:cs="Arial"/>
          <w:caps w:val="0"/>
        </w:rPr>
        <w:t>o</w:t>
      </w:r>
      <w:r w:rsidRPr="00B90CC6">
        <w:rPr>
          <w:rFonts w:cs="Arial"/>
          <w:caps w:val="0"/>
        </w:rPr>
        <w:t xml:space="preserve">ther </w:t>
      </w:r>
      <w:r w:rsidR="0023200A" w:rsidRPr="00B90CC6">
        <w:rPr>
          <w:rFonts w:cs="Arial"/>
          <w:caps w:val="0"/>
        </w:rPr>
        <w:t>d</w:t>
      </w:r>
      <w:r w:rsidRPr="00B90CC6">
        <w:rPr>
          <w:rFonts w:cs="Arial"/>
          <w:caps w:val="0"/>
        </w:rPr>
        <w:t>ocuments</w:t>
      </w:r>
      <w:bookmarkEnd w:id="133"/>
      <w:bookmarkEnd w:id="134"/>
    </w:p>
    <w:p w14:paraId="56A9DC86" w14:textId="77777777" w:rsidR="0020032B" w:rsidRPr="00B90CC6" w:rsidRDefault="0020032B" w:rsidP="00F11FC6">
      <w:pPr>
        <w:spacing w:line="240" w:lineRule="auto"/>
        <w:rPr>
          <w:rFonts w:cs="Arial"/>
          <w:iCs/>
          <w:sz w:val="20"/>
        </w:rPr>
      </w:pPr>
    </w:p>
    <w:p w14:paraId="4D7DE682" w14:textId="3BC6C6AD" w:rsidR="0020032B" w:rsidRPr="00942CEA" w:rsidRDefault="00B62FA3" w:rsidP="00F11FC6">
      <w:pPr>
        <w:spacing w:line="240" w:lineRule="auto"/>
        <w:rPr>
          <w:rFonts w:cs="Arial"/>
          <w:b/>
          <w:bCs/>
          <w:iCs/>
          <w:sz w:val="20"/>
        </w:rPr>
      </w:pPr>
      <w:r w:rsidRPr="00942CEA">
        <w:rPr>
          <w:rFonts w:cs="Arial"/>
          <w:b/>
          <w:bCs/>
          <w:iCs/>
          <w:sz w:val="20"/>
        </w:rPr>
        <w:t>Appendix I – Supplement Composition</w:t>
      </w:r>
    </w:p>
    <w:p w14:paraId="53C0AFD1" w14:textId="2225BE05" w:rsidR="00B62FA3" w:rsidRDefault="00B62FA3" w:rsidP="00F11FC6">
      <w:pPr>
        <w:spacing w:line="240" w:lineRule="auto"/>
        <w:rPr>
          <w:rFonts w:cs="Arial"/>
          <w:iCs/>
          <w:sz w:val="20"/>
        </w:rPr>
      </w:pPr>
    </w:p>
    <w:p w14:paraId="1CF7782C" w14:textId="5CC9E5DB" w:rsidR="00B62FA3" w:rsidRDefault="00B62FA3" w:rsidP="00F11FC6">
      <w:pPr>
        <w:spacing w:line="240" w:lineRule="auto"/>
        <w:rPr>
          <w:rFonts w:cs="Arial"/>
          <w:iCs/>
          <w:sz w:val="20"/>
        </w:rPr>
      </w:pPr>
    </w:p>
    <w:tbl>
      <w:tblPr>
        <w:tblW w:w="722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689"/>
        <w:gridCol w:w="1701"/>
        <w:gridCol w:w="1701"/>
      </w:tblGrid>
      <w:tr w:rsidR="00B52AB8" w14:paraId="5AA17023" w14:textId="77777777" w:rsidTr="00B52AB8">
        <w:trPr>
          <w:trHeight w:val="437"/>
        </w:trPr>
        <w:tc>
          <w:tcPr>
            <w:tcW w:w="2138" w:type="dxa"/>
            <w:tcBorders>
              <w:top w:val="single" w:sz="4" w:space="0" w:color="auto"/>
              <w:left w:val="single" w:sz="4" w:space="0" w:color="auto"/>
              <w:bottom w:val="single" w:sz="4" w:space="0" w:color="auto"/>
              <w:right w:val="single" w:sz="4" w:space="0" w:color="auto"/>
            </w:tcBorders>
            <w:noWrap/>
            <w:hideMark/>
          </w:tcPr>
          <w:p w14:paraId="006E797F" w14:textId="77777777" w:rsidR="00B52AB8" w:rsidRDefault="00B52AB8">
            <w:pPr>
              <w:spacing w:line="273" w:lineRule="auto"/>
              <w:jc w:val="center"/>
              <w:rPr>
                <w:rFonts w:asciiTheme="minorHAnsi" w:hAnsiTheme="minorHAnsi" w:cstheme="minorHAnsi"/>
                <w:b/>
                <w:bCs/>
                <w:sz w:val="20"/>
                <w:lang w:eastAsia="en-GB"/>
              </w:rPr>
            </w:pPr>
            <w:r>
              <w:rPr>
                <w:rFonts w:cstheme="minorHAnsi"/>
                <w:b/>
                <w:bCs/>
                <w:sz w:val="20"/>
              </w:rPr>
              <w:t>Micronutrients</w:t>
            </w:r>
          </w:p>
        </w:tc>
        <w:tc>
          <w:tcPr>
            <w:tcW w:w="5091" w:type="dxa"/>
            <w:gridSpan w:val="3"/>
            <w:tcBorders>
              <w:top w:val="single" w:sz="4" w:space="0" w:color="auto"/>
              <w:left w:val="single" w:sz="4" w:space="0" w:color="auto"/>
              <w:bottom w:val="single" w:sz="4" w:space="0" w:color="auto"/>
              <w:right w:val="single" w:sz="4" w:space="0" w:color="auto"/>
            </w:tcBorders>
            <w:hideMark/>
          </w:tcPr>
          <w:p w14:paraId="2937BEDA" w14:textId="77777777" w:rsidR="00B52AB8" w:rsidRDefault="00B52AB8">
            <w:pPr>
              <w:spacing w:line="273" w:lineRule="auto"/>
              <w:jc w:val="center"/>
              <w:rPr>
                <w:rFonts w:cstheme="minorHAnsi"/>
                <w:b/>
                <w:bCs/>
                <w:sz w:val="20"/>
              </w:rPr>
            </w:pPr>
            <w:r>
              <w:rPr>
                <w:rFonts w:cstheme="minorHAnsi"/>
                <w:b/>
                <w:bCs/>
                <w:sz w:val="20"/>
              </w:rPr>
              <w:t>Dose/day</w:t>
            </w:r>
          </w:p>
        </w:tc>
      </w:tr>
      <w:tr w:rsidR="00B52AB8" w14:paraId="405E93F3" w14:textId="77777777" w:rsidTr="00B52AB8">
        <w:trPr>
          <w:trHeight w:val="437"/>
        </w:trPr>
        <w:tc>
          <w:tcPr>
            <w:tcW w:w="2138" w:type="dxa"/>
            <w:tcBorders>
              <w:top w:val="single" w:sz="4" w:space="0" w:color="auto"/>
              <w:left w:val="single" w:sz="4" w:space="0" w:color="auto"/>
              <w:bottom w:val="single" w:sz="4" w:space="0" w:color="auto"/>
              <w:right w:val="single" w:sz="4" w:space="0" w:color="auto"/>
            </w:tcBorders>
            <w:noWrap/>
            <w:hideMark/>
          </w:tcPr>
          <w:p w14:paraId="7E57C3DE" w14:textId="77777777" w:rsidR="00B52AB8" w:rsidRDefault="00B52AB8">
            <w:pPr>
              <w:rPr>
                <w:rFonts w:cstheme="minorHAnsi"/>
                <w:b/>
                <w:bCs/>
                <w:sz w:val="20"/>
              </w:rPr>
            </w:pPr>
          </w:p>
        </w:tc>
        <w:tc>
          <w:tcPr>
            <w:tcW w:w="1689" w:type="dxa"/>
            <w:tcBorders>
              <w:top w:val="single" w:sz="4" w:space="0" w:color="auto"/>
              <w:left w:val="single" w:sz="4" w:space="0" w:color="auto"/>
              <w:bottom w:val="single" w:sz="4" w:space="0" w:color="auto"/>
              <w:right w:val="single" w:sz="4" w:space="0" w:color="auto"/>
            </w:tcBorders>
            <w:vAlign w:val="center"/>
            <w:hideMark/>
          </w:tcPr>
          <w:p w14:paraId="08021962" w14:textId="77777777" w:rsidR="00B52AB8" w:rsidRDefault="00B52AB8">
            <w:pPr>
              <w:spacing w:line="273" w:lineRule="auto"/>
              <w:jc w:val="center"/>
              <w:rPr>
                <w:rFonts w:cstheme="minorHAnsi"/>
                <w:b/>
                <w:bCs/>
                <w:sz w:val="20"/>
              </w:rPr>
            </w:pPr>
            <w:r>
              <w:rPr>
                <w:rFonts w:cstheme="minorHAnsi"/>
                <w:b/>
                <w:bCs/>
                <w:sz w:val="20"/>
              </w:rPr>
              <w:t>UNIMMAP</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3947049" w14:textId="77777777" w:rsidR="00B52AB8" w:rsidRDefault="00B52AB8">
            <w:pPr>
              <w:spacing w:line="273" w:lineRule="auto"/>
              <w:jc w:val="center"/>
              <w:rPr>
                <w:rFonts w:cstheme="minorHAnsi"/>
                <w:b/>
                <w:bCs/>
                <w:sz w:val="20"/>
              </w:rPr>
            </w:pPr>
            <w:r>
              <w:rPr>
                <w:rFonts w:cstheme="minorHAnsi"/>
                <w:b/>
                <w:bCs/>
                <w:sz w:val="20"/>
              </w:rPr>
              <w:t>Infant MMN</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0A47664" w14:textId="77777777" w:rsidR="00B52AB8" w:rsidRDefault="00B52AB8">
            <w:pPr>
              <w:spacing w:line="273" w:lineRule="auto"/>
              <w:jc w:val="center"/>
              <w:rPr>
                <w:rFonts w:cstheme="minorHAnsi"/>
                <w:b/>
                <w:bCs/>
                <w:sz w:val="20"/>
              </w:rPr>
            </w:pPr>
            <w:r>
              <w:rPr>
                <w:rFonts w:cstheme="minorHAnsi"/>
                <w:b/>
                <w:bCs/>
                <w:sz w:val="20"/>
              </w:rPr>
              <w:t>Infant neuro-nutrient</w:t>
            </w:r>
          </w:p>
        </w:tc>
      </w:tr>
      <w:tr w:rsidR="00B52AB8" w14:paraId="3E69E211" w14:textId="77777777" w:rsidTr="00B52AB8">
        <w:trPr>
          <w:trHeight w:val="285"/>
        </w:trPr>
        <w:tc>
          <w:tcPr>
            <w:tcW w:w="2138" w:type="dxa"/>
            <w:tcBorders>
              <w:top w:val="single" w:sz="4" w:space="0" w:color="auto"/>
              <w:left w:val="single" w:sz="4" w:space="0" w:color="auto"/>
              <w:bottom w:val="single" w:sz="4" w:space="0" w:color="auto"/>
              <w:right w:val="single" w:sz="4" w:space="0" w:color="auto"/>
            </w:tcBorders>
            <w:hideMark/>
          </w:tcPr>
          <w:p w14:paraId="075E9EE8" w14:textId="77777777" w:rsidR="00B52AB8" w:rsidRDefault="00B52AB8">
            <w:pPr>
              <w:spacing w:line="273" w:lineRule="auto"/>
              <w:jc w:val="both"/>
              <w:rPr>
                <w:rFonts w:cstheme="minorHAnsi"/>
                <w:bCs/>
                <w:sz w:val="20"/>
              </w:rPr>
            </w:pPr>
            <w:r>
              <w:rPr>
                <w:rFonts w:cstheme="minorHAnsi"/>
                <w:bCs/>
                <w:sz w:val="20"/>
              </w:rPr>
              <w:t>Vitamin A (ug RE)</w:t>
            </w:r>
          </w:p>
        </w:tc>
        <w:tc>
          <w:tcPr>
            <w:tcW w:w="1689" w:type="dxa"/>
            <w:tcBorders>
              <w:top w:val="single" w:sz="4" w:space="0" w:color="auto"/>
              <w:left w:val="single" w:sz="4" w:space="0" w:color="auto"/>
              <w:bottom w:val="single" w:sz="4" w:space="0" w:color="auto"/>
              <w:right w:val="single" w:sz="4" w:space="0" w:color="auto"/>
            </w:tcBorders>
            <w:hideMark/>
          </w:tcPr>
          <w:p w14:paraId="5402F01D" w14:textId="77777777" w:rsidR="00B52AB8" w:rsidRDefault="00B52AB8">
            <w:pPr>
              <w:spacing w:line="273" w:lineRule="auto"/>
              <w:jc w:val="both"/>
              <w:rPr>
                <w:rFonts w:cstheme="minorHAnsi"/>
                <w:bCs/>
                <w:sz w:val="20"/>
              </w:rPr>
            </w:pPr>
            <w:r>
              <w:rPr>
                <w:rFonts w:cstheme="minorHAnsi"/>
                <w:bCs/>
                <w:sz w:val="20"/>
              </w:rPr>
              <w:t xml:space="preserve">800 </w:t>
            </w:r>
          </w:p>
        </w:tc>
        <w:tc>
          <w:tcPr>
            <w:tcW w:w="1701" w:type="dxa"/>
            <w:tcBorders>
              <w:top w:val="single" w:sz="4" w:space="0" w:color="auto"/>
              <w:left w:val="single" w:sz="4" w:space="0" w:color="auto"/>
              <w:bottom w:val="single" w:sz="4" w:space="0" w:color="auto"/>
              <w:right w:val="single" w:sz="4" w:space="0" w:color="auto"/>
            </w:tcBorders>
            <w:hideMark/>
          </w:tcPr>
          <w:p w14:paraId="0FC26D78" w14:textId="77777777" w:rsidR="00B52AB8" w:rsidRDefault="00B52AB8">
            <w:pPr>
              <w:spacing w:line="273" w:lineRule="auto"/>
              <w:jc w:val="both"/>
              <w:rPr>
                <w:rFonts w:cstheme="minorHAnsi"/>
                <w:bCs/>
                <w:sz w:val="20"/>
              </w:rPr>
            </w:pPr>
            <w:r>
              <w:rPr>
                <w:rFonts w:cstheme="minorHAnsi"/>
                <w:bCs/>
                <w:sz w:val="20"/>
              </w:rPr>
              <w:t>350</w:t>
            </w:r>
          </w:p>
        </w:tc>
        <w:tc>
          <w:tcPr>
            <w:tcW w:w="1701" w:type="dxa"/>
            <w:tcBorders>
              <w:top w:val="single" w:sz="4" w:space="0" w:color="auto"/>
              <w:left w:val="single" w:sz="4" w:space="0" w:color="auto"/>
              <w:bottom w:val="single" w:sz="4" w:space="0" w:color="auto"/>
              <w:right w:val="single" w:sz="4" w:space="0" w:color="auto"/>
            </w:tcBorders>
            <w:hideMark/>
          </w:tcPr>
          <w:p w14:paraId="30EE3B68" w14:textId="77777777" w:rsidR="00B52AB8" w:rsidRDefault="00B52AB8">
            <w:pPr>
              <w:spacing w:line="273" w:lineRule="auto"/>
              <w:jc w:val="both"/>
              <w:rPr>
                <w:rFonts w:cstheme="minorHAnsi"/>
                <w:bCs/>
                <w:sz w:val="20"/>
              </w:rPr>
            </w:pPr>
            <w:r>
              <w:rPr>
                <w:rFonts w:cstheme="minorHAnsi"/>
                <w:bCs/>
                <w:sz w:val="20"/>
              </w:rPr>
              <w:t>700</w:t>
            </w:r>
          </w:p>
        </w:tc>
      </w:tr>
      <w:tr w:rsidR="00B52AB8" w14:paraId="049441CB"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7F12857B" w14:textId="77777777" w:rsidR="00B52AB8" w:rsidRDefault="00B52AB8">
            <w:pPr>
              <w:spacing w:line="273" w:lineRule="auto"/>
              <w:jc w:val="both"/>
              <w:rPr>
                <w:rFonts w:cstheme="minorHAnsi"/>
                <w:bCs/>
                <w:sz w:val="20"/>
              </w:rPr>
            </w:pPr>
            <w:r>
              <w:rPr>
                <w:rFonts w:cstheme="minorHAnsi"/>
                <w:bCs/>
                <w:sz w:val="20"/>
              </w:rPr>
              <w:t>Vitamin D (IU)</w:t>
            </w:r>
          </w:p>
        </w:tc>
        <w:tc>
          <w:tcPr>
            <w:tcW w:w="1689" w:type="dxa"/>
            <w:tcBorders>
              <w:top w:val="single" w:sz="4" w:space="0" w:color="auto"/>
              <w:left w:val="single" w:sz="4" w:space="0" w:color="auto"/>
              <w:bottom w:val="single" w:sz="4" w:space="0" w:color="auto"/>
              <w:right w:val="single" w:sz="4" w:space="0" w:color="auto"/>
            </w:tcBorders>
            <w:hideMark/>
          </w:tcPr>
          <w:p w14:paraId="0497C1B0" w14:textId="77777777" w:rsidR="00B52AB8" w:rsidRDefault="00B52AB8">
            <w:pPr>
              <w:spacing w:line="273" w:lineRule="auto"/>
              <w:jc w:val="both"/>
              <w:rPr>
                <w:rFonts w:cstheme="minorHAnsi"/>
                <w:bCs/>
                <w:sz w:val="20"/>
              </w:rPr>
            </w:pPr>
            <w:r>
              <w:rPr>
                <w:rFonts w:cstheme="minorHAnsi"/>
                <w:bCs/>
                <w:sz w:val="20"/>
              </w:rPr>
              <w:t>200</w:t>
            </w:r>
          </w:p>
        </w:tc>
        <w:tc>
          <w:tcPr>
            <w:tcW w:w="1701" w:type="dxa"/>
            <w:tcBorders>
              <w:top w:val="single" w:sz="4" w:space="0" w:color="auto"/>
              <w:left w:val="single" w:sz="4" w:space="0" w:color="auto"/>
              <w:bottom w:val="single" w:sz="4" w:space="0" w:color="auto"/>
              <w:right w:val="single" w:sz="4" w:space="0" w:color="auto"/>
            </w:tcBorders>
            <w:hideMark/>
          </w:tcPr>
          <w:p w14:paraId="4CEE361B" w14:textId="77777777" w:rsidR="00B52AB8" w:rsidRDefault="00B52AB8">
            <w:pPr>
              <w:spacing w:line="273" w:lineRule="auto"/>
              <w:jc w:val="both"/>
              <w:rPr>
                <w:rFonts w:cstheme="minorHAnsi"/>
                <w:bCs/>
                <w:sz w:val="20"/>
              </w:rPr>
            </w:pPr>
            <w:r>
              <w:rPr>
                <w:rFonts w:cstheme="minorHAnsi"/>
                <w:bCs/>
                <w:sz w:val="20"/>
              </w:rPr>
              <w:t>200</w:t>
            </w:r>
          </w:p>
        </w:tc>
        <w:tc>
          <w:tcPr>
            <w:tcW w:w="1701" w:type="dxa"/>
            <w:tcBorders>
              <w:top w:val="single" w:sz="4" w:space="0" w:color="auto"/>
              <w:left w:val="single" w:sz="4" w:space="0" w:color="auto"/>
              <w:bottom w:val="single" w:sz="4" w:space="0" w:color="auto"/>
              <w:right w:val="single" w:sz="4" w:space="0" w:color="auto"/>
            </w:tcBorders>
            <w:hideMark/>
          </w:tcPr>
          <w:p w14:paraId="699E9A59" w14:textId="77777777" w:rsidR="00B52AB8" w:rsidRDefault="00B52AB8">
            <w:pPr>
              <w:spacing w:line="273" w:lineRule="auto"/>
              <w:jc w:val="both"/>
              <w:rPr>
                <w:rFonts w:cstheme="minorHAnsi"/>
                <w:bCs/>
                <w:sz w:val="20"/>
              </w:rPr>
            </w:pPr>
            <w:r>
              <w:rPr>
                <w:rFonts w:cstheme="minorHAnsi"/>
                <w:bCs/>
                <w:sz w:val="20"/>
              </w:rPr>
              <w:t>400</w:t>
            </w:r>
          </w:p>
        </w:tc>
      </w:tr>
      <w:tr w:rsidR="00B52AB8" w14:paraId="2217F200"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46ACCD15" w14:textId="77777777" w:rsidR="00B52AB8" w:rsidRDefault="00B52AB8">
            <w:pPr>
              <w:spacing w:line="273" w:lineRule="auto"/>
              <w:jc w:val="both"/>
              <w:rPr>
                <w:rFonts w:cstheme="minorHAnsi"/>
                <w:bCs/>
                <w:sz w:val="20"/>
              </w:rPr>
            </w:pPr>
            <w:r>
              <w:rPr>
                <w:rFonts w:cstheme="minorHAnsi"/>
                <w:bCs/>
                <w:sz w:val="20"/>
              </w:rPr>
              <w:t>Vitamin E (mg)</w:t>
            </w:r>
          </w:p>
        </w:tc>
        <w:tc>
          <w:tcPr>
            <w:tcW w:w="1689" w:type="dxa"/>
            <w:tcBorders>
              <w:top w:val="single" w:sz="4" w:space="0" w:color="auto"/>
              <w:left w:val="single" w:sz="4" w:space="0" w:color="auto"/>
              <w:bottom w:val="single" w:sz="4" w:space="0" w:color="auto"/>
              <w:right w:val="single" w:sz="4" w:space="0" w:color="auto"/>
            </w:tcBorders>
            <w:hideMark/>
          </w:tcPr>
          <w:p w14:paraId="6E446B47" w14:textId="77777777" w:rsidR="00B52AB8" w:rsidRDefault="00B52AB8">
            <w:pPr>
              <w:spacing w:line="273" w:lineRule="auto"/>
              <w:jc w:val="both"/>
              <w:rPr>
                <w:rFonts w:cstheme="minorHAnsi"/>
                <w:bCs/>
                <w:sz w:val="20"/>
              </w:rPr>
            </w:pPr>
            <w:r>
              <w:rPr>
                <w:rFonts w:cstheme="minorHAnsi"/>
                <w:bCs/>
                <w:sz w:val="20"/>
              </w:rPr>
              <w:t>10</w:t>
            </w:r>
          </w:p>
        </w:tc>
        <w:tc>
          <w:tcPr>
            <w:tcW w:w="1701" w:type="dxa"/>
            <w:tcBorders>
              <w:top w:val="single" w:sz="4" w:space="0" w:color="auto"/>
              <w:left w:val="single" w:sz="4" w:space="0" w:color="auto"/>
              <w:bottom w:val="single" w:sz="4" w:space="0" w:color="auto"/>
              <w:right w:val="single" w:sz="4" w:space="0" w:color="auto"/>
            </w:tcBorders>
            <w:hideMark/>
          </w:tcPr>
          <w:p w14:paraId="51D47C07" w14:textId="77777777" w:rsidR="00B52AB8" w:rsidRDefault="00B52AB8">
            <w:pPr>
              <w:spacing w:line="273" w:lineRule="auto"/>
              <w:jc w:val="both"/>
              <w:rPr>
                <w:rFonts w:cstheme="minorHAnsi"/>
                <w:bCs/>
                <w:sz w:val="20"/>
              </w:rPr>
            </w:pPr>
            <w:r>
              <w:rPr>
                <w:rFonts w:cstheme="minorHAnsi"/>
                <w:bCs/>
                <w:sz w:val="20"/>
              </w:rPr>
              <w:t>2</w:t>
            </w:r>
          </w:p>
        </w:tc>
        <w:tc>
          <w:tcPr>
            <w:tcW w:w="1701" w:type="dxa"/>
            <w:tcBorders>
              <w:top w:val="single" w:sz="4" w:space="0" w:color="auto"/>
              <w:left w:val="single" w:sz="4" w:space="0" w:color="auto"/>
              <w:bottom w:val="single" w:sz="4" w:space="0" w:color="auto"/>
              <w:right w:val="single" w:sz="4" w:space="0" w:color="auto"/>
            </w:tcBorders>
            <w:hideMark/>
          </w:tcPr>
          <w:p w14:paraId="5FA6EE7C" w14:textId="77777777" w:rsidR="00B52AB8" w:rsidRDefault="00B52AB8">
            <w:pPr>
              <w:spacing w:line="273" w:lineRule="auto"/>
              <w:jc w:val="both"/>
              <w:rPr>
                <w:rFonts w:cstheme="minorHAnsi"/>
                <w:bCs/>
                <w:sz w:val="20"/>
              </w:rPr>
            </w:pPr>
            <w:r>
              <w:rPr>
                <w:rFonts w:cstheme="minorHAnsi"/>
                <w:bCs/>
                <w:sz w:val="20"/>
              </w:rPr>
              <w:t>4</w:t>
            </w:r>
          </w:p>
        </w:tc>
      </w:tr>
      <w:tr w:rsidR="00B52AB8" w14:paraId="2CC34BC9"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0BABB382" w14:textId="77777777" w:rsidR="00B52AB8" w:rsidRDefault="00B52AB8">
            <w:pPr>
              <w:spacing w:line="273" w:lineRule="auto"/>
              <w:jc w:val="both"/>
              <w:rPr>
                <w:rFonts w:cstheme="minorHAnsi"/>
                <w:bCs/>
                <w:sz w:val="20"/>
              </w:rPr>
            </w:pPr>
            <w:r>
              <w:rPr>
                <w:rFonts w:cstheme="minorHAnsi"/>
                <w:bCs/>
                <w:sz w:val="20"/>
              </w:rPr>
              <w:t>Thiamine (mg)</w:t>
            </w:r>
          </w:p>
        </w:tc>
        <w:tc>
          <w:tcPr>
            <w:tcW w:w="1689" w:type="dxa"/>
            <w:tcBorders>
              <w:top w:val="single" w:sz="4" w:space="0" w:color="auto"/>
              <w:left w:val="single" w:sz="4" w:space="0" w:color="auto"/>
              <w:bottom w:val="single" w:sz="4" w:space="0" w:color="auto"/>
              <w:right w:val="single" w:sz="4" w:space="0" w:color="auto"/>
            </w:tcBorders>
            <w:hideMark/>
          </w:tcPr>
          <w:p w14:paraId="55123CF8" w14:textId="77777777" w:rsidR="00B52AB8" w:rsidRDefault="00B52AB8">
            <w:pPr>
              <w:spacing w:line="273" w:lineRule="auto"/>
              <w:jc w:val="both"/>
              <w:rPr>
                <w:rFonts w:cstheme="minorHAnsi"/>
                <w:bCs/>
                <w:sz w:val="20"/>
              </w:rPr>
            </w:pPr>
            <w:r>
              <w:rPr>
                <w:rFonts w:cstheme="minorHAnsi"/>
                <w:bCs/>
                <w:sz w:val="20"/>
              </w:rPr>
              <w:t xml:space="preserve">1.4 </w:t>
            </w:r>
          </w:p>
        </w:tc>
        <w:tc>
          <w:tcPr>
            <w:tcW w:w="1701" w:type="dxa"/>
            <w:tcBorders>
              <w:top w:val="single" w:sz="4" w:space="0" w:color="auto"/>
              <w:left w:val="single" w:sz="4" w:space="0" w:color="auto"/>
              <w:bottom w:val="single" w:sz="4" w:space="0" w:color="auto"/>
              <w:right w:val="single" w:sz="4" w:space="0" w:color="auto"/>
            </w:tcBorders>
            <w:hideMark/>
          </w:tcPr>
          <w:p w14:paraId="37B9DF85" w14:textId="77777777" w:rsidR="00B52AB8" w:rsidRDefault="00B52AB8">
            <w:pPr>
              <w:spacing w:line="273" w:lineRule="auto"/>
              <w:jc w:val="both"/>
              <w:rPr>
                <w:rFonts w:cstheme="minorHAnsi"/>
                <w:bCs/>
                <w:sz w:val="20"/>
              </w:rPr>
            </w:pPr>
            <w:r>
              <w:rPr>
                <w:rFonts w:cstheme="minorHAnsi"/>
                <w:bCs/>
                <w:sz w:val="20"/>
              </w:rPr>
              <w:t>0.2</w:t>
            </w:r>
          </w:p>
        </w:tc>
        <w:tc>
          <w:tcPr>
            <w:tcW w:w="1701" w:type="dxa"/>
            <w:tcBorders>
              <w:top w:val="single" w:sz="4" w:space="0" w:color="auto"/>
              <w:left w:val="single" w:sz="4" w:space="0" w:color="auto"/>
              <w:bottom w:val="single" w:sz="4" w:space="0" w:color="auto"/>
              <w:right w:val="single" w:sz="4" w:space="0" w:color="auto"/>
            </w:tcBorders>
            <w:hideMark/>
          </w:tcPr>
          <w:p w14:paraId="70C0BA98" w14:textId="77777777" w:rsidR="00B52AB8" w:rsidRDefault="00B52AB8">
            <w:pPr>
              <w:spacing w:line="273" w:lineRule="auto"/>
              <w:jc w:val="both"/>
              <w:rPr>
                <w:rFonts w:cstheme="minorHAnsi"/>
                <w:bCs/>
                <w:sz w:val="20"/>
              </w:rPr>
            </w:pPr>
            <w:r>
              <w:rPr>
                <w:rFonts w:cstheme="minorHAnsi"/>
                <w:bCs/>
                <w:sz w:val="20"/>
              </w:rPr>
              <w:t>0.4</w:t>
            </w:r>
          </w:p>
        </w:tc>
      </w:tr>
      <w:tr w:rsidR="00B52AB8" w14:paraId="05365464"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5B3F2D84" w14:textId="77777777" w:rsidR="00B52AB8" w:rsidRDefault="00B52AB8">
            <w:pPr>
              <w:spacing w:line="273" w:lineRule="auto"/>
              <w:jc w:val="both"/>
              <w:rPr>
                <w:rFonts w:cstheme="minorHAnsi"/>
                <w:bCs/>
                <w:sz w:val="20"/>
              </w:rPr>
            </w:pPr>
            <w:r>
              <w:rPr>
                <w:rFonts w:cstheme="minorHAnsi"/>
                <w:bCs/>
                <w:sz w:val="20"/>
              </w:rPr>
              <w:t>Riboflavin (mg)</w:t>
            </w:r>
          </w:p>
        </w:tc>
        <w:tc>
          <w:tcPr>
            <w:tcW w:w="1689" w:type="dxa"/>
            <w:tcBorders>
              <w:top w:val="single" w:sz="4" w:space="0" w:color="auto"/>
              <w:left w:val="single" w:sz="4" w:space="0" w:color="auto"/>
              <w:bottom w:val="single" w:sz="4" w:space="0" w:color="auto"/>
              <w:right w:val="single" w:sz="4" w:space="0" w:color="auto"/>
            </w:tcBorders>
            <w:hideMark/>
          </w:tcPr>
          <w:p w14:paraId="21C21671" w14:textId="77777777" w:rsidR="00B52AB8" w:rsidRDefault="00B52AB8">
            <w:pPr>
              <w:spacing w:line="273" w:lineRule="auto"/>
              <w:jc w:val="both"/>
              <w:rPr>
                <w:rFonts w:cstheme="minorHAnsi"/>
                <w:bCs/>
                <w:sz w:val="20"/>
              </w:rPr>
            </w:pPr>
            <w:r>
              <w:rPr>
                <w:rFonts w:cstheme="minorHAnsi"/>
                <w:bCs/>
                <w:sz w:val="20"/>
              </w:rPr>
              <w:t xml:space="preserve">1.4 </w:t>
            </w:r>
          </w:p>
        </w:tc>
        <w:tc>
          <w:tcPr>
            <w:tcW w:w="1701" w:type="dxa"/>
            <w:tcBorders>
              <w:top w:val="single" w:sz="4" w:space="0" w:color="auto"/>
              <w:left w:val="single" w:sz="4" w:space="0" w:color="auto"/>
              <w:bottom w:val="single" w:sz="4" w:space="0" w:color="auto"/>
              <w:right w:val="single" w:sz="4" w:space="0" w:color="auto"/>
            </w:tcBorders>
            <w:hideMark/>
          </w:tcPr>
          <w:p w14:paraId="2DE3BFB3" w14:textId="77777777" w:rsidR="00B52AB8" w:rsidRDefault="00B52AB8">
            <w:pPr>
              <w:spacing w:line="273" w:lineRule="auto"/>
              <w:jc w:val="both"/>
              <w:rPr>
                <w:rFonts w:cstheme="minorHAnsi"/>
                <w:bCs/>
                <w:sz w:val="20"/>
              </w:rPr>
            </w:pPr>
            <w:r>
              <w:rPr>
                <w:rFonts w:cstheme="minorHAnsi"/>
                <w:bCs/>
                <w:sz w:val="20"/>
              </w:rPr>
              <w:t>0.25</w:t>
            </w:r>
          </w:p>
        </w:tc>
        <w:tc>
          <w:tcPr>
            <w:tcW w:w="1701" w:type="dxa"/>
            <w:tcBorders>
              <w:top w:val="single" w:sz="4" w:space="0" w:color="auto"/>
              <w:left w:val="single" w:sz="4" w:space="0" w:color="auto"/>
              <w:bottom w:val="single" w:sz="4" w:space="0" w:color="auto"/>
              <w:right w:val="single" w:sz="4" w:space="0" w:color="auto"/>
            </w:tcBorders>
            <w:hideMark/>
          </w:tcPr>
          <w:p w14:paraId="153DF6EB" w14:textId="77777777" w:rsidR="00B52AB8" w:rsidRDefault="00B52AB8">
            <w:pPr>
              <w:spacing w:line="273" w:lineRule="auto"/>
              <w:jc w:val="both"/>
              <w:rPr>
                <w:rFonts w:cstheme="minorHAnsi"/>
                <w:bCs/>
                <w:sz w:val="20"/>
              </w:rPr>
            </w:pPr>
            <w:r>
              <w:rPr>
                <w:rFonts w:cstheme="minorHAnsi"/>
                <w:bCs/>
                <w:sz w:val="20"/>
              </w:rPr>
              <w:t>0.5</w:t>
            </w:r>
          </w:p>
        </w:tc>
      </w:tr>
      <w:tr w:rsidR="00B52AB8" w14:paraId="3824C13C"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10502A97" w14:textId="77777777" w:rsidR="00B52AB8" w:rsidRDefault="00B52AB8">
            <w:pPr>
              <w:spacing w:line="273" w:lineRule="auto"/>
              <w:jc w:val="both"/>
              <w:rPr>
                <w:rFonts w:cstheme="minorHAnsi"/>
                <w:bCs/>
                <w:sz w:val="20"/>
              </w:rPr>
            </w:pPr>
            <w:r>
              <w:rPr>
                <w:rFonts w:cstheme="minorHAnsi"/>
                <w:bCs/>
                <w:sz w:val="20"/>
              </w:rPr>
              <w:t>Niacin (mg)</w:t>
            </w:r>
          </w:p>
        </w:tc>
        <w:tc>
          <w:tcPr>
            <w:tcW w:w="1689" w:type="dxa"/>
            <w:tcBorders>
              <w:top w:val="single" w:sz="4" w:space="0" w:color="auto"/>
              <w:left w:val="single" w:sz="4" w:space="0" w:color="auto"/>
              <w:bottom w:val="single" w:sz="4" w:space="0" w:color="auto"/>
              <w:right w:val="single" w:sz="4" w:space="0" w:color="auto"/>
            </w:tcBorders>
            <w:hideMark/>
          </w:tcPr>
          <w:p w14:paraId="6E7EA76A" w14:textId="77777777" w:rsidR="00B52AB8" w:rsidRDefault="00B52AB8">
            <w:pPr>
              <w:spacing w:line="273" w:lineRule="auto"/>
              <w:jc w:val="both"/>
              <w:rPr>
                <w:rFonts w:cstheme="minorHAnsi"/>
                <w:bCs/>
                <w:sz w:val="20"/>
              </w:rPr>
            </w:pPr>
            <w:r>
              <w:rPr>
                <w:rFonts w:cstheme="minorHAnsi"/>
                <w:bCs/>
                <w:sz w:val="20"/>
              </w:rPr>
              <w:t xml:space="preserve">18 </w:t>
            </w:r>
          </w:p>
        </w:tc>
        <w:tc>
          <w:tcPr>
            <w:tcW w:w="1701" w:type="dxa"/>
            <w:tcBorders>
              <w:top w:val="single" w:sz="4" w:space="0" w:color="auto"/>
              <w:left w:val="single" w:sz="4" w:space="0" w:color="auto"/>
              <w:bottom w:val="single" w:sz="4" w:space="0" w:color="auto"/>
              <w:right w:val="single" w:sz="4" w:space="0" w:color="auto"/>
            </w:tcBorders>
            <w:hideMark/>
          </w:tcPr>
          <w:p w14:paraId="0BE96F11" w14:textId="77777777" w:rsidR="00B52AB8" w:rsidRDefault="00B52AB8">
            <w:pPr>
              <w:spacing w:line="273" w:lineRule="auto"/>
              <w:jc w:val="both"/>
              <w:rPr>
                <w:rFonts w:cstheme="minorHAnsi"/>
                <w:bCs/>
                <w:sz w:val="20"/>
              </w:rPr>
            </w:pPr>
            <w:r>
              <w:rPr>
                <w:rFonts w:cstheme="minorHAnsi"/>
                <w:bCs/>
                <w:sz w:val="20"/>
              </w:rPr>
              <w:t>3</w:t>
            </w:r>
          </w:p>
        </w:tc>
        <w:tc>
          <w:tcPr>
            <w:tcW w:w="1701" w:type="dxa"/>
            <w:tcBorders>
              <w:top w:val="single" w:sz="4" w:space="0" w:color="auto"/>
              <w:left w:val="single" w:sz="4" w:space="0" w:color="auto"/>
              <w:bottom w:val="single" w:sz="4" w:space="0" w:color="auto"/>
              <w:right w:val="single" w:sz="4" w:space="0" w:color="auto"/>
            </w:tcBorders>
            <w:hideMark/>
          </w:tcPr>
          <w:p w14:paraId="1556A5D6" w14:textId="77777777" w:rsidR="00B52AB8" w:rsidRDefault="00B52AB8">
            <w:pPr>
              <w:spacing w:line="273" w:lineRule="auto"/>
              <w:jc w:val="both"/>
              <w:rPr>
                <w:rFonts w:cstheme="minorHAnsi"/>
                <w:bCs/>
                <w:sz w:val="20"/>
              </w:rPr>
            </w:pPr>
            <w:r>
              <w:rPr>
                <w:rFonts w:cstheme="minorHAnsi"/>
                <w:bCs/>
                <w:sz w:val="20"/>
              </w:rPr>
              <w:t>6</w:t>
            </w:r>
          </w:p>
        </w:tc>
      </w:tr>
      <w:tr w:rsidR="00B52AB8" w14:paraId="71F23218"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7515E100" w14:textId="77777777" w:rsidR="00B52AB8" w:rsidRDefault="00B52AB8">
            <w:pPr>
              <w:spacing w:line="273" w:lineRule="auto"/>
              <w:jc w:val="both"/>
              <w:rPr>
                <w:rFonts w:cstheme="minorHAnsi"/>
                <w:bCs/>
                <w:sz w:val="20"/>
              </w:rPr>
            </w:pPr>
            <w:r>
              <w:rPr>
                <w:rFonts w:cstheme="minorHAnsi"/>
                <w:bCs/>
                <w:sz w:val="20"/>
              </w:rPr>
              <w:t>Folic acid (µg)</w:t>
            </w:r>
          </w:p>
        </w:tc>
        <w:tc>
          <w:tcPr>
            <w:tcW w:w="1689" w:type="dxa"/>
            <w:tcBorders>
              <w:top w:val="single" w:sz="4" w:space="0" w:color="auto"/>
              <w:left w:val="single" w:sz="4" w:space="0" w:color="auto"/>
              <w:bottom w:val="single" w:sz="4" w:space="0" w:color="auto"/>
              <w:right w:val="single" w:sz="4" w:space="0" w:color="auto"/>
            </w:tcBorders>
            <w:noWrap/>
            <w:hideMark/>
          </w:tcPr>
          <w:p w14:paraId="6365C4C5" w14:textId="77777777" w:rsidR="00B52AB8" w:rsidRDefault="00B52AB8">
            <w:pPr>
              <w:spacing w:line="273" w:lineRule="auto"/>
              <w:jc w:val="both"/>
              <w:rPr>
                <w:rFonts w:cstheme="minorHAnsi"/>
                <w:bCs/>
                <w:sz w:val="20"/>
              </w:rPr>
            </w:pPr>
            <w:r>
              <w:rPr>
                <w:rFonts w:cstheme="minorHAnsi"/>
                <w:bCs/>
                <w:sz w:val="20"/>
              </w:rPr>
              <w:t xml:space="preserve">400 </w:t>
            </w:r>
          </w:p>
        </w:tc>
        <w:tc>
          <w:tcPr>
            <w:tcW w:w="1701" w:type="dxa"/>
            <w:tcBorders>
              <w:top w:val="single" w:sz="4" w:space="0" w:color="auto"/>
              <w:left w:val="single" w:sz="4" w:space="0" w:color="auto"/>
              <w:bottom w:val="single" w:sz="4" w:space="0" w:color="auto"/>
              <w:right w:val="single" w:sz="4" w:space="0" w:color="auto"/>
            </w:tcBorders>
            <w:hideMark/>
          </w:tcPr>
          <w:p w14:paraId="523A9880" w14:textId="77777777" w:rsidR="00B52AB8" w:rsidRDefault="00B52AB8">
            <w:pPr>
              <w:spacing w:line="273" w:lineRule="auto"/>
              <w:jc w:val="both"/>
              <w:rPr>
                <w:rFonts w:cstheme="minorHAnsi"/>
                <w:bCs/>
                <w:sz w:val="20"/>
              </w:rPr>
            </w:pPr>
            <w:r>
              <w:rPr>
                <w:rFonts w:cstheme="minorHAnsi"/>
                <w:bCs/>
                <w:sz w:val="20"/>
              </w:rPr>
              <w:t>50</w:t>
            </w:r>
          </w:p>
        </w:tc>
        <w:tc>
          <w:tcPr>
            <w:tcW w:w="1701" w:type="dxa"/>
            <w:tcBorders>
              <w:top w:val="single" w:sz="4" w:space="0" w:color="auto"/>
              <w:left w:val="single" w:sz="4" w:space="0" w:color="auto"/>
              <w:bottom w:val="single" w:sz="4" w:space="0" w:color="auto"/>
              <w:right w:val="single" w:sz="4" w:space="0" w:color="auto"/>
            </w:tcBorders>
            <w:hideMark/>
          </w:tcPr>
          <w:p w14:paraId="2CF945A9" w14:textId="77777777" w:rsidR="00B52AB8" w:rsidRDefault="00B52AB8">
            <w:pPr>
              <w:spacing w:line="273" w:lineRule="auto"/>
              <w:jc w:val="both"/>
              <w:rPr>
                <w:rFonts w:cstheme="minorHAnsi"/>
                <w:bCs/>
                <w:sz w:val="20"/>
              </w:rPr>
            </w:pPr>
            <w:r>
              <w:rPr>
                <w:rFonts w:cstheme="minorHAnsi"/>
                <w:bCs/>
                <w:sz w:val="20"/>
              </w:rPr>
              <w:t>100</w:t>
            </w:r>
          </w:p>
        </w:tc>
      </w:tr>
      <w:tr w:rsidR="00B52AB8" w14:paraId="66AE9578"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7378AA6B" w14:textId="77777777" w:rsidR="00B52AB8" w:rsidRDefault="00B52AB8">
            <w:pPr>
              <w:spacing w:line="273" w:lineRule="auto"/>
              <w:jc w:val="both"/>
              <w:rPr>
                <w:rFonts w:cstheme="minorHAnsi"/>
                <w:bCs/>
                <w:sz w:val="20"/>
              </w:rPr>
            </w:pPr>
            <w:r>
              <w:rPr>
                <w:rFonts w:cstheme="minorHAnsi"/>
                <w:bCs/>
                <w:sz w:val="20"/>
              </w:rPr>
              <w:t>Vitamin B6 (mg)</w:t>
            </w:r>
          </w:p>
        </w:tc>
        <w:tc>
          <w:tcPr>
            <w:tcW w:w="1689" w:type="dxa"/>
            <w:tcBorders>
              <w:top w:val="single" w:sz="4" w:space="0" w:color="auto"/>
              <w:left w:val="single" w:sz="4" w:space="0" w:color="auto"/>
              <w:bottom w:val="single" w:sz="4" w:space="0" w:color="auto"/>
              <w:right w:val="single" w:sz="4" w:space="0" w:color="auto"/>
            </w:tcBorders>
            <w:hideMark/>
          </w:tcPr>
          <w:p w14:paraId="772EB3B1" w14:textId="77777777" w:rsidR="00B52AB8" w:rsidRDefault="00B52AB8">
            <w:pPr>
              <w:spacing w:line="273" w:lineRule="auto"/>
              <w:jc w:val="both"/>
              <w:rPr>
                <w:rFonts w:cstheme="minorHAnsi"/>
                <w:bCs/>
                <w:sz w:val="20"/>
              </w:rPr>
            </w:pPr>
            <w:r>
              <w:rPr>
                <w:rFonts w:cstheme="minorHAnsi"/>
                <w:bCs/>
                <w:sz w:val="20"/>
              </w:rPr>
              <w:t>1.9</w:t>
            </w:r>
          </w:p>
        </w:tc>
        <w:tc>
          <w:tcPr>
            <w:tcW w:w="1701" w:type="dxa"/>
            <w:tcBorders>
              <w:top w:val="single" w:sz="4" w:space="0" w:color="auto"/>
              <w:left w:val="single" w:sz="4" w:space="0" w:color="auto"/>
              <w:bottom w:val="single" w:sz="4" w:space="0" w:color="auto"/>
              <w:right w:val="single" w:sz="4" w:space="0" w:color="auto"/>
            </w:tcBorders>
            <w:hideMark/>
          </w:tcPr>
          <w:p w14:paraId="55B091FF" w14:textId="77777777" w:rsidR="00B52AB8" w:rsidRDefault="00B52AB8">
            <w:pPr>
              <w:spacing w:line="273" w:lineRule="auto"/>
              <w:jc w:val="both"/>
              <w:rPr>
                <w:rFonts w:cstheme="minorHAnsi"/>
                <w:bCs/>
                <w:sz w:val="20"/>
              </w:rPr>
            </w:pPr>
            <w:r>
              <w:rPr>
                <w:rFonts w:cstheme="minorHAnsi"/>
                <w:bCs/>
                <w:sz w:val="20"/>
              </w:rPr>
              <w:t>0.25</w:t>
            </w:r>
          </w:p>
        </w:tc>
        <w:tc>
          <w:tcPr>
            <w:tcW w:w="1701" w:type="dxa"/>
            <w:tcBorders>
              <w:top w:val="single" w:sz="4" w:space="0" w:color="auto"/>
              <w:left w:val="single" w:sz="4" w:space="0" w:color="auto"/>
              <w:bottom w:val="single" w:sz="4" w:space="0" w:color="auto"/>
              <w:right w:val="single" w:sz="4" w:space="0" w:color="auto"/>
            </w:tcBorders>
            <w:hideMark/>
          </w:tcPr>
          <w:p w14:paraId="71DDD7D9" w14:textId="77777777" w:rsidR="00B52AB8" w:rsidRDefault="00B52AB8">
            <w:pPr>
              <w:spacing w:line="273" w:lineRule="auto"/>
              <w:jc w:val="both"/>
              <w:rPr>
                <w:rFonts w:cstheme="minorHAnsi"/>
                <w:bCs/>
                <w:sz w:val="20"/>
              </w:rPr>
            </w:pPr>
            <w:r>
              <w:rPr>
                <w:rFonts w:cstheme="minorHAnsi"/>
                <w:bCs/>
                <w:sz w:val="20"/>
              </w:rPr>
              <w:t>0.5</w:t>
            </w:r>
          </w:p>
        </w:tc>
      </w:tr>
      <w:tr w:rsidR="00B52AB8" w14:paraId="66998E44" w14:textId="77777777" w:rsidTr="00B52AB8">
        <w:trPr>
          <w:trHeight w:val="163"/>
        </w:trPr>
        <w:tc>
          <w:tcPr>
            <w:tcW w:w="2138" w:type="dxa"/>
            <w:tcBorders>
              <w:top w:val="single" w:sz="4" w:space="0" w:color="auto"/>
              <w:left w:val="single" w:sz="4" w:space="0" w:color="auto"/>
              <w:bottom w:val="single" w:sz="4" w:space="0" w:color="auto"/>
              <w:right w:val="single" w:sz="4" w:space="0" w:color="auto"/>
            </w:tcBorders>
            <w:hideMark/>
          </w:tcPr>
          <w:p w14:paraId="52A8FD53" w14:textId="77777777" w:rsidR="00B52AB8" w:rsidRDefault="00B52AB8">
            <w:pPr>
              <w:spacing w:line="273" w:lineRule="auto"/>
              <w:jc w:val="both"/>
              <w:rPr>
                <w:rFonts w:cstheme="minorHAnsi"/>
                <w:bCs/>
                <w:sz w:val="20"/>
              </w:rPr>
            </w:pPr>
            <w:r>
              <w:rPr>
                <w:rFonts w:cstheme="minorHAnsi"/>
                <w:bCs/>
                <w:sz w:val="20"/>
              </w:rPr>
              <w:t>Vitamin B12 (µg)</w:t>
            </w:r>
          </w:p>
        </w:tc>
        <w:tc>
          <w:tcPr>
            <w:tcW w:w="1689" w:type="dxa"/>
            <w:tcBorders>
              <w:top w:val="single" w:sz="4" w:space="0" w:color="auto"/>
              <w:left w:val="single" w:sz="4" w:space="0" w:color="auto"/>
              <w:bottom w:val="single" w:sz="4" w:space="0" w:color="auto"/>
              <w:right w:val="single" w:sz="4" w:space="0" w:color="auto"/>
            </w:tcBorders>
            <w:hideMark/>
          </w:tcPr>
          <w:p w14:paraId="380B4619" w14:textId="77777777" w:rsidR="00B52AB8" w:rsidRDefault="00B52AB8">
            <w:pPr>
              <w:spacing w:line="273" w:lineRule="auto"/>
              <w:jc w:val="both"/>
              <w:rPr>
                <w:rFonts w:cstheme="minorHAnsi"/>
                <w:bCs/>
                <w:sz w:val="20"/>
              </w:rPr>
            </w:pPr>
            <w:r>
              <w:rPr>
                <w:rFonts w:cstheme="minorHAnsi"/>
                <w:bCs/>
                <w:sz w:val="20"/>
              </w:rPr>
              <w:t>2.6</w:t>
            </w:r>
          </w:p>
        </w:tc>
        <w:tc>
          <w:tcPr>
            <w:tcW w:w="1701" w:type="dxa"/>
            <w:tcBorders>
              <w:top w:val="single" w:sz="4" w:space="0" w:color="auto"/>
              <w:left w:val="single" w:sz="4" w:space="0" w:color="auto"/>
              <w:bottom w:val="single" w:sz="4" w:space="0" w:color="auto"/>
              <w:right w:val="single" w:sz="4" w:space="0" w:color="auto"/>
            </w:tcBorders>
            <w:hideMark/>
          </w:tcPr>
          <w:p w14:paraId="238D0AF8" w14:textId="77777777" w:rsidR="00B52AB8" w:rsidRDefault="00B52AB8">
            <w:pPr>
              <w:spacing w:line="273" w:lineRule="auto"/>
              <w:jc w:val="both"/>
              <w:rPr>
                <w:rFonts w:cstheme="minorHAnsi"/>
                <w:bCs/>
                <w:sz w:val="20"/>
              </w:rPr>
            </w:pPr>
            <w:r>
              <w:rPr>
                <w:rFonts w:cstheme="minorHAnsi"/>
                <w:bCs/>
                <w:sz w:val="20"/>
              </w:rPr>
              <w:t>0.4</w:t>
            </w:r>
          </w:p>
        </w:tc>
        <w:tc>
          <w:tcPr>
            <w:tcW w:w="1701" w:type="dxa"/>
            <w:tcBorders>
              <w:top w:val="single" w:sz="4" w:space="0" w:color="auto"/>
              <w:left w:val="single" w:sz="4" w:space="0" w:color="auto"/>
              <w:bottom w:val="single" w:sz="4" w:space="0" w:color="auto"/>
              <w:right w:val="single" w:sz="4" w:space="0" w:color="auto"/>
            </w:tcBorders>
            <w:hideMark/>
          </w:tcPr>
          <w:p w14:paraId="74EA966B" w14:textId="77777777" w:rsidR="00B52AB8" w:rsidRDefault="00B52AB8">
            <w:pPr>
              <w:spacing w:line="273" w:lineRule="auto"/>
              <w:jc w:val="both"/>
              <w:rPr>
                <w:rFonts w:cstheme="minorHAnsi"/>
                <w:bCs/>
                <w:sz w:val="20"/>
              </w:rPr>
            </w:pPr>
            <w:r>
              <w:rPr>
                <w:rFonts w:cstheme="minorHAnsi"/>
                <w:bCs/>
                <w:sz w:val="20"/>
              </w:rPr>
              <w:t>0.8</w:t>
            </w:r>
          </w:p>
        </w:tc>
      </w:tr>
      <w:tr w:rsidR="00B52AB8" w14:paraId="6793E3FB"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2BF3A93C" w14:textId="77777777" w:rsidR="00B52AB8" w:rsidRDefault="00B52AB8">
            <w:pPr>
              <w:spacing w:line="273" w:lineRule="auto"/>
              <w:jc w:val="both"/>
              <w:rPr>
                <w:rFonts w:cstheme="minorHAnsi"/>
                <w:bCs/>
                <w:sz w:val="20"/>
              </w:rPr>
            </w:pPr>
            <w:r>
              <w:rPr>
                <w:rFonts w:cstheme="minorHAnsi"/>
                <w:bCs/>
                <w:sz w:val="20"/>
              </w:rPr>
              <w:t>Vitamin C (mg)</w:t>
            </w:r>
          </w:p>
        </w:tc>
        <w:tc>
          <w:tcPr>
            <w:tcW w:w="1689" w:type="dxa"/>
            <w:tcBorders>
              <w:top w:val="single" w:sz="4" w:space="0" w:color="auto"/>
              <w:left w:val="single" w:sz="4" w:space="0" w:color="auto"/>
              <w:bottom w:val="single" w:sz="4" w:space="0" w:color="auto"/>
              <w:right w:val="single" w:sz="4" w:space="0" w:color="auto"/>
            </w:tcBorders>
            <w:hideMark/>
          </w:tcPr>
          <w:p w14:paraId="3DB0372B" w14:textId="77777777" w:rsidR="00B52AB8" w:rsidRDefault="00B52AB8">
            <w:pPr>
              <w:spacing w:line="273" w:lineRule="auto"/>
              <w:jc w:val="both"/>
              <w:rPr>
                <w:rFonts w:cstheme="minorHAnsi"/>
                <w:bCs/>
                <w:sz w:val="20"/>
              </w:rPr>
            </w:pPr>
            <w:r>
              <w:rPr>
                <w:rFonts w:cstheme="minorHAnsi"/>
                <w:bCs/>
                <w:sz w:val="20"/>
              </w:rPr>
              <w:t xml:space="preserve">70 </w:t>
            </w:r>
          </w:p>
        </w:tc>
        <w:tc>
          <w:tcPr>
            <w:tcW w:w="1701" w:type="dxa"/>
            <w:tcBorders>
              <w:top w:val="single" w:sz="4" w:space="0" w:color="auto"/>
              <w:left w:val="single" w:sz="4" w:space="0" w:color="auto"/>
              <w:bottom w:val="single" w:sz="4" w:space="0" w:color="auto"/>
              <w:right w:val="single" w:sz="4" w:space="0" w:color="auto"/>
            </w:tcBorders>
            <w:hideMark/>
          </w:tcPr>
          <w:p w14:paraId="2C413454" w14:textId="77777777" w:rsidR="00B52AB8" w:rsidRDefault="00B52AB8">
            <w:pPr>
              <w:spacing w:line="273" w:lineRule="auto"/>
              <w:jc w:val="both"/>
              <w:rPr>
                <w:rFonts w:cstheme="minorHAnsi"/>
                <w:bCs/>
                <w:sz w:val="20"/>
              </w:rPr>
            </w:pPr>
            <w:r>
              <w:rPr>
                <w:rFonts w:cstheme="minorHAnsi"/>
                <w:bCs/>
                <w:sz w:val="20"/>
              </w:rPr>
              <w:t>12</w:t>
            </w:r>
          </w:p>
        </w:tc>
        <w:tc>
          <w:tcPr>
            <w:tcW w:w="1701" w:type="dxa"/>
            <w:tcBorders>
              <w:top w:val="single" w:sz="4" w:space="0" w:color="auto"/>
              <w:left w:val="single" w:sz="4" w:space="0" w:color="auto"/>
              <w:bottom w:val="single" w:sz="4" w:space="0" w:color="auto"/>
              <w:right w:val="single" w:sz="4" w:space="0" w:color="auto"/>
            </w:tcBorders>
            <w:hideMark/>
          </w:tcPr>
          <w:p w14:paraId="5C814DD6" w14:textId="77777777" w:rsidR="00B52AB8" w:rsidRDefault="00B52AB8">
            <w:pPr>
              <w:spacing w:line="273" w:lineRule="auto"/>
              <w:jc w:val="both"/>
              <w:rPr>
                <w:rFonts w:cstheme="minorHAnsi"/>
                <w:bCs/>
                <w:sz w:val="20"/>
              </w:rPr>
            </w:pPr>
            <w:r>
              <w:rPr>
                <w:rFonts w:cstheme="minorHAnsi"/>
                <w:bCs/>
                <w:sz w:val="20"/>
              </w:rPr>
              <w:t>24</w:t>
            </w:r>
          </w:p>
        </w:tc>
      </w:tr>
      <w:tr w:rsidR="00B52AB8" w14:paraId="4C37E7B2"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2F9DFAD6" w14:textId="77777777" w:rsidR="00B52AB8" w:rsidRDefault="00B52AB8">
            <w:pPr>
              <w:spacing w:line="273" w:lineRule="auto"/>
              <w:jc w:val="both"/>
              <w:rPr>
                <w:rFonts w:cstheme="minorHAnsi"/>
                <w:bCs/>
                <w:sz w:val="20"/>
              </w:rPr>
            </w:pPr>
            <w:r>
              <w:rPr>
                <w:rFonts w:cstheme="minorHAnsi"/>
                <w:bCs/>
                <w:sz w:val="20"/>
              </w:rPr>
              <w:t>Zinc (mg)</w:t>
            </w:r>
          </w:p>
        </w:tc>
        <w:tc>
          <w:tcPr>
            <w:tcW w:w="1689" w:type="dxa"/>
            <w:tcBorders>
              <w:top w:val="single" w:sz="4" w:space="0" w:color="auto"/>
              <w:left w:val="single" w:sz="4" w:space="0" w:color="auto"/>
              <w:bottom w:val="single" w:sz="4" w:space="0" w:color="auto"/>
              <w:right w:val="single" w:sz="4" w:space="0" w:color="auto"/>
            </w:tcBorders>
            <w:hideMark/>
          </w:tcPr>
          <w:p w14:paraId="5AACB7BC" w14:textId="77777777" w:rsidR="00B52AB8" w:rsidRDefault="00B52AB8">
            <w:pPr>
              <w:spacing w:line="273" w:lineRule="auto"/>
              <w:jc w:val="both"/>
              <w:rPr>
                <w:rFonts w:cstheme="minorHAnsi"/>
                <w:bCs/>
                <w:sz w:val="20"/>
              </w:rPr>
            </w:pPr>
            <w:r>
              <w:rPr>
                <w:rFonts w:cstheme="minorHAnsi"/>
                <w:bCs/>
                <w:sz w:val="20"/>
              </w:rPr>
              <w:t xml:space="preserve">15 </w:t>
            </w:r>
          </w:p>
        </w:tc>
        <w:tc>
          <w:tcPr>
            <w:tcW w:w="1701" w:type="dxa"/>
            <w:tcBorders>
              <w:top w:val="single" w:sz="4" w:space="0" w:color="auto"/>
              <w:left w:val="single" w:sz="4" w:space="0" w:color="auto"/>
              <w:bottom w:val="single" w:sz="4" w:space="0" w:color="auto"/>
              <w:right w:val="single" w:sz="4" w:space="0" w:color="auto"/>
            </w:tcBorders>
            <w:hideMark/>
          </w:tcPr>
          <w:p w14:paraId="2F1198E4" w14:textId="77777777" w:rsidR="00B52AB8" w:rsidRDefault="00B52AB8">
            <w:pPr>
              <w:spacing w:line="273" w:lineRule="auto"/>
              <w:jc w:val="both"/>
              <w:rPr>
                <w:rFonts w:cstheme="minorHAnsi"/>
                <w:bCs/>
                <w:sz w:val="20"/>
              </w:rPr>
            </w:pPr>
            <w:r>
              <w:rPr>
                <w:rFonts w:cstheme="minorHAnsi"/>
                <w:bCs/>
                <w:sz w:val="20"/>
              </w:rPr>
              <w:t>1.5</w:t>
            </w:r>
          </w:p>
        </w:tc>
        <w:tc>
          <w:tcPr>
            <w:tcW w:w="1701" w:type="dxa"/>
            <w:tcBorders>
              <w:top w:val="single" w:sz="4" w:space="0" w:color="auto"/>
              <w:left w:val="single" w:sz="4" w:space="0" w:color="auto"/>
              <w:bottom w:val="single" w:sz="4" w:space="0" w:color="auto"/>
              <w:right w:val="single" w:sz="4" w:space="0" w:color="auto"/>
            </w:tcBorders>
            <w:hideMark/>
          </w:tcPr>
          <w:p w14:paraId="51232464" w14:textId="77777777" w:rsidR="00B52AB8" w:rsidRDefault="00B52AB8">
            <w:pPr>
              <w:spacing w:line="273" w:lineRule="auto"/>
              <w:jc w:val="both"/>
              <w:rPr>
                <w:rFonts w:cstheme="minorHAnsi"/>
                <w:bCs/>
                <w:sz w:val="20"/>
              </w:rPr>
            </w:pPr>
            <w:r>
              <w:rPr>
                <w:rFonts w:cstheme="minorHAnsi"/>
                <w:bCs/>
                <w:sz w:val="20"/>
              </w:rPr>
              <w:t>3</w:t>
            </w:r>
          </w:p>
        </w:tc>
      </w:tr>
      <w:tr w:rsidR="00B52AB8" w14:paraId="3C22B2E7"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17C06990" w14:textId="77777777" w:rsidR="00B52AB8" w:rsidRDefault="00B52AB8">
            <w:pPr>
              <w:spacing w:line="273" w:lineRule="auto"/>
              <w:jc w:val="both"/>
              <w:rPr>
                <w:rFonts w:cstheme="minorHAnsi"/>
                <w:bCs/>
                <w:sz w:val="20"/>
              </w:rPr>
            </w:pPr>
            <w:r>
              <w:rPr>
                <w:rFonts w:cstheme="minorHAnsi"/>
                <w:bCs/>
                <w:sz w:val="20"/>
              </w:rPr>
              <w:t>Iron (mg)</w:t>
            </w:r>
          </w:p>
        </w:tc>
        <w:tc>
          <w:tcPr>
            <w:tcW w:w="1689" w:type="dxa"/>
            <w:tcBorders>
              <w:top w:val="single" w:sz="4" w:space="0" w:color="auto"/>
              <w:left w:val="single" w:sz="4" w:space="0" w:color="auto"/>
              <w:bottom w:val="single" w:sz="4" w:space="0" w:color="auto"/>
              <w:right w:val="single" w:sz="4" w:space="0" w:color="auto"/>
            </w:tcBorders>
            <w:hideMark/>
          </w:tcPr>
          <w:p w14:paraId="4B9E813E" w14:textId="77777777" w:rsidR="00B52AB8" w:rsidRDefault="00B52AB8">
            <w:pPr>
              <w:spacing w:line="273" w:lineRule="auto"/>
              <w:rPr>
                <w:rFonts w:cstheme="minorHAnsi"/>
                <w:bCs/>
                <w:sz w:val="20"/>
              </w:rPr>
            </w:pPr>
            <w:r>
              <w:rPr>
                <w:rFonts w:cstheme="minorHAnsi"/>
                <w:bCs/>
                <w:sz w:val="20"/>
              </w:rPr>
              <w:t>30</w:t>
            </w:r>
          </w:p>
        </w:tc>
        <w:tc>
          <w:tcPr>
            <w:tcW w:w="1701" w:type="dxa"/>
            <w:tcBorders>
              <w:top w:val="single" w:sz="4" w:space="0" w:color="auto"/>
              <w:left w:val="single" w:sz="4" w:space="0" w:color="auto"/>
              <w:bottom w:val="single" w:sz="4" w:space="0" w:color="auto"/>
              <w:right w:val="single" w:sz="4" w:space="0" w:color="auto"/>
            </w:tcBorders>
            <w:hideMark/>
          </w:tcPr>
          <w:p w14:paraId="1AD10FC0" w14:textId="77777777" w:rsidR="00B52AB8" w:rsidRDefault="00B52AB8">
            <w:pPr>
              <w:spacing w:line="273" w:lineRule="auto"/>
              <w:rPr>
                <w:rFonts w:cstheme="minorHAnsi"/>
                <w:bCs/>
                <w:sz w:val="20"/>
              </w:rPr>
            </w:pPr>
            <w:r>
              <w:rPr>
                <w:rFonts w:cstheme="minorHAnsi"/>
                <w:bCs/>
                <w:sz w:val="20"/>
              </w:rPr>
              <w:t>2.2</w:t>
            </w:r>
          </w:p>
        </w:tc>
        <w:tc>
          <w:tcPr>
            <w:tcW w:w="1701" w:type="dxa"/>
            <w:tcBorders>
              <w:top w:val="single" w:sz="4" w:space="0" w:color="auto"/>
              <w:left w:val="single" w:sz="4" w:space="0" w:color="auto"/>
              <w:bottom w:val="single" w:sz="4" w:space="0" w:color="auto"/>
              <w:right w:val="single" w:sz="4" w:space="0" w:color="auto"/>
            </w:tcBorders>
            <w:hideMark/>
          </w:tcPr>
          <w:p w14:paraId="615605A0" w14:textId="77777777" w:rsidR="00B52AB8" w:rsidRDefault="00B52AB8">
            <w:pPr>
              <w:spacing w:line="273" w:lineRule="auto"/>
              <w:rPr>
                <w:rFonts w:cstheme="minorHAnsi"/>
                <w:bCs/>
                <w:sz w:val="20"/>
              </w:rPr>
            </w:pPr>
            <w:r>
              <w:rPr>
                <w:rFonts w:cstheme="minorHAnsi"/>
                <w:bCs/>
                <w:sz w:val="20"/>
              </w:rPr>
              <w:t>4.4</w:t>
            </w:r>
          </w:p>
        </w:tc>
      </w:tr>
      <w:tr w:rsidR="00B52AB8" w14:paraId="6BC2AE45"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1A36115A" w14:textId="77777777" w:rsidR="00B52AB8" w:rsidRDefault="00B52AB8">
            <w:pPr>
              <w:spacing w:line="273" w:lineRule="auto"/>
              <w:jc w:val="both"/>
              <w:rPr>
                <w:rFonts w:cstheme="minorHAnsi"/>
                <w:bCs/>
                <w:sz w:val="20"/>
              </w:rPr>
            </w:pPr>
            <w:r>
              <w:rPr>
                <w:rFonts w:cstheme="minorHAnsi"/>
                <w:bCs/>
                <w:sz w:val="20"/>
              </w:rPr>
              <w:t>Iodine (µg)</w:t>
            </w:r>
          </w:p>
        </w:tc>
        <w:tc>
          <w:tcPr>
            <w:tcW w:w="1689" w:type="dxa"/>
            <w:tcBorders>
              <w:top w:val="single" w:sz="4" w:space="0" w:color="auto"/>
              <w:left w:val="single" w:sz="4" w:space="0" w:color="auto"/>
              <w:bottom w:val="single" w:sz="4" w:space="0" w:color="auto"/>
              <w:right w:val="single" w:sz="4" w:space="0" w:color="auto"/>
            </w:tcBorders>
            <w:hideMark/>
          </w:tcPr>
          <w:p w14:paraId="27445D79" w14:textId="77777777" w:rsidR="00B52AB8" w:rsidRDefault="00B52AB8">
            <w:pPr>
              <w:spacing w:line="273" w:lineRule="auto"/>
              <w:jc w:val="both"/>
              <w:rPr>
                <w:rFonts w:cstheme="minorHAnsi"/>
                <w:bCs/>
                <w:sz w:val="20"/>
              </w:rPr>
            </w:pPr>
            <w:r>
              <w:rPr>
                <w:rFonts w:cstheme="minorHAnsi"/>
                <w:bCs/>
                <w:sz w:val="20"/>
              </w:rPr>
              <w:t xml:space="preserve">150 </w:t>
            </w:r>
          </w:p>
        </w:tc>
        <w:tc>
          <w:tcPr>
            <w:tcW w:w="1701" w:type="dxa"/>
            <w:tcBorders>
              <w:top w:val="single" w:sz="4" w:space="0" w:color="auto"/>
              <w:left w:val="single" w:sz="4" w:space="0" w:color="auto"/>
              <w:bottom w:val="single" w:sz="4" w:space="0" w:color="auto"/>
              <w:right w:val="single" w:sz="4" w:space="0" w:color="auto"/>
            </w:tcBorders>
            <w:hideMark/>
          </w:tcPr>
          <w:p w14:paraId="04C2B225" w14:textId="77777777" w:rsidR="00B52AB8" w:rsidRDefault="00B52AB8">
            <w:pPr>
              <w:spacing w:line="273" w:lineRule="auto"/>
              <w:jc w:val="both"/>
              <w:rPr>
                <w:rFonts w:cstheme="minorHAnsi"/>
                <w:bCs/>
                <w:sz w:val="20"/>
              </w:rPr>
            </w:pPr>
            <w:r>
              <w:rPr>
                <w:rFonts w:cstheme="minorHAnsi"/>
                <w:bCs/>
                <w:sz w:val="20"/>
              </w:rPr>
              <w:t>45</w:t>
            </w:r>
          </w:p>
        </w:tc>
        <w:tc>
          <w:tcPr>
            <w:tcW w:w="1701" w:type="dxa"/>
            <w:tcBorders>
              <w:top w:val="single" w:sz="4" w:space="0" w:color="auto"/>
              <w:left w:val="single" w:sz="4" w:space="0" w:color="auto"/>
              <w:bottom w:val="single" w:sz="4" w:space="0" w:color="auto"/>
              <w:right w:val="single" w:sz="4" w:space="0" w:color="auto"/>
            </w:tcBorders>
            <w:hideMark/>
          </w:tcPr>
          <w:p w14:paraId="3C38D7FC" w14:textId="77777777" w:rsidR="00B52AB8" w:rsidRDefault="00B52AB8">
            <w:pPr>
              <w:spacing w:line="273" w:lineRule="auto"/>
              <w:jc w:val="both"/>
              <w:rPr>
                <w:rFonts w:cstheme="minorHAnsi"/>
                <w:bCs/>
                <w:sz w:val="20"/>
              </w:rPr>
            </w:pPr>
            <w:r>
              <w:rPr>
                <w:rFonts w:cstheme="minorHAnsi"/>
                <w:bCs/>
                <w:sz w:val="20"/>
              </w:rPr>
              <w:t>90</w:t>
            </w:r>
          </w:p>
        </w:tc>
      </w:tr>
      <w:tr w:rsidR="00B52AB8" w14:paraId="6BB26490"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26A47119" w14:textId="77777777" w:rsidR="00B52AB8" w:rsidRDefault="00B52AB8">
            <w:pPr>
              <w:spacing w:line="273" w:lineRule="auto"/>
              <w:jc w:val="both"/>
              <w:rPr>
                <w:rFonts w:cstheme="minorHAnsi"/>
                <w:bCs/>
                <w:sz w:val="20"/>
              </w:rPr>
            </w:pPr>
            <w:r>
              <w:rPr>
                <w:rFonts w:cstheme="minorHAnsi"/>
                <w:bCs/>
                <w:sz w:val="20"/>
              </w:rPr>
              <w:t>Selenium (µg)</w:t>
            </w:r>
          </w:p>
        </w:tc>
        <w:tc>
          <w:tcPr>
            <w:tcW w:w="1689" w:type="dxa"/>
            <w:tcBorders>
              <w:top w:val="single" w:sz="4" w:space="0" w:color="auto"/>
              <w:left w:val="single" w:sz="4" w:space="0" w:color="auto"/>
              <w:bottom w:val="single" w:sz="4" w:space="0" w:color="auto"/>
              <w:right w:val="single" w:sz="4" w:space="0" w:color="auto"/>
            </w:tcBorders>
            <w:hideMark/>
          </w:tcPr>
          <w:p w14:paraId="0D939271" w14:textId="77777777" w:rsidR="00B52AB8" w:rsidRDefault="00B52AB8">
            <w:pPr>
              <w:spacing w:line="273" w:lineRule="auto"/>
              <w:jc w:val="both"/>
              <w:rPr>
                <w:rFonts w:cstheme="minorHAnsi"/>
                <w:bCs/>
                <w:sz w:val="20"/>
              </w:rPr>
            </w:pPr>
            <w:r>
              <w:rPr>
                <w:rFonts w:cstheme="minorHAnsi"/>
                <w:bCs/>
                <w:sz w:val="20"/>
              </w:rPr>
              <w:t xml:space="preserve">65 </w:t>
            </w:r>
          </w:p>
        </w:tc>
        <w:tc>
          <w:tcPr>
            <w:tcW w:w="1701" w:type="dxa"/>
            <w:tcBorders>
              <w:top w:val="single" w:sz="4" w:space="0" w:color="auto"/>
              <w:left w:val="single" w:sz="4" w:space="0" w:color="auto"/>
              <w:bottom w:val="single" w:sz="4" w:space="0" w:color="auto"/>
              <w:right w:val="single" w:sz="4" w:space="0" w:color="auto"/>
            </w:tcBorders>
            <w:hideMark/>
          </w:tcPr>
          <w:p w14:paraId="7165C207" w14:textId="77777777" w:rsidR="00B52AB8" w:rsidRDefault="00B52AB8">
            <w:pPr>
              <w:spacing w:line="273" w:lineRule="auto"/>
              <w:jc w:val="both"/>
              <w:rPr>
                <w:rFonts w:cstheme="minorHAnsi"/>
                <w:bCs/>
                <w:sz w:val="20"/>
              </w:rPr>
            </w:pPr>
            <w:r>
              <w:rPr>
                <w:rFonts w:cstheme="minorHAnsi"/>
                <w:bCs/>
                <w:sz w:val="20"/>
              </w:rPr>
              <w:t>10</w:t>
            </w:r>
          </w:p>
        </w:tc>
        <w:tc>
          <w:tcPr>
            <w:tcW w:w="1701" w:type="dxa"/>
            <w:tcBorders>
              <w:top w:val="single" w:sz="4" w:space="0" w:color="auto"/>
              <w:left w:val="single" w:sz="4" w:space="0" w:color="auto"/>
              <w:bottom w:val="single" w:sz="4" w:space="0" w:color="auto"/>
              <w:right w:val="single" w:sz="4" w:space="0" w:color="auto"/>
            </w:tcBorders>
            <w:hideMark/>
          </w:tcPr>
          <w:p w14:paraId="67D18399" w14:textId="77777777" w:rsidR="00B52AB8" w:rsidRDefault="00B52AB8">
            <w:pPr>
              <w:spacing w:line="273" w:lineRule="auto"/>
              <w:jc w:val="both"/>
              <w:rPr>
                <w:rFonts w:cstheme="minorHAnsi"/>
                <w:bCs/>
                <w:sz w:val="20"/>
              </w:rPr>
            </w:pPr>
            <w:r>
              <w:rPr>
                <w:rFonts w:cstheme="minorHAnsi"/>
                <w:bCs/>
                <w:sz w:val="20"/>
              </w:rPr>
              <w:t>20</w:t>
            </w:r>
          </w:p>
        </w:tc>
      </w:tr>
      <w:tr w:rsidR="00B52AB8" w14:paraId="5903DD0F"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35C8DC4D" w14:textId="77777777" w:rsidR="00B52AB8" w:rsidRDefault="00B52AB8">
            <w:pPr>
              <w:spacing w:line="273" w:lineRule="auto"/>
              <w:jc w:val="both"/>
              <w:rPr>
                <w:rFonts w:cstheme="minorHAnsi"/>
                <w:bCs/>
                <w:sz w:val="20"/>
              </w:rPr>
            </w:pPr>
            <w:r>
              <w:rPr>
                <w:rFonts w:cstheme="minorHAnsi"/>
                <w:bCs/>
                <w:sz w:val="20"/>
              </w:rPr>
              <w:t>Copper (mg)</w:t>
            </w:r>
          </w:p>
        </w:tc>
        <w:tc>
          <w:tcPr>
            <w:tcW w:w="1689" w:type="dxa"/>
            <w:tcBorders>
              <w:top w:val="single" w:sz="4" w:space="0" w:color="auto"/>
              <w:left w:val="single" w:sz="4" w:space="0" w:color="auto"/>
              <w:bottom w:val="single" w:sz="4" w:space="0" w:color="auto"/>
              <w:right w:val="single" w:sz="4" w:space="0" w:color="auto"/>
            </w:tcBorders>
            <w:hideMark/>
          </w:tcPr>
          <w:p w14:paraId="75B856B4" w14:textId="77777777" w:rsidR="00B52AB8" w:rsidRDefault="00B52AB8">
            <w:pPr>
              <w:spacing w:line="273" w:lineRule="auto"/>
              <w:jc w:val="both"/>
              <w:rPr>
                <w:rFonts w:cstheme="minorHAnsi"/>
                <w:bCs/>
                <w:sz w:val="20"/>
              </w:rPr>
            </w:pPr>
            <w:r>
              <w:rPr>
                <w:rFonts w:cstheme="minorHAnsi"/>
                <w:bCs/>
                <w:sz w:val="20"/>
              </w:rPr>
              <w:t xml:space="preserve">2 </w:t>
            </w:r>
          </w:p>
        </w:tc>
        <w:tc>
          <w:tcPr>
            <w:tcW w:w="1701" w:type="dxa"/>
            <w:tcBorders>
              <w:top w:val="single" w:sz="4" w:space="0" w:color="auto"/>
              <w:left w:val="single" w:sz="4" w:space="0" w:color="auto"/>
              <w:bottom w:val="single" w:sz="4" w:space="0" w:color="auto"/>
              <w:right w:val="single" w:sz="4" w:space="0" w:color="auto"/>
            </w:tcBorders>
            <w:hideMark/>
          </w:tcPr>
          <w:p w14:paraId="3BE32456" w14:textId="77777777" w:rsidR="00B52AB8" w:rsidRDefault="00B52AB8">
            <w:pPr>
              <w:spacing w:line="273" w:lineRule="auto"/>
              <w:jc w:val="both"/>
              <w:rPr>
                <w:rFonts w:cstheme="minorHAnsi"/>
                <w:bCs/>
                <w:sz w:val="20"/>
              </w:rPr>
            </w:pPr>
            <w:r>
              <w:rPr>
                <w:rFonts w:cstheme="minorHAnsi"/>
                <w:bCs/>
                <w:sz w:val="20"/>
              </w:rPr>
              <w:t>0.3</w:t>
            </w:r>
          </w:p>
        </w:tc>
        <w:tc>
          <w:tcPr>
            <w:tcW w:w="1701" w:type="dxa"/>
            <w:tcBorders>
              <w:top w:val="single" w:sz="4" w:space="0" w:color="auto"/>
              <w:left w:val="single" w:sz="4" w:space="0" w:color="auto"/>
              <w:bottom w:val="single" w:sz="4" w:space="0" w:color="auto"/>
              <w:right w:val="single" w:sz="4" w:space="0" w:color="auto"/>
            </w:tcBorders>
            <w:hideMark/>
          </w:tcPr>
          <w:p w14:paraId="13F5D548" w14:textId="77777777" w:rsidR="00B52AB8" w:rsidRDefault="00B52AB8">
            <w:pPr>
              <w:spacing w:line="273" w:lineRule="auto"/>
              <w:jc w:val="both"/>
              <w:rPr>
                <w:rFonts w:cstheme="minorHAnsi"/>
                <w:bCs/>
                <w:sz w:val="20"/>
              </w:rPr>
            </w:pPr>
            <w:r>
              <w:rPr>
                <w:rFonts w:cstheme="minorHAnsi"/>
                <w:bCs/>
                <w:sz w:val="20"/>
              </w:rPr>
              <w:t>0.6</w:t>
            </w:r>
          </w:p>
        </w:tc>
      </w:tr>
      <w:tr w:rsidR="00B52AB8" w14:paraId="21288C19" w14:textId="77777777" w:rsidTr="00B52AB8">
        <w:trPr>
          <w:trHeight w:val="300"/>
        </w:trPr>
        <w:tc>
          <w:tcPr>
            <w:tcW w:w="2138" w:type="dxa"/>
            <w:tcBorders>
              <w:top w:val="single" w:sz="4" w:space="0" w:color="auto"/>
              <w:left w:val="single" w:sz="4" w:space="0" w:color="auto"/>
              <w:bottom w:val="single" w:sz="4" w:space="0" w:color="auto"/>
              <w:right w:val="single" w:sz="4" w:space="0" w:color="auto"/>
            </w:tcBorders>
            <w:hideMark/>
          </w:tcPr>
          <w:p w14:paraId="0444613E" w14:textId="77777777" w:rsidR="00B52AB8" w:rsidRDefault="00B52AB8">
            <w:pPr>
              <w:spacing w:line="273" w:lineRule="auto"/>
              <w:jc w:val="both"/>
              <w:rPr>
                <w:rFonts w:cstheme="minorHAnsi"/>
                <w:bCs/>
                <w:sz w:val="20"/>
              </w:rPr>
            </w:pPr>
            <w:r>
              <w:rPr>
                <w:rFonts w:cstheme="minorHAnsi"/>
                <w:bCs/>
                <w:sz w:val="20"/>
              </w:rPr>
              <w:t>Choline (mg)</w:t>
            </w:r>
          </w:p>
        </w:tc>
        <w:tc>
          <w:tcPr>
            <w:tcW w:w="1689" w:type="dxa"/>
            <w:tcBorders>
              <w:top w:val="single" w:sz="4" w:space="0" w:color="auto"/>
              <w:left w:val="single" w:sz="4" w:space="0" w:color="auto"/>
              <w:bottom w:val="single" w:sz="4" w:space="0" w:color="auto"/>
              <w:right w:val="single" w:sz="4" w:space="0" w:color="auto"/>
            </w:tcBorders>
          </w:tcPr>
          <w:p w14:paraId="4E53445D" w14:textId="77777777" w:rsidR="00B52AB8" w:rsidRDefault="00B52AB8">
            <w:pPr>
              <w:spacing w:line="273" w:lineRule="auto"/>
              <w:jc w:val="both"/>
              <w:rPr>
                <w:rFonts w:cstheme="minorHAnsi"/>
                <w:bCs/>
                <w:sz w:val="20"/>
              </w:rPr>
            </w:pPr>
          </w:p>
        </w:tc>
        <w:tc>
          <w:tcPr>
            <w:tcW w:w="1701" w:type="dxa"/>
            <w:tcBorders>
              <w:top w:val="single" w:sz="4" w:space="0" w:color="auto"/>
              <w:left w:val="single" w:sz="4" w:space="0" w:color="auto"/>
              <w:bottom w:val="single" w:sz="4" w:space="0" w:color="auto"/>
              <w:right w:val="single" w:sz="4" w:space="0" w:color="auto"/>
            </w:tcBorders>
          </w:tcPr>
          <w:p w14:paraId="6B729081" w14:textId="77777777" w:rsidR="00B52AB8" w:rsidRDefault="00B52AB8">
            <w:pPr>
              <w:spacing w:line="273" w:lineRule="auto"/>
              <w:rPr>
                <w:rFonts w:cstheme="minorHAnsi"/>
                <w:bCs/>
                <w:sz w:val="20"/>
              </w:rPr>
            </w:pPr>
          </w:p>
        </w:tc>
        <w:tc>
          <w:tcPr>
            <w:tcW w:w="1701" w:type="dxa"/>
            <w:tcBorders>
              <w:top w:val="single" w:sz="4" w:space="0" w:color="auto"/>
              <w:left w:val="single" w:sz="4" w:space="0" w:color="auto"/>
              <w:bottom w:val="single" w:sz="4" w:space="0" w:color="auto"/>
              <w:right w:val="single" w:sz="4" w:space="0" w:color="auto"/>
            </w:tcBorders>
            <w:hideMark/>
          </w:tcPr>
          <w:p w14:paraId="251E9435" w14:textId="77777777" w:rsidR="00B52AB8" w:rsidRDefault="00B52AB8">
            <w:pPr>
              <w:spacing w:line="273" w:lineRule="auto"/>
              <w:rPr>
                <w:rFonts w:cstheme="minorHAnsi"/>
                <w:bCs/>
                <w:sz w:val="20"/>
              </w:rPr>
            </w:pPr>
            <w:r>
              <w:rPr>
                <w:rFonts w:cstheme="minorHAnsi"/>
                <w:bCs/>
                <w:sz w:val="20"/>
              </w:rPr>
              <w:t>125</w:t>
            </w:r>
          </w:p>
        </w:tc>
      </w:tr>
    </w:tbl>
    <w:p w14:paraId="4883F367" w14:textId="389E3EF6" w:rsidR="00B62FA3" w:rsidRDefault="00B62FA3" w:rsidP="00F11FC6">
      <w:pPr>
        <w:spacing w:line="240" w:lineRule="auto"/>
        <w:rPr>
          <w:rFonts w:cs="Arial"/>
          <w:iCs/>
          <w:sz w:val="20"/>
        </w:rPr>
      </w:pPr>
    </w:p>
    <w:p w14:paraId="29E22289" w14:textId="635399F7" w:rsidR="00B52AB8" w:rsidRDefault="00B52AB8" w:rsidP="00F11FC6">
      <w:pPr>
        <w:spacing w:line="240" w:lineRule="auto"/>
        <w:rPr>
          <w:rFonts w:cs="Arial"/>
          <w:iCs/>
          <w:sz w:val="20"/>
        </w:rPr>
      </w:pPr>
    </w:p>
    <w:p w14:paraId="09A8B01C" w14:textId="5B58A555" w:rsidR="007402C6" w:rsidRDefault="007402C6" w:rsidP="007402C6">
      <w:pPr>
        <w:rPr>
          <w:rFonts w:asciiTheme="minorHAnsi" w:hAnsiTheme="minorHAnsi"/>
          <w:sz w:val="20"/>
          <w:lang w:eastAsia="en-GB"/>
        </w:rPr>
      </w:pPr>
      <w:r>
        <w:rPr>
          <w:sz w:val="20"/>
        </w:rPr>
        <w:t>For the MMN intervention arms during pregnancy and lactation, we will use the UNIMMAP formulation.</w:t>
      </w:r>
      <w:r>
        <w:rPr>
          <w:sz w:val="20"/>
        </w:rPr>
        <w:fldChar w:fldCharType="begin"/>
      </w:r>
      <w:r w:rsidR="00573BC5">
        <w:rPr>
          <w:sz w:val="20"/>
        </w:rPr>
        <w:instrText xml:space="preserve"> ADDIN EN.CITE &lt;EndNote&gt;&lt;Cite&gt;&lt;Author&gt;WHO/UNU/UNICEF&lt;/Author&gt;&lt;Year&gt;1999&lt;/Year&gt;&lt;RecNum&gt;53&lt;/RecNum&gt;&lt;DisplayText&gt;[33]&lt;/DisplayText&gt;&lt;record&gt;&lt;rec-number&gt;53&lt;/rec-number&gt;&lt;foreign-keys&gt;&lt;key app="EN" db-id="xe9f2es0q005swewesvxs55hvdsxvtdad2ts" timestamp="1570610886"&gt;53&lt;/key&gt;&lt;/foreign-keys&gt;&lt;ref-type name="Report"&gt;27&lt;/ref-type&gt;&lt;contributors&gt;&lt;authors&gt;&lt;author&gt;WHO/UNU/UNICEF&lt;/author&gt;&lt;/authors&gt;&lt;secondary-authors&gt;&lt;author&gt;UNICEF&lt;/author&gt;&lt;/secondary-authors&gt;&lt;/contributors&gt;&lt;titles&gt;&lt;title&gt;Composition of a multi-micronutrient supplement to be used in pilot programmes among pregnany women in developing countries: report of a United Nations Children&amp;apos;s Fund (UNICEF), World Health Orgnanisation (WHO) and United Nations University (UNU) workshop.&lt;/title&gt;&lt;/titles&gt;&lt;dates&gt;&lt;year&gt;1999&lt;/year&gt;&lt;/dates&gt;&lt;pub-location&gt;New York&lt;/pub-location&gt;&lt;urls&gt;&lt;/urls&gt;&lt;/record&gt;&lt;/Cite&gt;&lt;/EndNote&gt;</w:instrText>
      </w:r>
      <w:r>
        <w:rPr>
          <w:sz w:val="20"/>
        </w:rPr>
        <w:fldChar w:fldCharType="separate"/>
      </w:r>
      <w:r w:rsidR="00573BC5">
        <w:rPr>
          <w:noProof/>
          <w:sz w:val="20"/>
        </w:rPr>
        <w:t>[33]</w:t>
      </w:r>
      <w:r>
        <w:rPr>
          <w:sz w:val="20"/>
        </w:rPr>
        <w:fldChar w:fldCharType="end"/>
      </w:r>
    </w:p>
    <w:p w14:paraId="2778DD72" w14:textId="3CA1C549" w:rsidR="007402C6" w:rsidRDefault="007402C6" w:rsidP="007402C6">
      <w:pPr>
        <w:rPr>
          <w:sz w:val="20"/>
        </w:rPr>
      </w:pPr>
      <w:r>
        <w:rPr>
          <w:sz w:val="20"/>
        </w:rPr>
        <w:t>For infants in the MMN intervention arm, we will use</w:t>
      </w:r>
      <w:r>
        <w:rPr>
          <w:rFonts w:cs="Arial"/>
        </w:rPr>
        <w:t xml:space="preserve"> </w:t>
      </w:r>
      <w:r>
        <w:rPr>
          <w:sz w:val="20"/>
        </w:rPr>
        <w:t>the same 15 micronutrients as in UNIMMAP, but at levels appropriate for this age group.</w:t>
      </w:r>
      <w:r w:rsidR="00236458">
        <w:rPr>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236458">
        <w:rPr>
          <w:sz w:val="20"/>
        </w:rPr>
        <w:instrText xml:space="preserve"> ADDIN EN.CITE </w:instrText>
      </w:r>
      <w:r w:rsidR="00236458">
        <w:rPr>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236458">
        <w:rPr>
          <w:sz w:val="20"/>
        </w:rPr>
        <w:instrText xml:space="preserve"> ADDIN EN.CITE.DATA </w:instrText>
      </w:r>
      <w:r w:rsidR="00236458">
        <w:rPr>
          <w:sz w:val="20"/>
        </w:rPr>
      </w:r>
      <w:r w:rsidR="00236458">
        <w:rPr>
          <w:sz w:val="20"/>
        </w:rPr>
        <w:fldChar w:fldCharType="end"/>
      </w:r>
      <w:r w:rsidR="00236458">
        <w:rPr>
          <w:sz w:val="20"/>
        </w:rPr>
      </w:r>
      <w:r w:rsidR="00236458">
        <w:rPr>
          <w:sz w:val="20"/>
        </w:rPr>
        <w:fldChar w:fldCharType="separate"/>
      </w:r>
      <w:r w:rsidR="00236458">
        <w:rPr>
          <w:noProof/>
          <w:sz w:val="20"/>
        </w:rPr>
        <w:t>[42]</w:t>
      </w:r>
      <w:r w:rsidR="00236458">
        <w:rPr>
          <w:sz w:val="20"/>
        </w:rPr>
        <w:fldChar w:fldCharType="end"/>
      </w:r>
    </w:p>
    <w:p w14:paraId="62D41C85" w14:textId="39847217" w:rsidR="007402C6" w:rsidRDefault="007402C6" w:rsidP="007402C6">
      <w:pPr>
        <w:rPr>
          <w:sz w:val="20"/>
        </w:rPr>
      </w:pPr>
      <w:r>
        <w:rPr>
          <w:sz w:val="20"/>
        </w:rPr>
        <w:t>For the neuro-nutrient arm, we will use the same preparation as the infant MMN arms, but at twice the dose and with the addition of choline (a nutrient essential for infant brain development known to be insufficient in this population).</w:t>
      </w:r>
      <w:r w:rsidR="00236458">
        <w:rPr>
          <w:sz w:val="20"/>
        </w:rPr>
        <w:fldChar w:fldCharType="begin">
          <w:fldData xml:space="preserve">PEVuZE5vdGU+PENpdGU+PEF1dGhvcj5Eb21pbmd1ZXotU2FsYXM8L0F1dGhvcj48WWVhcj4yMDEz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==
</w:fldData>
        </w:fldChar>
      </w:r>
      <w:r w:rsidR="00236458">
        <w:rPr>
          <w:sz w:val="20"/>
        </w:rPr>
        <w:instrText xml:space="preserve"> ADDIN EN.CITE </w:instrText>
      </w:r>
      <w:r w:rsidR="00236458">
        <w:rPr>
          <w:sz w:val="20"/>
        </w:rPr>
        <w:fldChar w:fldCharType="begin">
          <w:fldData xml:space="preserve">PEVuZE5vdGU+PENpdGU+PEF1dGhvcj5Eb21pbmd1ZXotU2FsYXM8L0F1dGhvcj48WWVhcj4yMDEz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==
</w:fldData>
        </w:fldChar>
      </w:r>
      <w:r w:rsidR="00236458">
        <w:rPr>
          <w:sz w:val="20"/>
        </w:rPr>
        <w:instrText xml:space="preserve"> ADDIN EN.CITE.DATA </w:instrText>
      </w:r>
      <w:r w:rsidR="00236458">
        <w:rPr>
          <w:sz w:val="20"/>
        </w:rPr>
      </w:r>
      <w:r w:rsidR="00236458">
        <w:rPr>
          <w:sz w:val="20"/>
        </w:rPr>
        <w:fldChar w:fldCharType="end"/>
      </w:r>
      <w:r w:rsidR="00236458">
        <w:rPr>
          <w:sz w:val="20"/>
        </w:rPr>
      </w:r>
      <w:r w:rsidR="00236458">
        <w:rPr>
          <w:sz w:val="20"/>
        </w:rPr>
        <w:fldChar w:fldCharType="separate"/>
      </w:r>
      <w:r w:rsidR="00236458">
        <w:rPr>
          <w:noProof/>
          <w:sz w:val="20"/>
        </w:rPr>
        <w:t>[41]</w:t>
      </w:r>
      <w:r w:rsidR="00236458">
        <w:rPr>
          <w:sz w:val="20"/>
        </w:rPr>
        <w:fldChar w:fldCharType="end"/>
      </w:r>
      <w:r>
        <w:rPr>
          <w:sz w:val="20"/>
        </w:rPr>
        <w:t xml:space="preserve"> These levels are below the maximum level for young infants, according to both </w:t>
      </w:r>
      <w:r w:rsidRPr="00236458">
        <w:rPr>
          <w:sz w:val="20"/>
        </w:rPr>
        <w:t>EFSA</w:t>
      </w:r>
      <w:r w:rsidR="00236458" w:rsidRPr="00236458">
        <w:rPr>
          <w:sz w:val="20"/>
        </w:rPr>
        <w:t xml:space="preserve"> </w:t>
      </w:r>
      <w:r w:rsidR="00236458">
        <w:rPr>
          <w:sz w:val="20"/>
        </w:rPr>
        <w:fldChar w:fldCharType="begin"/>
      </w:r>
      <w:r w:rsidR="00236458">
        <w:rPr>
          <w:sz w:val="20"/>
        </w:rPr>
        <w:instrText xml:space="preserve"> ADDIN EN.CITE &lt;EndNote&gt;&lt;Cite&gt;&lt;Author&gt;EFSA&lt;/Author&gt;&lt;Year&gt;2017&lt;/Year&gt;&lt;RecNum&gt;55&lt;/RecNum&gt;&lt;DisplayText&gt;[40]&lt;/DisplayText&gt;&lt;record&gt;&lt;rec-number&gt;55&lt;/rec-number&gt;&lt;foreign-keys&gt;&lt;key app="EN" db-id="xe9f2es0q005swewesvxs55hvdsxvtdad2ts" timestamp="1571144588"&gt;55&lt;/key&gt;&lt;/foreign-keys&gt;&lt;ref-type name="Report"&gt;27&lt;/ref-type&gt;&lt;contributors&gt;&lt;authors&gt;&lt;author&gt;EFSA&lt;/author&gt;&lt;/authors&gt;&lt;/contributors&gt;&lt;titles&gt;&lt;title&gt;Dietary reference values for nutrients summary report&lt;/title&gt;&lt;/titles&gt;&lt;dates&gt;&lt;year&gt;2017&lt;/year&gt;&lt;/dates&gt;&lt;urls&gt;&lt;/urls&gt;&lt;electronic-resource-num&gt;doi: 10.2903/sp.efsa.2017.e15121&lt;/electronic-resource-num&gt;&lt;/record&gt;&lt;/Cite&gt;&lt;/EndNote&gt;</w:instrText>
      </w:r>
      <w:r w:rsidR="00236458">
        <w:rPr>
          <w:sz w:val="20"/>
        </w:rPr>
        <w:fldChar w:fldCharType="separate"/>
      </w:r>
      <w:r w:rsidR="00236458">
        <w:rPr>
          <w:noProof/>
          <w:sz w:val="20"/>
        </w:rPr>
        <w:t>[40]</w:t>
      </w:r>
      <w:r w:rsidR="00236458">
        <w:rPr>
          <w:sz w:val="20"/>
        </w:rPr>
        <w:fldChar w:fldCharType="end"/>
      </w:r>
      <w:r w:rsidR="00236458">
        <w:rPr>
          <w:sz w:val="20"/>
          <w:vertAlign w:val="superscript"/>
        </w:rPr>
        <w:t xml:space="preserve"> </w:t>
      </w:r>
      <w:r>
        <w:rPr>
          <w:sz w:val="20"/>
        </w:rPr>
        <w:t>and the Codex Alimentarius of the FAO.</w:t>
      </w:r>
      <w:r w:rsidR="00236458">
        <w:rPr>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236458">
        <w:rPr>
          <w:sz w:val="20"/>
        </w:rPr>
        <w:instrText xml:space="preserve"> ADDIN EN.CITE </w:instrText>
      </w:r>
      <w:r w:rsidR="00236458">
        <w:rPr>
          <w:sz w:val="20"/>
        </w:rPr>
        <w:fldChar w:fldCharType="begin">
          <w:fldData xml:space="preserve">PEVuZE5vdGU+PENpdGU+PEF1dGhvcj5Lb2xldHprbzwvQXV0aG9yPjxZZWFyPjIwMDU8L1llYXI+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</w:fldData>
        </w:fldChar>
      </w:r>
      <w:r w:rsidR="00236458">
        <w:rPr>
          <w:sz w:val="20"/>
        </w:rPr>
        <w:instrText xml:space="preserve"> ADDIN EN.CITE.DATA </w:instrText>
      </w:r>
      <w:r w:rsidR="00236458">
        <w:rPr>
          <w:sz w:val="20"/>
        </w:rPr>
      </w:r>
      <w:r w:rsidR="00236458">
        <w:rPr>
          <w:sz w:val="20"/>
        </w:rPr>
        <w:fldChar w:fldCharType="end"/>
      </w:r>
      <w:r w:rsidR="00236458">
        <w:rPr>
          <w:sz w:val="20"/>
        </w:rPr>
      </w:r>
      <w:r w:rsidR="00236458">
        <w:rPr>
          <w:sz w:val="20"/>
        </w:rPr>
        <w:fldChar w:fldCharType="separate"/>
      </w:r>
      <w:r w:rsidR="00236458">
        <w:rPr>
          <w:noProof/>
          <w:sz w:val="20"/>
        </w:rPr>
        <w:t>[42]</w:t>
      </w:r>
      <w:r w:rsidR="00236458">
        <w:rPr>
          <w:sz w:val="20"/>
        </w:rPr>
        <w:fldChar w:fldCharType="end"/>
      </w:r>
    </w:p>
    <w:p w14:paraId="19467B6A" w14:textId="77777777" w:rsidR="00B52AB8" w:rsidRPr="00B90CC6" w:rsidRDefault="00B52AB8" w:rsidP="00F11FC6">
      <w:pPr>
        <w:spacing w:line="240" w:lineRule="auto"/>
        <w:rPr>
          <w:rFonts w:cs="Arial"/>
          <w:iCs/>
          <w:sz w:val="20"/>
        </w:rPr>
      </w:pPr>
    </w:p>
    <w:p w14:paraId="7200DD4B" w14:textId="77777777" w:rsidR="00425A78" w:rsidRPr="00B90CC6" w:rsidRDefault="00425A78">
      <w:pPr>
        <w:rPr>
          <w:rFonts w:cs="Arial"/>
          <w:sz w:val="20"/>
        </w:rPr>
      </w:pPr>
    </w:p>
    <w:p w14:paraId="01A99ACD" w14:textId="77777777" w:rsidR="00425A78" w:rsidRPr="00B90CC6" w:rsidRDefault="00425A78">
      <w:pPr>
        <w:rPr>
          <w:rFonts w:cs="Arial"/>
          <w:sz w:val="20"/>
        </w:rPr>
        <w:sectPr w:rsidR="00425A78" w:rsidRPr="00B90CC6" w:rsidSect="007F0EC8">
          <w:headerReference w:type="default" r:id="rId18"/>
          <w:footerReference w:type="default" r:id="rId19"/>
          <w:headerReference w:type="first" r:id="rId20"/>
          <w:endnotePr>
            <w:numFmt w:val="decimal"/>
          </w:endnotePr>
          <w:pgSz w:w="12240" w:h="15840" w:code="1"/>
          <w:pgMar w:top="1134" w:right="1134" w:bottom="1134" w:left="1418" w:header="142" w:footer="862" w:gutter="0"/>
          <w:cols w:space="720"/>
          <w:noEndnote/>
          <w:titlePg/>
          <w:docGrid w:linePitch="299"/>
        </w:sectPr>
      </w:pPr>
    </w:p>
    <w:p w14:paraId="62A44944" w14:textId="77777777" w:rsidR="006E084E" w:rsidRPr="00B90CC6" w:rsidRDefault="006E084E" w:rsidP="006E084E">
      <w:pPr>
        <w:pStyle w:val="SchemaTxt"/>
        <w:rPr>
          <w:rFonts w:cs="Arial"/>
          <w:szCs w:val="22"/>
        </w:rPr>
      </w:pPr>
      <w:bookmarkStart w:id="135" w:name="_Hlk94259328"/>
      <w:bookmarkStart w:id="136" w:name="_Toc219005692"/>
      <w:r w:rsidRPr="00B90CC6">
        <w:rPr>
          <w:rFonts w:cs="Arial"/>
          <w:b/>
          <w:bCs w:val="0"/>
          <w:szCs w:val="22"/>
        </w:rPr>
        <w:lastRenderedPageBreak/>
        <w:t>Schematic of Study Design</w:t>
      </w:r>
      <w:r w:rsidRPr="00B90CC6">
        <w:rPr>
          <w:rFonts w:cs="Arial"/>
          <w:szCs w:val="22"/>
        </w:rPr>
        <w:t xml:space="preserve">: </w:t>
      </w:r>
    </w:p>
    <w:p w14:paraId="539BA8A5" w14:textId="77777777" w:rsidR="006E084E" w:rsidRPr="00B90CC6" w:rsidRDefault="006E084E" w:rsidP="00F11FC6">
      <w:pPr>
        <w:pStyle w:val="SchemaTxt"/>
        <w:spacing w:line="240" w:lineRule="auto"/>
        <w:rPr>
          <w:rFonts w:cs="Arial"/>
          <w:sz w:val="20"/>
        </w:rPr>
      </w:pPr>
    </w:p>
    <w:p w14:paraId="15A19950" w14:textId="5258299E" w:rsidR="006E084E" w:rsidRPr="00B90CC6" w:rsidRDefault="009D198A" w:rsidP="00F11FC6">
      <w:pPr>
        <w:pStyle w:val="SchemaTxt"/>
        <w:spacing w:line="240" w:lineRule="auto"/>
        <w:rPr>
          <w:rFonts w:cs="Arial"/>
          <w:sz w:val="20"/>
        </w:rPr>
      </w:pPr>
      <w:r>
        <w:rPr>
          <w:rFonts w:ascii="Verdana" w:hAnsi="Verdana"/>
          <w:noProof/>
          <w:sz w:val="20"/>
        </w:rPr>
        <w:drawing>
          <wp:inline distT="0" distB="0" distL="0" distR="0" wp14:anchorId="1B416280" wp14:editId="30DC69E8">
            <wp:extent cx="5943600" cy="266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61225"/>
                    </a:xfrm>
                    <a:prstGeom prst="rect">
                      <a:avLst/>
                    </a:prstGeom>
                    <a:noFill/>
                  </pic:spPr>
                </pic:pic>
              </a:graphicData>
            </a:graphic>
          </wp:inline>
        </w:drawing>
      </w:r>
    </w:p>
    <w:p w14:paraId="6FE533F2" w14:textId="77777777" w:rsidR="00236458" w:rsidRDefault="00236458" w:rsidP="006E084E">
      <w:pPr>
        <w:pStyle w:val="SchemaTxt"/>
        <w:rPr>
          <w:rFonts w:cs="Arial"/>
          <w:sz w:val="20"/>
        </w:rPr>
        <w:sectPr w:rsidR="00236458" w:rsidSect="00EE7BD0">
          <w:footerReference w:type="default" r:id="rId22"/>
          <w:headerReference w:type="first" r:id="rId23"/>
          <w:footerReference w:type="first" r:id="rId24"/>
          <w:endnotePr>
            <w:numFmt w:val="decimal"/>
          </w:endnotePr>
          <w:pgSz w:w="12240" w:h="15840" w:code="1"/>
          <w:pgMar w:top="1440" w:right="1440" w:bottom="1440" w:left="1440" w:header="1152" w:footer="864" w:gutter="0"/>
          <w:cols w:space="720"/>
          <w:noEndnote/>
        </w:sectPr>
      </w:pPr>
    </w:p>
    <w:bookmarkEnd w:id="135"/>
    <w:p w14:paraId="73833D98" w14:textId="4706BEE7" w:rsidR="006E084E" w:rsidRPr="00B90CC6" w:rsidRDefault="006E084E" w:rsidP="006E084E">
      <w:pPr>
        <w:pStyle w:val="SchemaTxt"/>
        <w:rPr>
          <w:rFonts w:cs="Arial"/>
          <w:sz w:val="20"/>
        </w:rPr>
      </w:pPr>
    </w:p>
    <w:p w14:paraId="0CDEDE84" w14:textId="77777777" w:rsidR="001574CC" w:rsidRPr="00B90CC6" w:rsidRDefault="001574CC" w:rsidP="001574CC">
      <w:pPr>
        <w:pStyle w:val="SchemaTitle"/>
        <w:spacing w:before="0" w:after="120" w:line="240" w:lineRule="auto"/>
        <w:rPr>
          <w:rFonts w:cs="Arial"/>
          <w:caps w:val="0"/>
        </w:rPr>
      </w:pPr>
      <w:bookmarkStart w:id="137" w:name="_Toc376511503"/>
      <w:r w:rsidRPr="00B90CC6">
        <w:rPr>
          <w:rFonts w:cs="Arial"/>
          <w:caps w:val="0"/>
        </w:rPr>
        <w:t xml:space="preserve">Appendix: Schedule of </w:t>
      </w:r>
      <w:r w:rsidR="0023200A" w:rsidRPr="00B90CC6">
        <w:rPr>
          <w:rFonts w:cs="Arial"/>
          <w:caps w:val="0"/>
        </w:rPr>
        <w:t>e</w:t>
      </w:r>
      <w:r w:rsidRPr="00B90CC6">
        <w:rPr>
          <w:rFonts w:cs="Arial"/>
          <w:caps w:val="0"/>
        </w:rPr>
        <w:t>vents</w:t>
      </w:r>
      <w:bookmarkEnd w:id="136"/>
      <w:bookmarkEnd w:id="137"/>
    </w:p>
    <w:p w14:paraId="5D0B2FD0" w14:textId="77777777" w:rsidR="00E708D5" w:rsidRPr="00B90CC6" w:rsidRDefault="00E708D5" w:rsidP="00F11FC6">
      <w:pPr>
        <w:pStyle w:val="Normal-text"/>
        <w:rPr>
          <w:rFonts w:ascii="Arial" w:hAnsi="Arial" w:cs="Arial"/>
          <w:sz w:val="20"/>
        </w:rPr>
      </w:pPr>
    </w:p>
    <w:p w14:paraId="08ABC141" w14:textId="6D1A556F" w:rsidR="00236458" w:rsidRDefault="002E03D9" w:rsidP="004B7D0C">
      <w:pPr>
        <w:pStyle w:val="Normal-text"/>
        <w:rPr>
          <w:rFonts w:ascii="Arial" w:hAnsi="Arial" w:cs="Arial"/>
          <w:sz w:val="20"/>
        </w:rPr>
      </w:pPr>
      <w:r w:rsidRPr="002E03D9">
        <w:rPr>
          <w:noProof/>
        </w:rPr>
        <w:drawing>
          <wp:inline distT="0" distB="0" distL="0" distR="0" wp14:anchorId="37A69E4E" wp14:editId="6D53617A">
            <wp:extent cx="8229600" cy="2547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2547620"/>
                    </a:xfrm>
                    <a:prstGeom prst="rect">
                      <a:avLst/>
                    </a:prstGeom>
                    <a:noFill/>
                    <a:ln>
                      <a:noFill/>
                    </a:ln>
                  </pic:spPr>
                </pic:pic>
              </a:graphicData>
            </a:graphic>
          </wp:inline>
        </w:drawing>
      </w:r>
    </w:p>
    <w:p w14:paraId="62F0130B" w14:textId="77777777" w:rsidR="00236458" w:rsidRDefault="00236458" w:rsidP="004B7D0C">
      <w:pPr>
        <w:pStyle w:val="Normal-text"/>
        <w:rPr>
          <w:rFonts w:ascii="Arial" w:hAnsi="Arial" w:cs="Arial"/>
          <w:sz w:val="20"/>
        </w:rPr>
      </w:pPr>
    </w:p>
    <w:p w14:paraId="2F176E08" w14:textId="77777777" w:rsidR="00236458" w:rsidRDefault="00236458" w:rsidP="004B7D0C">
      <w:pPr>
        <w:pStyle w:val="Normal-text"/>
        <w:rPr>
          <w:rFonts w:ascii="Arial" w:hAnsi="Arial" w:cs="Arial"/>
          <w:sz w:val="20"/>
        </w:rPr>
        <w:sectPr w:rsidR="00236458" w:rsidSect="00236458">
          <w:endnotePr>
            <w:numFmt w:val="decimal"/>
          </w:endnotePr>
          <w:pgSz w:w="15840" w:h="12240" w:orient="landscape" w:code="1"/>
          <w:pgMar w:top="1440" w:right="1440" w:bottom="1440" w:left="1440" w:header="1152" w:footer="864" w:gutter="0"/>
          <w:cols w:space="720"/>
          <w:noEndnote/>
          <w:docGrid w:linePitch="299"/>
        </w:sectPr>
      </w:pPr>
    </w:p>
    <w:p w14:paraId="113631CE" w14:textId="40219223" w:rsidR="001A342B" w:rsidRPr="00B90CC6" w:rsidRDefault="001A342B" w:rsidP="004B7D0C">
      <w:pPr>
        <w:pStyle w:val="Normal-text"/>
        <w:rPr>
          <w:rFonts w:ascii="Arial" w:hAnsi="Arial" w:cs="Arial"/>
          <w:b/>
          <w:szCs w:val="24"/>
        </w:rPr>
      </w:pPr>
      <w:r w:rsidRPr="00B90CC6">
        <w:rPr>
          <w:rFonts w:ascii="Arial" w:hAnsi="Arial" w:cs="Arial"/>
          <w:b/>
          <w:szCs w:val="24"/>
        </w:rPr>
        <w:lastRenderedPageBreak/>
        <w:t xml:space="preserve">Appendix: </w:t>
      </w:r>
    </w:p>
    <w:p w14:paraId="67216D3F" w14:textId="77777777" w:rsidR="004B7D0C" w:rsidRPr="00B90CC6" w:rsidRDefault="00AB3AA0" w:rsidP="004B7D0C">
      <w:pPr>
        <w:spacing w:line="240" w:lineRule="auto"/>
        <w:jc w:val="center"/>
        <w:rPr>
          <w:rFonts w:cs="Arial"/>
          <w:b/>
          <w:caps/>
        </w:rPr>
      </w:pPr>
      <w:r w:rsidRPr="00B90CC6">
        <w:rPr>
          <w:rFonts w:cs="Arial"/>
          <w:b/>
          <w:caps/>
        </w:rPr>
        <w:t xml:space="preserve">World Medical Association Declaration of Helsinki </w:t>
      </w:r>
    </w:p>
    <w:p w14:paraId="0868F9AF" w14:textId="77777777" w:rsidR="00AB3AA0" w:rsidRPr="00B90CC6" w:rsidRDefault="00AB3AA0" w:rsidP="004B7D0C">
      <w:pPr>
        <w:spacing w:line="240" w:lineRule="auto"/>
        <w:jc w:val="center"/>
        <w:rPr>
          <w:rFonts w:cs="Arial"/>
          <w:b/>
        </w:rPr>
      </w:pPr>
      <w:r w:rsidRPr="00B90CC6">
        <w:rPr>
          <w:rFonts w:cs="Arial"/>
          <w:b/>
        </w:rPr>
        <w:t>Ethical Principles for Medical Research Involving Human Subjects</w:t>
      </w:r>
    </w:p>
    <w:p w14:paraId="3E3F625A" w14:textId="77777777" w:rsidR="00AB3AA0" w:rsidRPr="00B90CC6" w:rsidRDefault="00AB3AA0" w:rsidP="00AB3AA0">
      <w:pPr>
        <w:pStyle w:val="SchemaTitle"/>
        <w:spacing w:before="0" w:after="120" w:line="240" w:lineRule="auto"/>
        <w:jc w:val="left"/>
        <w:rPr>
          <w:rFonts w:cs="Arial"/>
          <w:caps w:val="0"/>
          <w:sz w:val="20"/>
          <w:szCs w:val="20"/>
        </w:rPr>
      </w:pPr>
    </w:p>
    <w:p w14:paraId="20ACDDE1" w14:textId="77777777" w:rsidR="00C54FBB" w:rsidRPr="00B90CC6" w:rsidRDefault="00C54FBB" w:rsidP="00C54FBB">
      <w:pPr>
        <w:spacing w:line="240" w:lineRule="auto"/>
        <w:jc w:val="center"/>
        <w:rPr>
          <w:rFonts w:cs="Arial"/>
          <w:sz w:val="20"/>
          <w:lang w:eastAsia="en-GB"/>
        </w:rPr>
      </w:pPr>
      <w:r w:rsidRPr="00B90CC6">
        <w:rPr>
          <w:rFonts w:cs="Arial"/>
          <w:sz w:val="20"/>
          <w:lang w:eastAsia="en-GB"/>
        </w:rPr>
        <w:t>Adopted by the 18th WMA General Assembly, Helsinki, Finland, June 1964</w:t>
      </w:r>
      <w:r w:rsidRPr="00B90CC6">
        <w:rPr>
          <w:rFonts w:cs="Arial"/>
          <w:sz w:val="20"/>
          <w:lang w:eastAsia="en-GB"/>
        </w:rPr>
        <w:br/>
        <w:t>and amended by the:</w:t>
      </w:r>
      <w:r w:rsidRPr="00B90CC6">
        <w:rPr>
          <w:rFonts w:cs="Arial"/>
          <w:sz w:val="20"/>
          <w:lang w:eastAsia="en-GB"/>
        </w:rPr>
        <w:br/>
        <w:t>29th WMA General Assembly, Tokyo, Japan, October 1975</w:t>
      </w:r>
      <w:r w:rsidRPr="00B90CC6">
        <w:rPr>
          <w:rFonts w:cs="Arial"/>
          <w:sz w:val="20"/>
          <w:lang w:eastAsia="en-GB"/>
        </w:rPr>
        <w:br/>
        <w:t>35th WMA General Assembly, Venice, Italy, October 1983</w:t>
      </w:r>
      <w:r w:rsidRPr="00B90CC6">
        <w:rPr>
          <w:rFonts w:cs="Arial"/>
          <w:sz w:val="20"/>
          <w:lang w:eastAsia="en-GB"/>
        </w:rPr>
        <w:br/>
        <w:t>41st WMA General Assembly, Hong Kong, September 1989</w:t>
      </w:r>
      <w:r w:rsidRPr="00B90CC6">
        <w:rPr>
          <w:rFonts w:cs="Arial"/>
          <w:sz w:val="20"/>
          <w:lang w:eastAsia="en-GB"/>
        </w:rPr>
        <w:br/>
        <w:t>48th WMA General Assembly, Somerset West, Republic of South Africa, October 1996</w:t>
      </w:r>
      <w:r w:rsidRPr="00B90CC6">
        <w:rPr>
          <w:rFonts w:cs="Arial"/>
          <w:sz w:val="20"/>
          <w:lang w:eastAsia="en-GB"/>
        </w:rPr>
        <w:br/>
        <w:t xml:space="preserve">52nd WMA General Assembly, Edinburgh, Scotland, October 2000 </w:t>
      </w:r>
      <w:r w:rsidRPr="00B90CC6">
        <w:rPr>
          <w:rFonts w:cs="Arial"/>
          <w:sz w:val="20"/>
          <w:lang w:eastAsia="en-GB"/>
        </w:rPr>
        <w:br/>
        <w:t>53rd WMA General Assembly, Washington DC, USA, October 2002 (Note of Clarification added)</w:t>
      </w:r>
      <w:r w:rsidRPr="00B90CC6">
        <w:rPr>
          <w:rFonts w:cs="Arial"/>
          <w:sz w:val="20"/>
          <w:lang w:eastAsia="en-GB"/>
        </w:rPr>
        <w:br/>
        <w:t>55th WMA General Assembly, Tokyo, Japan, October 2004 (Note of Clarification added)</w:t>
      </w:r>
      <w:r w:rsidRPr="00B90CC6">
        <w:rPr>
          <w:rFonts w:cs="Arial"/>
          <w:sz w:val="20"/>
          <w:lang w:eastAsia="en-GB"/>
        </w:rPr>
        <w:br/>
        <w:t>59th WMA General Assembly, Seoul, Republic of Korea, October 2008</w:t>
      </w:r>
      <w:r w:rsidRPr="00B90CC6">
        <w:rPr>
          <w:rFonts w:cs="Arial"/>
          <w:sz w:val="20"/>
          <w:lang w:eastAsia="en-GB"/>
        </w:rPr>
        <w:br/>
        <w:t>64th WMA General Assembly, Fortaleza, Brazil, October 2013</w:t>
      </w:r>
    </w:p>
    <w:p w14:paraId="22C8C9A5" w14:textId="77777777" w:rsidR="00C54FBB" w:rsidRPr="00B90CC6" w:rsidRDefault="00C54FBB" w:rsidP="00C54FBB">
      <w:pPr>
        <w:spacing w:line="240" w:lineRule="auto"/>
        <w:rPr>
          <w:rFonts w:cs="Arial"/>
          <w:sz w:val="20"/>
          <w:lang w:eastAsia="en-GB"/>
        </w:rPr>
      </w:pPr>
    </w:p>
    <w:p w14:paraId="0BEC8EAB"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Preamble</w:t>
      </w:r>
    </w:p>
    <w:p w14:paraId="0D29F3CA" w14:textId="77777777" w:rsidR="00C54FBB" w:rsidRPr="00B90CC6" w:rsidRDefault="00C54FBB" w:rsidP="00C54FBB">
      <w:pPr>
        <w:spacing w:after="120" w:line="240" w:lineRule="auto"/>
        <w:rPr>
          <w:rFonts w:cs="Arial"/>
          <w:sz w:val="20"/>
          <w:lang w:eastAsia="en-GB"/>
        </w:rPr>
      </w:pPr>
      <w:r w:rsidRPr="00B90CC6">
        <w:rPr>
          <w:rFonts w:cs="Arial"/>
          <w:sz w:val="20"/>
          <w:lang w:eastAsia="en-GB"/>
        </w:rPr>
        <w:t>1. The World Medical Association (WMA) has developed the Declaration of Helsinki as a statement of ethical principles for medical research involving human subjects, including research on identifiable human material and data.</w:t>
      </w:r>
    </w:p>
    <w:p w14:paraId="1D7A52AB" w14:textId="77777777" w:rsidR="00C54FBB" w:rsidRPr="00B90CC6" w:rsidRDefault="00C54FBB" w:rsidP="00C54FBB">
      <w:pPr>
        <w:spacing w:after="120" w:line="240" w:lineRule="auto"/>
        <w:rPr>
          <w:rFonts w:cs="Arial"/>
          <w:sz w:val="20"/>
          <w:lang w:eastAsia="en-GB"/>
        </w:rPr>
      </w:pPr>
      <w:r w:rsidRPr="00B90CC6">
        <w:rPr>
          <w:rFonts w:cs="Arial"/>
          <w:sz w:val="20"/>
          <w:lang w:eastAsia="en-GB"/>
        </w:rPr>
        <w:t>The Declaration is intended to be read as a whole and each of its constituent paragraphs should be applied with consideration of all other relevant paragraphs.</w:t>
      </w:r>
    </w:p>
    <w:p w14:paraId="78C22C21"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2. Consistent with the mandate of the WMA, the Declaration is addressed primarily to physicians. The WMA encourages others who are involved in medical research involving human subjects to adopt these principles. </w:t>
      </w:r>
    </w:p>
    <w:p w14:paraId="4C23EF2A"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General Principles</w:t>
      </w:r>
    </w:p>
    <w:p w14:paraId="199AFDCB"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 The Declaration of Geneva of the WMA binds the physician with the words, “The health of my patient will be my first consideration,” and the International Code of Medical Ethics declares </w:t>
      </w:r>
      <w:proofErr w:type="gramStart"/>
      <w:r w:rsidRPr="00B90CC6">
        <w:rPr>
          <w:rFonts w:cs="Arial"/>
          <w:sz w:val="20"/>
          <w:lang w:eastAsia="en-GB"/>
        </w:rPr>
        <w:t>that,</w:t>
      </w:r>
      <w:proofErr w:type="gramEnd"/>
      <w:r w:rsidRPr="00B90CC6">
        <w:rPr>
          <w:rFonts w:cs="Arial"/>
          <w:sz w:val="20"/>
          <w:lang w:eastAsia="en-GB"/>
        </w:rPr>
        <w:t xml:space="preserve"> “A physician shall act in the patient's best interest when providing medical care.”</w:t>
      </w:r>
    </w:p>
    <w:p w14:paraId="6A071EEC"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4. It is the duty of the physician to promote and safeguard the health, </w:t>
      </w:r>
      <w:proofErr w:type="gramStart"/>
      <w:r w:rsidRPr="00B90CC6">
        <w:rPr>
          <w:rFonts w:cs="Arial"/>
          <w:sz w:val="20"/>
          <w:lang w:eastAsia="en-GB"/>
        </w:rPr>
        <w:t>well-being</w:t>
      </w:r>
      <w:proofErr w:type="gramEnd"/>
      <w:r w:rsidRPr="00B90CC6">
        <w:rPr>
          <w:rFonts w:cs="Arial"/>
          <w:sz w:val="20"/>
          <w:lang w:eastAsia="en-GB"/>
        </w:rPr>
        <w:t xml:space="preserve"> and rights of patients, including those who are involved in medical research. The physician's knowledge and conscience are dedicated to the fulfilment of this duty.</w:t>
      </w:r>
    </w:p>
    <w:p w14:paraId="2E3A3D32" w14:textId="77777777" w:rsidR="00C54FBB" w:rsidRPr="00B90CC6" w:rsidRDefault="00C54FBB" w:rsidP="00C54FBB">
      <w:pPr>
        <w:spacing w:after="120" w:line="240" w:lineRule="auto"/>
        <w:rPr>
          <w:rFonts w:cs="Arial"/>
          <w:sz w:val="20"/>
          <w:lang w:eastAsia="en-GB"/>
        </w:rPr>
      </w:pPr>
      <w:r w:rsidRPr="00B90CC6">
        <w:rPr>
          <w:rFonts w:cs="Arial"/>
          <w:sz w:val="20"/>
          <w:lang w:eastAsia="en-GB"/>
        </w:rPr>
        <w:t>5. Medical progress is based on research that ultimately must include studies involving human subjects.</w:t>
      </w:r>
    </w:p>
    <w:p w14:paraId="0B4A6B81"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6. The primary purpose of medical research involving human subjects is to understand the causes, development and effects of diseases and improve preventive, diagnostic and therapeutic interventions (methods, </w:t>
      </w:r>
      <w:proofErr w:type="gramStart"/>
      <w:r w:rsidRPr="00B90CC6">
        <w:rPr>
          <w:rFonts w:cs="Arial"/>
          <w:sz w:val="20"/>
          <w:lang w:eastAsia="en-GB"/>
        </w:rPr>
        <w:t>procedures</w:t>
      </w:r>
      <w:proofErr w:type="gramEnd"/>
      <w:r w:rsidRPr="00B90CC6">
        <w:rPr>
          <w:rFonts w:cs="Arial"/>
          <w:sz w:val="20"/>
          <w:lang w:eastAsia="en-GB"/>
        </w:rPr>
        <w:t xml:space="preserve"> and treatments). Even the best proven interventions must be evaluated continually through research for their safety, effectiveness, efficiency, </w:t>
      </w:r>
      <w:proofErr w:type="gramStart"/>
      <w:r w:rsidRPr="00B90CC6">
        <w:rPr>
          <w:rFonts w:cs="Arial"/>
          <w:sz w:val="20"/>
          <w:lang w:eastAsia="en-GB"/>
        </w:rPr>
        <w:t>accessibility</w:t>
      </w:r>
      <w:proofErr w:type="gramEnd"/>
      <w:r w:rsidRPr="00B90CC6">
        <w:rPr>
          <w:rFonts w:cs="Arial"/>
          <w:sz w:val="20"/>
          <w:lang w:eastAsia="en-GB"/>
        </w:rPr>
        <w:t xml:space="preserve"> and quality.</w:t>
      </w:r>
    </w:p>
    <w:p w14:paraId="410ADA27" w14:textId="77777777" w:rsidR="00C54FBB" w:rsidRPr="00B90CC6" w:rsidRDefault="00C54FBB" w:rsidP="00C54FBB">
      <w:pPr>
        <w:spacing w:after="120" w:line="240" w:lineRule="auto"/>
        <w:rPr>
          <w:rFonts w:cs="Arial"/>
          <w:sz w:val="20"/>
          <w:lang w:eastAsia="en-GB"/>
        </w:rPr>
      </w:pPr>
      <w:r w:rsidRPr="00B90CC6">
        <w:rPr>
          <w:rFonts w:cs="Arial"/>
          <w:sz w:val="20"/>
          <w:lang w:eastAsia="en-GB"/>
        </w:rPr>
        <w:t>7. Medical research is subject to ethical standards that promote and ensure respect for all human subjects and protect their health and rights.</w:t>
      </w:r>
    </w:p>
    <w:p w14:paraId="585FDD0A" w14:textId="77777777" w:rsidR="00C54FBB" w:rsidRPr="00B90CC6" w:rsidRDefault="00C54FBB" w:rsidP="00C54FBB">
      <w:pPr>
        <w:spacing w:after="120" w:line="240" w:lineRule="auto"/>
        <w:rPr>
          <w:rFonts w:cs="Arial"/>
          <w:sz w:val="20"/>
          <w:lang w:eastAsia="en-GB"/>
        </w:rPr>
      </w:pPr>
      <w:r w:rsidRPr="00B90CC6">
        <w:rPr>
          <w:rFonts w:cs="Arial"/>
          <w:sz w:val="20"/>
          <w:lang w:eastAsia="en-GB"/>
        </w:rPr>
        <w:t>8. While the primary purpose of medical research is to generate new knowledge, this goal can never take precedence over the rights and interests of individual research subjects.</w:t>
      </w:r>
    </w:p>
    <w:p w14:paraId="70AF9E6C"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9. It is the duty of physicians who are involved in medical research to protect the life, health, dignity, integrity, right to self-determination, privacy, and confidentiality of personal information of research </w:t>
      </w:r>
      <w:r w:rsidRPr="00B90CC6">
        <w:rPr>
          <w:rFonts w:cs="Arial"/>
          <w:sz w:val="20"/>
          <w:lang w:eastAsia="en-GB"/>
        </w:rPr>
        <w:lastRenderedPageBreak/>
        <w:t>subjects. The responsibility for the protection of research subjects must always rest with the physician or other health care professionals and never with the research subjects, even though they have given consent.</w:t>
      </w:r>
    </w:p>
    <w:p w14:paraId="1C5D949D"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10. Physicians must consider the ethical, </w:t>
      </w:r>
      <w:proofErr w:type="gramStart"/>
      <w:r w:rsidRPr="00B90CC6">
        <w:rPr>
          <w:rFonts w:cs="Arial"/>
          <w:sz w:val="20"/>
          <w:lang w:eastAsia="en-GB"/>
        </w:rPr>
        <w:t>legal</w:t>
      </w:r>
      <w:proofErr w:type="gramEnd"/>
      <w:r w:rsidRPr="00B90CC6">
        <w:rPr>
          <w:rFonts w:cs="Arial"/>
          <w:sz w:val="20"/>
          <w:lang w:eastAsia="en-GB"/>
        </w:rPr>
        <w:t xml:space="preserve"> and regulatory norms and standards for research involving human subjects in their own countries as well as applicable international norms and standards. No national or international ethical, </w:t>
      </w:r>
      <w:proofErr w:type="gramStart"/>
      <w:r w:rsidRPr="00B90CC6">
        <w:rPr>
          <w:rFonts w:cs="Arial"/>
          <w:sz w:val="20"/>
          <w:lang w:eastAsia="en-GB"/>
        </w:rPr>
        <w:t>legal</w:t>
      </w:r>
      <w:proofErr w:type="gramEnd"/>
      <w:r w:rsidRPr="00B90CC6">
        <w:rPr>
          <w:rFonts w:cs="Arial"/>
          <w:sz w:val="20"/>
          <w:lang w:eastAsia="en-GB"/>
        </w:rPr>
        <w:t xml:space="preserve"> or regulatory requirement should reduce or eliminate any of the protections for research subjects set forth in this Declaration.</w:t>
      </w:r>
    </w:p>
    <w:p w14:paraId="4D1B1CC8"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11. Medical research should be conducted in a manner that </w:t>
      </w:r>
      <w:proofErr w:type="spellStart"/>
      <w:r w:rsidRPr="00B90CC6">
        <w:rPr>
          <w:rFonts w:cs="Arial"/>
          <w:sz w:val="20"/>
          <w:lang w:eastAsia="en-GB"/>
        </w:rPr>
        <w:t>minimises</w:t>
      </w:r>
      <w:proofErr w:type="spellEnd"/>
      <w:r w:rsidRPr="00B90CC6">
        <w:rPr>
          <w:rFonts w:cs="Arial"/>
          <w:sz w:val="20"/>
          <w:lang w:eastAsia="en-GB"/>
        </w:rPr>
        <w:t xml:space="preserve"> possible harm to the environment.</w:t>
      </w:r>
    </w:p>
    <w:p w14:paraId="242C0504"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12. Medical research involving human subjects must be conducted only by individuals with the appropriate ethics and scientific education, </w:t>
      </w:r>
      <w:proofErr w:type="gramStart"/>
      <w:r w:rsidRPr="00B90CC6">
        <w:rPr>
          <w:rFonts w:cs="Arial"/>
          <w:sz w:val="20"/>
          <w:lang w:eastAsia="en-GB"/>
        </w:rPr>
        <w:t>training</w:t>
      </w:r>
      <w:proofErr w:type="gramEnd"/>
      <w:r w:rsidRPr="00B90CC6">
        <w:rPr>
          <w:rFonts w:cs="Arial"/>
          <w:sz w:val="20"/>
          <w:lang w:eastAsia="en-GB"/>
        </w:rPr>
        <w:t xml:space="preserve"> and qualifications. Research on patients or healthy volunteers requires the supervision of a competent and appropriately qualified physician or other health care professional.</w:t>
      </w:r>
    </w:p>
    <w:p w14:paraId="47C9348F" w14:textId="77777777" w:rsidR="00C54FBB" w:rsidRPr="00B90CC6" w:rsidRDefault="00C54FBB" w:rsidP="00C54FBB">
      <w:pPr>
        <w:spacing w:after="120" w:line="240" w:lineRule="auto"/>
        <w:rPr>
          <w:rFonts w:cs="Arial"/>
          <w:sz w:val="20"/>
          <w:lang w:eastAsia="en-GB"/>
        </w:rPr>
      </w:pPr>
      <w:r w:rsidRPr="00B90CC6">
        <w:rPr>
          <w:rFonts w:cs="Arial"/>
          <w:sz w:val="20"/>
          <w:lang w:eastAsia="en-GB"/>
        </w:rPr>
        <w:t>13. Groups that are underrepresented in medical research should be provided appropriate access to participation in research.</w:t>
      </w:r>
    </w:p>
    <w:p w14:paraId="0CF21E14" w14:textId="77777777" w:rsidR="00C54FBB" w:rsidRPr="00B90CC6" w:rsidRDefault="00C54FBB" w:rsidP="00C54FBB">
      <w:pPr>
        <w:spacing w:after="120" w:line="240" w:lineRule="auto"/>
        <w:rPr>
          <w:rFonts w:cs="Arial"/>
          <w:sz w:val="20"/>
          <w:lang w:eastAsia="en-GB"/>
        </w:rPr>
      </w:pPr>
      <w:r w:rsidRPr="00B90CC6">
        <w:rPr>
          <w:rFonts w:cs="Arial"/>
          <w:sz w:val="20"/>
          <w:lang w:eastAsia="en-GB"/>
        </w:rPr>
        <w:t>14. Physicians who combine medical research with medical care should involve their patients in research only to the extent that this is justified by its potential preventive, diagnostic or therapeutic value and if the physician has good reason to believe that participation in the research study will not adversely affect the health of the patients who serve as research subjects.</w:t>
      </w:r>
    </w:p>
    <w:p w14:paraId="3F78ADB9"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15. Appropriate compensation and treatment for subjects who are harmed </w:t>
      </w:r>
      <w:proofErr w:type="gramStart"/>
      <w:r w:rsidRPr="00B90CC6">
        <w:rPr>
          <w:rFonts w:cs="Arial"/>
          <w:sz w:val="20"/>
          <w:lang w:eastAsia="en-GB"/>
        </w:rPr>
        <w:t>as a result of</w:t>
      </w:r>
      <w:proofErr w:type="gramEnd"/>
      <w:r w:rsidRPr="00B90CC6">
        <w:rPr>
          <w:rFonts w:cs="Arial"/>
          <w:sz w:val="20"/>
          <w:lang w:eastAsia="en-GB"/>
        </w:rPr>
        <w:t xml:space="preserve"> participating in research must be ensured.</w:t>
      </w:r>
    </w:p>
    <w:p w14:paraId="13AD5E7D"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 xml:space="preserve">Risks, </w:t>
      </w:r>
      <w:proofErr w:type="gramStart"/>
      <w:r w:rsidRPr="00B90CC6">
        <w:rPr>
          <w:rFonts w:cs="Arial"/>
          <w:b/>
          <w:bCs/>
          <w:sz w:val="20"/>
          <w:u w:val="single"/>
          <w:lang w:eastAsia="en-GB"/>
        </w:rPr>
        <w:t>Burdens</w:t>
      </w:r>
      <w:proofErr w:type="gramEnd"/>
      <w:r w:rsidRPr="00B90CC6">
        <w:rPr>
          <w:rFonts w:cs="Arial"/>
          <w:b/>
          <w:bCs/>
          <w:sz w:val="20"/>
          <w:u w:val="single"/>
          <w:lang w:eastAsia="en-GB"/>
        </w:rPr>
        <w:t xml:space="preserve"> and Benefits</w:t>
      </w:r>
      <w:r w:rsidRPr="00B90CC6">
        <w:rPr>
          <w:rFonts w:cs="Arial"/>
          <w:b/>
          <w:bCs/>
          <w:sz w:val="20"/>
          <w:lang w:eastAsia="en-GB"/>
        </w:rPr>
        <w:t xml:space="preserve"> </w:t>
      </w:r>
    </w:p>
    <w:p w14:paraId="7D0E9170" w14:textId="77777777" w:rsidR="00C54FBB" w:rsidRPr="00B90CC6" w:rsidRDefault="00C54FBB" w:rsidP="00C54FBB">
      <w:pPr>
        <w:spacing w:after="120" w:line="240" w:lineRule="auto"/>
        <w:rPr>
          <w:rFonts w:cs="Arial"/>
          <w:sz w:val="20"/>
          <w:lang w:eastAsia="en-GB"/>
        </w:rPr>
      </w:pPr>
      <w:r w:rsidRPr="00B90CC6">
        <w:rPr>
          <w:rFonts w:cs="Arial"/>
          <w:sz w:val="20"/>
          <w:lang w:eastAsia="en-GB"/>
        </w:rPr>
        <w:t>16. In medical practice and in medical research, most interventions involve risks and burdens.</w:t>
      </w:r>
    </w:p>
    <w:p w14:paraId="32EE6016" w14:textId="77777777" w:rsidR="00C54FBB" w:rsidRPr="00B90CC6" w:rsidRDefault="00C54FBB" w:rsidP="00C54FBB">
      <w:pPr>
        <w:spacing w:after="120" w:line="240" w:lineRule="auto"/>
        <w:rPr>
          <w:rFonts w:cs="Arial"/>
          <w:sz w:val="20"/>
          <w:lang w:eastAsia="en-GB"/>
        </w:rPr>
      </w:pPr>
      <w:r w:rsidRPr="00B90CC6">
        <w:rPr>
          <w:rFonts w:cs="Arial"/>
          <w:sz w:val="20"/>
          <w:lang w:eastAsia="en-GB"/>
        </w:rPr>
        <w:t>Medical research involving human subjects may only be conducted if the importance of the objective outweighs the risks and burdens to the research subjects.</w:t>
      </w:r>
    </w:p>
    <w:p w14:paraId="7DE90321" w14:textId="77777777" w:rsidR="00C54FBB" w:rsidRPr="00B90CC6" w:rsidRDefault="00C54FBB" w:rsidP="00C54FBB">
      <w:pPr>
        <w:spacing w:after="120" w:line="240" w:lineRule="auto"/>
        <w:rPr>
          <w:rFonts w:cs="Arial"/>
          <w:sz w:val="20"/>
          <w:lang w:eastAsia="en-GB"/>
        </w:rPr>
      </w:pPr>
      <w:r w:rsidRPr="00B90CC6">
        <w:rPr>
          <w:rFonts w:cs="Arial"/>
          <w:sz w:val="20"/>
          <w:lang w:eastAsia="en-GB"/>
        </w:rPr>
        <w:t>17. All medical research involving human subjects must be preceded by careful assessment of predictable risks and burdens to the individuals and groups involved in the research in comparison with foreseeable benefits to them and to other individuals or groups affected by the condition under investigation.</w:t>
      </w:r>
    </w:p>
    <w:p w14:paraId="6F2A12B4"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Measures to </w:t>
      </w:r>
      <w:proofErr w:type="spellStart"/>
      <w:r w:rsidRPr="00B90CC6">
        <w:rPr>
          <w:rFonts w:cs="Arial"/>
          <w:sz w:val="20"/>
          <w:lang w:eastAsia="en-GB"/>
        </w:rPr>
        <w:t>minimise</w:t>
      </w:r>
      <w:proofErr w:type="spellEnd"/>
      <w:r w:rsidRPr="00B90CC6">
        <w:rPr>
          <w:rFonts w:cs="Arial"/>
          <w:sz w:val="20"/>
          <w:lang w:eastAsia="en-GB"/>
        </w:rPr>
        <w:t xml:space="preserve"> the risks must be implemented. The risks must be continuously monitored, </w:t>
      </w:r>
      <w:proofErr w:type="gramStart"/>
      <w:r w:rsidRPr="00B90CC6">
        <w:rPr>
          <w:rFonts w:cs="Arial"/>
          <w:sz w:val="20"/>
          <w:lang w:eastAsia="en-GB"/>
        </w:rPr>
        <w:t>assessed</w:t>
      </w:r>
      <w:proofErr w:type="gramEnd"/>
      <w:r w:rsidRPr="00B90CC6">
        <w:rPr>
          <w:rFonts w:cs="Arial"/>
          <w:sz w:val="20"/>
          <w:lang w:eastAsia="en-GB"/>
        </w:rPr>
        <w:t xml:space="preserve"> and documented by the researcher. </w:t>
      </w:r>
    </w:p>
    <w:p w14:paraId="3C1C7E33" w14:textId="77777777" w:rsidR="00C54FBB" w:rsidRPr="00B90CC6" w:rsidRDefault="00C54FBB" w:rsidP="00C54FBB">
      <w:pPr>
        <w:spacing w:after="120" w:line="240" w:lineRule="auto"/>
        <w:rPr>
          <w:rFonts w:cs="Arial"/>
          <w:sz w:val="20"/>
          <w:lang w:eastAsia="en-GB"/>
        </w:rPr>
      </w:pPr>
      <w:r w:rsidRPr="00B90CC6">
        <w:rPr>
          <w:rFonts w:cs="Arial"/>
          <w:sz w:val="20"/>
          <w:lang w:eastAsia="en-GB"/>
        </w:rPr>
        <w:t>18. Physicians may not be involved in a research study involving human subjects unless they are confident that the risks have been adequately assessed and can be satisfactorily managed.</w:t>
      </w:r>
    </w:p>
    <w:p w14:paraId="2C223947"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When the risks are found to outweigh the potential benefits or when there is conclusive proof of definitive outcomes, physicians must assess whether to continue, modify or immediately stop the study. </w:t>
      </w:r>
    </w:p>
    <w:p w14:paraId="37FC2EF6"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Vulnerable Groups and Individuals</w:t>
      </w:r>
    </w:p>
    <w:p w14:paraId="60A268DC" w14:textId="77777777" w:rsidR="00C54FBB" w:rsidRPr="00B90CC6" w:rsidRDefault="00C54FBB" w:rsidP="00C54FBB">
      <w:pPr>
        <w:spacing w:after="120" w:line="240" w:lineRule="auto"/>
        <w:rPr>
          <w:rFonts w:cs="Arial"/>
          <w:sz w:val="20"/>
          <w:lang w:eastAsia="en-GB"/>
        </w:rPr>
      </w:pPr>
      <w:r w:rsidRPr="00B90CC6">
        <w:rPr>
          <w:rFonts w:cs="Arial"/>
          <w:sz w:val="20"/>
          <w:lang w:eastAsia="en-GB"/>
        </w:rPr>
        <w:t>19. Some groups and individuals are particularly vulnerable and may have an increased likelihood of being wronged or of incurring additional harm.</w:t>
      </w:r>
    </w:p>
    <w:p w14:paraId="519DA36D" w14:textId="77777777" w:rsidR="00C54FBB" w:rsidRPr="00B90CC6" w:rsidRDefault="00C54FBB" w:rsidP="00C54FBB">
      <w:pPr>
        <w:spacing w:after="120" w:line="240" w:lineRule="auto"/>
        <w:rPr>
          <w:rFonts w:cs="Arial"/>
          <w:sz w:val="20"/>
          <w:lang w:eastAsia="en-GB"/>
        </w:rPr>
      </w:pPr>
      <w:r w:rsidRPr="00B90CC6">
        <w:rPr>
          <w:rFonts w:cs="Arial"/>
          <w:sz w:val="20"/>
          <w:lang w:eastAsia="en-GB"/>
        </w:rPr>
        <w:t>All vulnerable groups and individuals should receive specifically considered protection.</w:t>
      </w:r>
    </w:p>
    <w:p w14:paraId="27936ED5"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20. Medical research with a vulnerable group is only justified if the research is responsive to the health needs or priorities of this group and the research cannot be carried out in a non-vulnerable group. In </w:t>
      </w:r>
      <w:r w:rsidRPr="00B90CC6">
        <w:rPr>
          <w:rFonts w:cs="Arial"/>
          <w:sz w:val="20"/>
          <w:lang w:eastAsia="en-GB"/>
        </w:rPr>
        <w:lastRenderedPageBreak/>
        <w:t>addition, this group should stand to benefit from the knowledge, practices or interventions that result from the research.</w:t>
      </w:r>
    </w:p>
    <w:p w14:paraId="5E0F99E0"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Scientific Requirements and Research Protocols</w:t>
      </w:r>
      <w:r w:rsidRPr="00B90CC6">
        <w:rPr>
          <w:rFonts w:cs="Arial"/>
          <w:b/>
          <w:bCs/>
          <w:sz w:val="20"/>
          <w:lang w:eastAsia="en-GB"/>
        </w:rPr>
        <w:t xml:space="preserve"> </w:t>
      </w:r>
    </w:p>
    <w:p w14:paraId="178EFE92" w14:textId="77777777" w:rsidR="00C54FBB" w:rsidRPr="00B90CC6" w:rsidRDefault="00C54FBB" w:rsidP="00C54FBB">
      <w:pPr>
        <w:spacing w:after="120" w:line="240" w:lineRule="auto"/>
        <w:rPr>
          <w:rFonts w:cs="Arial"/>
          <w:sz w:val="20"/>
          <w:lang w:eastAsia="en-GB"/>
        </w:rPr>
      </w:pPr>
      <w:r w:rsidRPr="00B90CC6">
        <w:rPr>
          <w:rFonts w:cs="Arial"/>
          <w:sz w:val="20"/>
          <w:lang w:eastAsia="en-GB"/>
        </w:rPr>
        <w:t>21. Medical research involving human subjects must conform to generally accepted scientific principles, be based on a thorough knowledge of the scientific literature, other relevant sources of information, and adequate laboratory and, as appropriate, animal experimentation. The welfare of animals used for research must be respected.</w:t>
      </w:r>
    </w:p>
    <w:p w14:paraId="63C8D27F" w14:textId="77777777" w:rsidR="00C54FBB" w:rsidRPr="00B90CC6" w:rsidRDefault="00C54FBB" w:rsidP="00C54FBB">
      <w:pPr>
        <w:spacing w:after="120" w:line="240" w:lineRule="auto"/>
        <w:rPr>
          <w:rFonts w:cs="Arial"/>
          <w:sz w:val="20"/>
          <w:lang w:eastAsia="en-GB"/>
        </w:rPr>
      </w:pPr>
      <w:r w:rsidRPr="00B90CC6">
        <w:rPr>
          <w:rFonts w:cs="Arial"/>
          <w:sz w:val="20"/>
          <w:lang w:eastAsia="en-GB"/>
        </w:rPr>
        <w:t>22. The design and performance of each research study involving human subjects must be clearly described and justified in a research protocol.</w:t>
      </w:r>
    </w:p>
    <w:p w14:paraId="2A403977"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The protocol should contain a statement of the ethical considerations involved and should indicate how the principles in this Declaration have been addressed. The protocol should include information regarding funding, sponsors, institutional affiliations, potential conflicts of interest, incentives for subjects and information regarding provisions for treating and/or compensating subjects who are harmed </w:t>
      </w:r>
      <w:proofErr w:type="gramStart"/>
      <w:r w:rsidRPr="00B90CC6">
        <w:rPr>
          <w:rFonts w:cs="Arial"/>
          <w:sz w:val="20"/>
          <w:lang w:eastAsia="en-GB"/>
        </w:rPr>
        <w:t>as a consequence of</w:t>
      </w:r>
      <w:proofErr w:type="gramEnd"/>
      <w:r w:rsidRPr="00B90CC6">
        <w:rPr>
          <w:rFonts w:cs="Arial"/>
          <w:sz w:val="20"/>
          <w:lang w:eastAsia="en-GB"/>
        </w:rPr>
        <w:t xml:space="preserve"> participation in the research study.</w:t>
      </w:r>
    </w:p>
    <w:p w14:paraId="7CE95036" w14:textId="77777777" w:rsidR="00C54FBB" w:rsidRPr="00B90CC6" w:rsidRDefault="00C54FBB" w:rsidP="00C54FBB">
      <w:pPr>
        <w:spacing w:after="120" w:line="240" w:lineRule="auto"/>
        <w:rPr>
          <w:rFonts w:cs="Arial"/>
          <w:sz w:val="20"/>
          <w:lang w:eastAsia="en-GB"/>
        </w:rPr>
      </w:pPr>
      <w:r w:rsidRPr="00B90CC6">
        <w:rPr>
          <w:rFonts w:cs="Arial"/>
          <w:sz w:val="20"/>
          <w:lang w:eastAsia="en-GB"/>
        </w:rPr>
        <w:t>In clinical trials, the protocol must also describe appropriate arrangements for post-trial provisions.</w:t>
      </w:r>
    </w:p>
    <w:p w14:paraId="1DB71A7C"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Research Ethics Committees</w:t>
      </w:r>
    </w:p>
    <w:p w14:paraId="147FCC0F"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23. The research protocol must be submitted for consideration, comment, </w:t>
      </w:r>
      <w:proofErr w:type="gramStart"/>
      <w:r w:rsidRPr="00B90CC6">
        <w:rPr>
          <w:rFonts w:cs="Arial"/>
          <w:sz w:val="20"/>
          <w:lang w:eastAsia="en-GB"/>
        </w:rPr>
        <w:t>guidance</w:t>
      </w:r>
      <w:proofErr w:type="gramEnd"/>
      <w:r w:rsidRPr="00B90CC6">
        <w:rPr>
          <w:rFonts w:cs="Arial"/>
          <w:sz w:val="20"/>
          <w:lang w:eastAsia="en-GB"/>
        </w:rPr>
        <w:t xml:space="preserve"> and approval to the concerned research ethics committee before the study begins. This committee must be transparent in its functioning, must be independent of the researcher, the sponsor and any other undue influence and must be duly qualified. It must take into consideration the laws and regulations of the country or countries in which the research is to be performed as well as applicable international norms and </w:t>
      </w:r>
      <w:proofErr w:type="gramStart"/>
      <w:r w:rsidRPr="00B90CC6">
        <w:rPr>
          <w:rFonts w:cs="Arial"/>
          <w:sz w:val="20"/>
          <w:lang w:eastAsia="en-GB"/>
        </w:rPr>
        <w:t>standards</w:t>
      </w:r>
      <w:proofErr w:type="gramEnd"/>
      <w:r w:rsidRPr="00B90CC6">
        <w:rPr>
          <w:rFonts w:cs="Arial"/>
          <w:sz w:val="20"/>
          <w:lang w:eastAsia="en-GB"/>
        </w:rPr>
        <w:t xml:space="preserve"> but these must not be allowed to reduce or eliminate any of the protections for research subjects set forth in this Declaration. </w:t>
      </w:r>
    </w:p>
    <w:p w14:paraId="05C41A18"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The committee must have the right to monitor ongoing studies. The researcher must provide monitoring information to the committee, especially information about any serious adverse events. No amendment to the protocol may be made without consideration and approval by the committee. After the end of the study, the researchers must submit a final report to the committee containing a summary of the study’s findings and conclusions. </w:t>
      </w:r>
    </w:p>
    <w:p w14:paraId="4F29B880"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Privacy and Confidentiality</w:t>
      </w:r>
      <w:r w:rsidRPr="00B90CC6">
        <w:rPr>
          <w:rFonts w:cs="Arial"/>
          <w:b/>
          <w:bCs/>
          <w:sz w:val="20"/>
          <w:lang w:eastAsia="en-GB"/>
        </w:rPr>
        <w:t xml:space="preserve"> </w:t>
      </w:r>
    </w:p>
    <w:p w14:paraId="0E97DFAB" w14:textId="77777777" w:rsidR="00C54FBB" w:rsidRPr="00B90CC6" w:rsidRDefault="00C54FBB" w:rsidP="00C54FBB">
      <w:pPr>
        <w:spacing w:after="120" w:line="240" w:lineRule="auto"/>
        <w:rPr>
          <w:rFonts w:cs="Arial"/>
          <w:sz w:val="20"/>
          <w:lang w:eastAsia="en-GB"/>
        </w:rPr>
      </w:pPr>
      <w:r w:rsidRPr="00B90CC6">
        <w:rPr>
          <w:rFonts w:cs="Arial"/>
          <w:sz w:val="20"/>
          <w:lang w:eastAsia="en-GB"/>
        </w:rPr>
        <w:t>24. Every precaution must be taken to protect the privacy of research subjects and the confidentiality of their personal information.</w:t>
      </w:r>
    </w:p>
    <w:p w14:paraId="736C5C70"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Informed Consent</w:t>
      </w:r>
      <w:r w:rsidRPr="00B90CC6">
        <w:rPr>
          <w:rFonts w:cs="Arial"/>
          <w:b/>
          <w:bCs/>
          <w:sz w:val="20"/>
          <w:lang w:eastAsia="en-GB"/>
        </w:rPr>
        <w:t xml:space="preserve"> </w:t>
      </w:r>
    </w:p>
    <w:p w14:paraId="1F23332B" w14:textId="77777777" w:rsidR="00C54FBB" w:rsidRPr="00B90CC6" w:rsidRDefault="00C54FBB" w:rsidP="00C54FBB">
      <w:pPr>
        <w:spacing w:after="120" w:line="240" w:lineRule="auto"/>
        <w:rPr>
          <w:rFonts w:cs="Arial"/>
          <w:sz w:val="20"/>
          <w:lang w:eastAsia="en-GB"/>
        </w:rPr>
      </w:pPr>
      <w:r w:rsidRPr="00B90CC6">
        <w:rPr>
          <w:rFonts w:cs="Arial"/>
          <w:sz w:val="20"/>
          <w:lang w:eastAsia="en-GB"/>
        </w:rPr>
        <w:t>25. Participation by individuals capable of giving informed consent as subjects in medical research must be voluntary. Although it may be appropriate to consult family members or community leaders, no individual capable of giving informed consent may be enrolled in a research study unless he or she freely agrees.</w:t>
      </w:r>
    </w:p>
    <w:p w14:paraId="246EC37A" w14:textId="77777777" w:rsidR="00C54FBB" w:rsidRPr="00B90CC6" w:rsidRDefault="00C54FBB" w:rsidP="00C54FBB">
      <w:pPr>
        <w:spacing w:after="120" w:line="240" w:lineRule="auto"/>
        <w:rPr>
          <w:rFonts w:cs="Arial"/>
          <w:sz w:val="20"/>
          <w:lang w:eastAsia="en-GB"/>
        </w:rPr>
      </w:pPr>
      <w:r w:rsidRPr="00B90CC6">
        <w:rPr>
          <w:rFonts w:cs="Arial"/>
          <w:sz w:val="20"/>
          <w:lang w:eastAsia="en-GB"/>
        </w:rPr>
        <w:t>26. In medical research involving human subjects capable of giving informed consent, each potential subject must be adequately informed of the aims, methods, sources of funding, any possible conflicts of interest, institutional affiliations of the researcher, the anticipated benefits and potential risks of the study and the discomfort it may entail, post-study provisions and any other relevant aspects of the study. The potential subject must be informed of the right to refuse to participate in the study or to withdraw consent to participate at any time without reprisal. Special attention should be given to the specific information needs of individual potential subjects as well as to the methods used to deliver the information.</w:t>
      </w:r>
    </w:p>
    <w:p w14:paraId="484DE467" w14:textId="77777777" w:rsidR="00C54FBB" w:rsidRPr="00B90CC6" w:rsidRDefault="00C54FBB" w:rsidP="00C54FBB">
      <w:pPr>
        <w:spacing w:after="120" w:line="240" w:lineRule="auto"/>
        <w:rPr>
          <w:rFonts w:cs="Arial"/>
          <w:sz w:val="20"/>
          <w:lang w:eastAsia="en-GB"/>
        </w:rPr>
      </w:pPr>
      <w:r w:rsidRPr="00B90CC6">
        <w:rPr>
          <w:rFonts w:cs="Arial"/>
          <w:sz w:val="20"/>
          <w:lang w:eastAsia="en-GB"/>
        </w:rPr>
        <w:lastRenderedPageBreak/>
        <w:t xml:space="preserve">After ensuring that the potential subject has understood the information, the physician or another appropriately qualified individual must then seek the potential subject’s </w:t>
      </w:r>
      <w:proofErr w:type="gramStart"/>
      <w:r w:rsidRPr="00B90CC6">
        <w:rPr>
          <w:rFonts w:cs="Arial"/>
          <w:sz w:val="20"/>
          <w:lang w:eastAsia="en-GB"/>
        </w:rPr>
        <w:t>freely-given</w:t>
      </w:r>
      <w:proofErr w:type="gramEnd"/>
      <w:r w:rsidRPr="00B90CC6">
        <w:rPr>
          <w:rFonts w:cs="Arial"/>
          <w:sz w:val="20"/>
          <w:lang w:eastAsia="en-GB"/>
        </w:rPr>
        <w:t xml:space="preserve"> informed consent, preferably in writing. If the consent cannot be expressed in writing, the non-written consent must be formally documented and witnessed. </w:t>
      </w:r>
    </w:p>
    <w:p w14:paraId="6F402F63" w14:textId="77777777" w:rsidR="00C54FBB" w:rsidRPr="00B90CC6" w:rsidRDefault="00C54FBB" w:rsidP="00C54FBB">
      <w:pPr>
        <w:spacing w:after="120" w:line="240" w:lineRule="auto"/>
        <w:rPr>
          <w:rFonts w:cs="Arial"/>
          <w:sz w:val="20"/>
          <w:lang w:eastAsia="en-GB"/>
        </w:rPr>
      </w:pPr>
      <w:r w:rsidRPr="00B90CC6">
        <w:rPr>
          <w:rFonts w:cs="Arial"/>
          <w:sz w:val="20"/>
          <w:lang w:eastAsia="en-GB"/>
        </w:rPr>
        <w:t>All medical research subjects should be given the option of being informed about the general outcome and results of the study.</w:t>
      </w:r>
    </w:p>
    <w:p w14:paraId="0C66DF5B" w14:textId="77777777" w:rsidR="00C54FBB" w:rsidRPr="00B90CC6" w:rsidRDefault="00C54FBB" w:rsidP="00C54FBB">
      <w:pPr>
        <w:spacing w:after="120" w:line="240" w:lineRule="auto"/>
        <w:rPr>
          <w:rFonts w:cs="Arial"/>
          <w:sz w:val="20"/>
          <w:lang w:eastAsia="en-GB"/>
        </w:rPr>
      </w:pPr>
      <w:r w:rsidRPr="00B90CC6">
        <w:rPr>
          <w:rFonts w:cs="Arial"/>
          <w:sz w:val="20"/>
          <w:lang w:eastAsia="en-GB"/>
        </w:rPr>
        <w:t>27. When seeking informed consent for participation in a research study the physician must be particularly cautious if the potential subject is in a dependent relationship with the physician or may consent under duress. In such situations the informed consent must be sought by an appropriately qualified individual who is completely independent of this relationship.</w:t>
      </w:r>
    </w:p>
    <w:p w14:paraId="6193593C"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28. For a potential research subject who is incapable of giving informed consent, the physician must seek informed consent from the legally </w:t>
      </w:r>
      <w:proofErr w:type="spellStart"/>
      <w:r w:rsidRPr="00B90CC6">
        <w:rPr>
          <w:rFonts w:cs="Arial"/>
          <w:sz w:val="20"/>
          <w:lang w:eastAsia="en-GB"/>
        </w:rPr>
        <w:t>authorised</w:t>
      </w:r>
      <w:proofErr w:type="spellEnd"/>
      <w:r w:rsidRPr="00B90CC6">
        <w:rPr>
          <w:rFonts w:cs="Arial"/>
          <w:sz w:val="20"/>
          <w:lang w:eastAsia="en-GB"/>
        </w:rPr>
        <w:t xml:space="preserve"> representative. These individuals must not be included in a research study that has no likelihood of benefit for them unless it is intended to promote the health of the group represented by the potential subject, the research cannot instead be performed with persons capable of providing informed consent, and the research entails only minimal risk and minimal burden.</w:t>
      </w:r>
    </w:p>
    <w:p w14:paraId="6CD32EF5"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29. When a potential research subject who is deemed incapable of giving informed consent </w:t>
      </w:r>
      <w:proofErr w:type="gramStart"/>
      <w:r w:rsidRPr="00B90CC6">
        <w:rPr>
          <w:rFonts w:cs="Arial"/>
          <w:sz w:val="20"/>
          <w:lang w:eastAsia="en-GB"/>
        </w:rPr>
        <w:t>is able to</w:t>
      </w:r>
      <w:proofErr w:type="gramEnd"/>
      <w:r w:rsidRPr="00B90CC6">
        <w:rPr>
          <w:rFonts w:cs="Arial"/>
          <w:sz w:val="20"/>
          <w:lang w:eastAsia="en-GB"/>
        </w:rPr>
        <w:t xml:space="preserve"> give assent to decisions about participation in research, the physician must seek that assent in addition to the consent of the legally </w:t>
      </w:r>
      <w:proofErr w:type="spellStart"/>
      <w:r w:rsidRPr="00B90CC6">
        <w:rPr>
          <w:rFonts w:cs="Arial"/>
          <w:sz w:val="20"/>
          <w:lang w:eastAsia="en-GB"/>
        </w:rPr>
        <w:t>authorised</w:t>
      </w:r>
      <w:proofErr w:type="spellEnd"/>
      <w:r w:rsidRPr="00B90CC6">
        <w:rPr>
          <w:rFonts w:cs="Arial"/>
          <w:sz w:val="20"/>
          <w:lang w:eastAsia="en-GB"/>
        </w:rPr>
        <w:t xml:space="preserve"> representative. The potential subject’s dissent should be respected.</w:t>
      </w:r>
    </w:p>
    <w:p w14:paraId="7CBD56E0"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30. Research involving subjects who are physically or mentally incapable of giving consent, for example, unconscious patients, may be done only if the physical or mental condition that prevents giving informed consent is a necessary characteristic of the research group. In such circumstances the physician must seek informed consent from the legally </w:t>
      </w:r>
      <w:proofErr w:type="spellStart"/>
      <w:r w:rsidRPr="00B90CC6">
        <w:rPr>
          <w:rFonts w:cs="Arial"/>
          <w:sz w:val="20"/>
          <w:lang w:eastAsia="en-GB"/>
        </w:rPr>
        <w:t>authorised</w:t>
      </w:r>
      <w:proofErr w:type="spellEnd"/>
      <w:r w:rsidRPr="00B90CC6">
        <w:rPr>
          <w:rFonts w:cs="Arial"/>
          <w:sz w:val="20"/>
          <w:lang w:eastAsia="en-GB"/>
        </w:rPr>
        <w:t xml:space="preserve"> representative. If no such representative is available and if the research cannot be delayed, the study may proceed without informed consent provided that the specific reasons for involving subjects with a condition that renders them unable to give informed consent have been stated in the research protocol and the study has been approved by a research ethics committee. Consent to remain in the research must be obtained as soon as possible from the subject or a legally </w:t>
      </w:r>
      <w:proofErr w:type="spellStart"/>
      <w:r w:rsidRPr="00B90CC6">
        <w:rPr>
          <w:rFonts w:cs="Arial"/>
          <w:sz w:val="20"/>
          <w:lang w:eastAsia="en-GB"/>
        </w:rPr>
        <w:t>authorised</w:t>
      </w:r>
      <w:proofErr w:type="spellEnd"/>
      <w:r w:rsidRPr="00B90CC6">
        <w:rPr>
          <w:rFonts w:cs="Arial"/>
          <w:sz w:val="20"/>
          <w:lang w:eastAsia="en-GB"/>
        </w:rPr>
        <w:t xml:space="preserve"> representative.</w:t>
      </w:r>
    </w:p>
    <w:p w14:paraId="06BAC28B" w14:textId="77777777" w:rsidR="00C54FBB" w:rsidRPr="00B90CC6" w:rsidRDefault="00C54FBB" w:rsidP="00C54FBB">
      <w:pPr>
        <w:spacing w:after="120" w:line="240" w:lineRule="auto"/>
        <w:rPr>
          <w:rFonts w:cs="Arial"/>
          <w:sz w:val="20"/>
          <w:lang w:eastAsia="en-GB"/>
        </w:rPr>
      </w:pPr>
      <w:r w:rsidRPr="00B90CC6">
        <w:rPr>
          <w:rFonts w:cs="Arial"/>
          <w:sz w:val="20"/>
          <w:lang w:eastAsia="en-GB"/>
        </w:rPr>
        <w:t>31. The physician must fully inform the patient which aspects of their care are related to the research. The refusal of a patient to participate in a study or the patient’s decision to withdraw from the study must never adversely affect the patient-physician relationship.</w:t>
      </w:r>
    </w:p>
    <w:p w14:paraId="45C60904" w14:textId="77777777" w:rsidR="00C54FBB" w:rsidRPr="00B90CC6" w:rsidRDefault="00C54FBB" w:rsidP="00C54FBB">
      <w:pPr>
        <w:spacing w:after="120" w:line="240" w:lineRule="auto"/>
        <w:rPr>
          <w:rFonts w:cs="Arial"/>
          <w:sz w:val="20"/>
          <w:lang w:eastAsia="en-GB"/>
        </w:rPr>
      </w:pPr>
      <w:r w:rsidRPr="00B90CC6">
        <w:rPr>
          <w:rFonts w:cs="Arial"/>
          <w:sz w:val="20"/>
          <w:lang w:eastAsia="en-GB"/>
        </w:rPr>
        <w:t>32. For medical research using identifiable human material or data, such as research on material or data contained in biobanks or similar repositories, physicians must seek informed consent for its collection, storage and/or reuse. There may be exceptional situations where consent would be impossible or impracticable to obtain for such research. In such situations the research may be done only after consideration and approval of a research ethics committee.</w:t>
      </w:r>
    </w:p>
    <w:p w14:paraId="5954B2F9"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Use of Placebo</w:t>
      </w:r>
    </w:p>
    <w:p w14:paraId="2162D01A"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33. The benefits, risks, </w:t>
      </w:r>
      <w:proofErr w:type="gramStart"/>
      <w:r w:rsidRPr="00B90CC6">
        <w:rPr>
          <w:rFonts w:cs="Arial"/>
          <w:sz w:val="20"/>
          <w:lang w:eastAsia="en-GB"/>
        </w:rPr>
        <w:t>burdens</w:t>
      </w:r>
      <w:proofErr w:type="gramEnd"/>
      <w:r w:rsidRPr="00B90CC6">
        <w:rPr>
          <w:rFonts w:cs="Arial"/>
          <w:sz w:val="20"/>
          <w:lang w:eastAsia="en-GB"/>
        </w:rPr>
        <w:t xml:space="preserve"> and effectiveness of a new intervention must be tested against those of the best proven intervention(s), except in the following circumstances:</w:t>
      </w:r>
    </w:p>
    <w:p w14:paraId="66D64085" w14:textId="77777777" w:rsidR="00C54FBB" w:rsidRPr="00B90CC6" w:rsidRDefault="00C54FBB" w:rsidP="00C54FBB">
      <w:pPr>
        <w:spacing w:after="120" w:line="240" w:lineRule="auto"/>
        <w:rPr>
          <w:rFonts w:cs="Arial"/>
          <w:sz w:val="20"/>
          <w:lang w:eastAsia="en-GB"/>
        </w:rPr>
      </w:pPr>
      <w:r w:rsidRPr="00B90CC6">
        <w:rPr>
          <w:rFonts w:cs="Arial"/>
          <w:sz w:val="20"/>
          <w:lang w:eastAsia="en-GB"/>
        </w:rPr>
        <w:t>Where no proven intervention exists, the use of placebo, or no intervention, is acceptable; or</w:t>
      </w:r>
    </w:p>
    <w:p w14:paraId="44762EAB"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Where for compelling and scientifically sound methodological reasons the use of any intervention less effective than the best proven one, the use of placebo, or no intervention is necessary to determine the efficacy or safety of an </w:t>
      </w:r>
      <w:proofErr w:type="gramStart"/>
      <w:r w:rsidRPr="00B90CC6">
        <w:rPr>
          <w:rFonts w:cs="Arial"/>
          <w:sz w:val="20"/>
          <w:lang w:eastAsia="en-GB"/>
        </w:rPr>
        <w:t>intervention</w:t>
      </w:r>
      <w:proofErr w:type="gramEnd"/>
      <w:r w:rsidRPr="00B90CC6">
        <w:rPr>
          <w:rFonts w:cs="Arial"/>
          <w:sz w:val="20"/>
          <w:lang w:eastAsia="en-GB"/>
        </w:rPr>
        <w:t xml:space="preserve"> </w:t>
      </w:r>
    </w:p>
    <w:p w14:paraId="04E935BC" w14:textId="77777777" w:rsidR="00C54FBB" w:rsidRPr="00B90CC6" w:rsidRDefault="00C54FBB" w:rsidP="00C54FBB">
      <w:pPr>
        <w:spacing w:after="120" w:line="240" w:lineRule="auto"/>
        <w:rPr>
          <w:rFonts w:cs="Arial"/>
          <w:sz w:val="20"/>
          <w:lang w:eastAsia="en-GB"/>
        </w:rPr>
      </w:pPr>
      <w:r w:rsidRPr="00B90CC6">
        <w:rPr>
          <w:rFonts w:cs="Arial"/>
          <w:sz w:val="20"/>
          <w:lang w:eastAsia="en-GB"/>
        </w:rPr>
        <w:lastRenderedPageBreak/>
        <w:t xml:space="preserve">and the patients who receive any intervention less effective than the best proven one, placebo, or no intervention will not be subject to additional risks of serious or irreversible harm </w:t>
      </w:r>
      <w:proofErr w:type="gramStart"/>
      <w:r w:rsidRPr="00B90CC6">
        <w:rPr>
          <w:rFonts w:cs="Arial"/>
          <w:sz w:val="20"/>
          <w:lang w:eastAsia="en-GB"/>
        </w:rPr>
        <w:t>as a result of</w:t>
      </w:r>
      <w:proofErr w:type="gramEnd"/>
      <w:r w:rsidRPr="00B90CC6">
        <w:rPr>
          <w:rFonts w:cs="Arial"/>
          <w:sz w:val="20"/>
          <w:lang w:eastAsia="en-GB"/>
        </w:rPr>
        <w:t xml:space="preserve"> not receiving the best proven intervention. </w:t>
      </w:r>
    </w:p>
    <w:p w14:paraId="01BF1816" w14:textId="77777777" w:rsidR="00C54FBB" w:rsidRPr="00B90CC6" w:rsidRDefault="00C54FBB" w:rsidP="00C54FBB">
      <w:pPr>
        <w:spacing w:after="120" w:line="240" w:lineRule="auto"/>
        <w:rPr>
          <w:rFonts w:cs="Arial"/>
          <w:sz w:val="20"/>
          <w:lang w:eastAsia="en-GB"/>
        </w:rPr>
      </w:pPr>
      <w:r w:rsidRPr="00B90CC6">
        <w:rPr>
          <w:rFonts w:cs="Arial"/>
          <w:sz w:val="20"/>
          <w:lang w:eastAsia="en-GB"/>
        </w:rPr>
        <w:t>Extreme care must be taken to avoid abuse of this option.</w:t>
      </w:r>
    </w:p>
    <w:p w14:paraId="1B0BAC9B"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Post-Trial Provisions</w:t>
      </w:r>
    </w:p>
    <w:p w14:paraId="29E97B06"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34. In advance of a clinical trial, sponsors, </w:t>
      </w:r>
      <w:proofErr w:type="gramStart"/>
      <w:r w:rsidRPr="00B90CC6">
        <w:rPr>
          <w:rFonts w:cs="Arial"/>
          <w:sz w:val="20"/>
          <w:lang w:eastAsia="en-GB"/>
        </w:rPr>
        <w:t>researchers</w:t>
      </w:r>
      <w:proofErr w:type="gramEnd"/>
      <w:r w:rsidRPr="00B90CC6">
        <w:rPr>
          <w:rFonts w:cs="Arial"/>
          <w:sz w:val="20"/>
          <w:lang w:eastAsia="en-GB"/>
        </w:rPr>
        <w:t xml:space="preserve"> and host country governments should make provisions for post-trial access for all participants who still need an intervention identified as beneficial in the trial. This information must also be disclosed to participants during the informed consent process.</w:t>
      </w:r>
    </w:p>
    <w:p w14:paraId="7D214EF2"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Research Registration and Publication and Dissemination of Results</w:t>
      </w:r>
    </w:p>
    <w:p w14:paraId="01DE9BD8" w14:textId="77777777" w:rsidR="00C54FBB" w:rsidRPr="00B90CC6" w:rsidRDefault="00C54FBB" w:rsidP="00C54FBB">
      <w:pPr>
        <w:spacing w:after="120" w:line="240" w:lineRule="auto"/>
        <w:rPr>
          <w:rFonts w:cs="Arial"/>
          <w:sz w:val="20"/>
          <w:lang w:eastAsia="en-GB"/>
        </w:rPr>
      </w:pPr>
      <w:r w:rsidRPr="00B90CC6">
        <w:rPr>
          <w:rFonts w:cs="Arial"/>
          <w:sz w:val="20"/>
          <w:lang w:eastAsia="en-GB"/>
        </w:rPr>
        <w:t>35. Every research study involving human subjects must be registered in a publicly accessible database before recruitment of the first subject.</w:t>
      </w:r>
    </w:p>
    <w:p w14:paraId="540D5FBF"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36. Researchers, authors, sponsors, </w:t>
      </w:r>
      <w:proofErr w:type="gramStart"/>
      <w:r w:rsidRPr="00B90CC6">
        <w:rPr>
          <w:rFonts w:cs="Arial"/>
          <w:sz w:val="20"/>
          <w:lang w:eastAsia="en-GB"/>
        </w:rPr>
        <w:t>editors</w:t>
      </w:r>
      <w:proofErr w:type="gramEnd"/>
      <w:r w:rsidRPr="00B90CC6">
        <w:rPr>
          <w:rFonts w:cs="Arial"/>
          <w:sz w:val="20"/>
          <w:lang w:eastAsia="en-GB"/>
        </w:rPr>
        <w:t xml:space="preserve"> and publishers all have ethical obligations with regard to the publication and dissemination of the results of research. Researchers have a duty to make publicly available the results of their research on human subjects and are accountable for the completeness and accuracy of their reports. All parties should adhere to accepted guidelines for ethical reporting. Negative and inconclusive as well as positive results must be published or otherwise made publicly available. Sources of funding, institutional affiliations and conflicts of interest must be declared in the publication. Reports of research not in accordance with the principles of this Declaration should not be accepted for publication.</w:t>
      </w:r>
    </w:p>
    <w:p w14:paraId="201EF7A9" w14:textId="77777777" w:rsidR="00C54FBB" w:rsidRPr="00B90CC6" w:rsidRDefault="00C54FBB" w:rsidP="00C54FBB">
      <w:pPr>
        <w:spacing w:after="120" w:line="240" w:lineRule="auto"/>
        <w:outlineLvl w:val="2"/>
        <w:rPr>
          <w:rFonts w:cs="Arial"/>
          <w:b/>
          <w:bCs/>
          <w:sz w:val="20"/>
          <w:lang w:eastAsia="en-GB"/>
        </w:rPr>
      </w:pPr>
      <w:r w:rsidRPr="00B90CC6">
        <w:rPr>
          <w:rFonts w:cs="Arial"/>
          <w:b/>
          <w:bCs/>
          <w:sz w:val="20"/>
          <w:u w:val="single"/>
          <w:lang w:eastAsia="en-GB"/>
        </w:rPr>
        <w:t>Unproven Interventions in Clinical Practice</w:t>
      </w:r>
    </w:p>
    <w:p w14:paraId="5F0FCDA2" w14:textId="77777777" w:rsidR="00C54FBB" w:rsidRPr="00B90CC6" w:rsidRDefault="00C54FBB" w:rsidP="00C54FBB">
      <w:pPr>
        <w:spacing w:after="120" w:line="240" w:lineRule="auto"/>
        <w:rPr>
          <w:rFonts w:cs="Arial"/>
          <w:sz w:val="20"/>
          <w:lang w:eastAsia="en-GB"/>
        </w:rPr>
      </w:pPr>
      <w:r w:rsidRPr="00B90CC6">
        <w:rPr>
          <w:rFonts w:cs="Arial"/>
          <w:sz w:val="20"/>
          <w:lang w:eastAsia="en-GB"/>
        </w:rPr>
        <w:t xml:space="preserve">37. In the treatment of an individual patient, where proven interventions do not exist or other known interventions have been ineffective, the physician, after seeking expert advice, with informed consent from the patient or a legally </w:t>
      </w:r>
      <w:proofErr w:type="spellStart"/>
      <w:r w:rsidRPr="00B90CC6">
        <w:rPr>
          <w:rFonts w:cs="Arial"/>
          <w:sz w:val="20"/>
          <w:lang w:eastAsia="en-GB"/>
        </w:rPr>
        <w:t>authorised</w:t>
      </w:r>
      <w:proofErr w:type="spellEnd"/>
      <w:r w:rsidRPr="00B90CC6">
        <w:rPr>
          <w:rFonts w:cs="Arial"/>
          <w:sz w:val="20"/>
          <w:lang w:eastAsia="en-GB"/>
        </w:rPr>
        <w:t xml:space="preserve"> representative, may use an unproven intervention if in the physician's judgement it offers hope of saving life, re-establishing </w:t>
      </w:r>
      <w:proofErr w:type="gramStart"/>
      <w:r w:rsidRPr="00B90CC6">
        <w:rPr>
          <w:rFonts w:cs="Arial"/>
          <w:sz w:val="20"/>
          <w:lang w:eastAsia="en-GB"/>
        </w:rPr>
        <w:t>health</w:t>
      </w:r>
      <w:proofErr w:type="gramEnd"/>
      <w:r w:rsidRPr="00B90CC6">
        <w:rPr>
          <w:rFonts w:cs="Arial"/>
          <w:sz w:val="20"/>
          <w:lang w:eastAsia="en-GB"/>
        </w:rPr>
        <w:t xml:space="preserve"> or alleviating suffering. This intervention should subsequently be made the object of research, designed to evaluate its safety and efficacy. In all cases, new information must be recorded and, where appropriate, made publicly available.</w:t>
      </w:r>
    </w:p>
    <w:p w14:paraId="7C50A560" w14:textId="77777777" w:rsidR="00AB6360" w:rsidRPr="00B90CC6" w:rsidRDefault="00AB6360" w:rsidP="00AB3AA0">
      <w:pPr>
        <w:pStyle w:val="SchemaTitle"/>
        <w:spacing w:before="0" w:after="120" w:line="240" w:lineRule="auto"/>
        <w:jc w:val="left"/>
        <w:rPr>
          <w:rFonts w:cs="Arial"/>
          <w:caps w:val="0"/>
          <w:sz w:val="20"/>
          <w:szCs w:val="20"/>
        </w:rPr>
      </w:pPr>
    </w:p>
    <w:p w14:paraId="3CE558CC" w14:textId="77777777" w:rsidR="00AB6360" w:rsidRPr="00B90CC6" w:rsidRDefault="00AB6360" w:rsidP="00AB3AA0">
      <w:pPr>
        <w:pStyle w:val="SchemaTitle"/>
        <w:spacing w:before="0" w:after="120" w:line="240" w:lineRule="auto"/>
        <w:jc w:val="left"/>
        <w:rPr>
          <w:rFonts w:cs="Arial"/>
          <w:caps w:val="0"/>
          <w:sz w:val="20"/>
          <w:szCs w:val="20"/>
        </w:rPr>
      </w:pPr>
    </w:p>
    <w:p w14:paraId="396B9ADA" w14:textId="77777777" w:rsidR="004A558A" w:rsidRDefault="004A558A">
      <w:pPr>
        <w:pStyle w:val="SchemaTitle"/>
        <w:spacing w:before="0" w:after="120" w:line="240" w:lineRule="auto"/>
        <w:jc w:val="left"/>
        <w:rPr>
          <w:rFonts w:cs="Arial"/>
          <w:caps w:val="0"/>
          <w:sz w:val="20"/>
          <w:szCs w:val="20"/>
        </w:rPr>
      </w:pPr>
    </w:p>
    <w:p w14:paraId="458C6CF1" w14:textId="444914C8" w:rsidR="00B90CC6" w:rsidRPr="00B90CC6" w:rsidRDefault="00B90CC6">
      <w:pPr>
        <w:pStyle w:val="SchemaTitle"/>
        <w:spacing w:before="0" w:after="120" w:line="240" w:lineRule="auto"/>
        <w:jc w:val="left"/>
        <w:rPr>
          <w:rFonts w:cs="Arial"/>
          <w:caps w:val="0"/>
          <w:sz w:val="20"/>
          <w:szCs w:val="20"/>
        </w:rPr>
      </w:pPr>
    </w:p>
    <w:sectPr w:rsidR="00B90CC6" w:rsidRPr="00B90CC6" w:rsidSect="00EE7BD0">
      <w:endnotePr>
        <w:numFmt w:val="decimal"/>
      </w:endnotePr>
      <w:pgSz w:w="12240" w:h="15840" w:code="1"/>
      <w:pgMar w:top="1440" w:right="1440" w:bottom="1440" w:left="1440" w:header="1152" w:footer="86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CABEB" w14:textId="77777777" w:rsidR="004930DB" w:rsidRDefault="004930DB">
      <w:r>
        <w:separator/>
      </w:r>
    </w:p>
  </w:endnote>
  <w:endnote w:type="continuationSeparator" w:id="0">
    <w:p w14:paraId="36C2086C" w14:textId="77777777" w:rsidR="004930DB" w:rsidRDefault="00493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305969"/>
      <w:docPartObj>
        <w:docPartGallery w:val="Page Numbers (Bottom of Page)"/>
        <w:docPartUnique/>
      </w:docPartObj>
    </w:sdtPr>
    <w:sdtContent>
      <w:sdt>
        <w:sdtPr>
          <w:id w:val="-1769616900"/>
          <w:docPartObj>
            <w:docPartGallery w:val="Page Numbers (Top of Page)"/>
            <w:docPartUnique/>
          </w:docPartObj>
        </w:sdtPr>
        <w:sdtContent>
          <w:p w14:paraId="7A59F042" w14:textId="77777777" w:rsidR="009A3B21" w:rsidRDefault="009A3B21">
            <w:pPr>
              <w:pStyle w:val="Footer"/>
              <w:jc w:val="right"/>
            </w:pPr>
            <w:r w:rsidRPr="007F0EC8">
              <w:t xml:space="preserve">Page </w:t>
            </w:r>
            <w:r w:rsidRPr="007F0EC8">
              <w:rPr>
                <w:bCs/>
                <w:sz w:val="24"/>
                <w:szCs w:val="24"/>
              </w:rPr>
              <w:fldChar w:fldCharType="begin"/>
            </w:r>
            <w:r w:rsidRPr="007F0EC8">
              <w:rPr>
                <w:bCs/>
              </w:rPr>
              <w:instrText xml:space="preserve"> PAGE </w:instrText>
            </w:r>
            <w:r w:rsidRPr="007F0EC8">
              <w:rPr>
                <w:bCs/>
                <w:sz w:val="24"/>
                <w:szCs w:val="24"/>
              </w:rPr>
              <w:fldChar w:fldCharType="separate"/>
            </w:r>
            <w:r w:rsidR="00F41015">
              <w:rPr>
                <w:bCs/>
                <w:noProof/>
              </w:rPr>
              <w:t>16</w:t>
            </w:r>
            <w:r w:rsidRPr="007F0EC8">
              <w:rPr>
                <w:bCs/>
                <w:sz w:val="24"/>
                <w:szCs w:val="24"/>
              </w:rPr>
              <w:fldChar w:fldCharType="end"/>
            </w:r>
            <w:r w:rsidRPr="007F0EC8">
              <w:t xml:space="preserve"> of </w:t>
            </w:r>
            <w:r w:rsidRPr="007F0EC8">
              <w:rPr>
                <w:bCs/>
                <w:sz w:val="24"/>
                <w:szCs w:val="24"/>
              </w:rPr>
              <w:fldChar w:fldCharType="begin"/>
            </w:r>
            <w:r w:rsidRPr="007F0EC8">
              <w:rPr>
                <w:bCs/>
              </w:rPr>
              <w:instrText xml:space="preserve"> NUMPAGES  </w:instrText>
            </w:r>
            <w:r w:rsidRPr="007F0EC8">
              <w:rPr>
                <w:bCs/>
                <w:sz w:val="24"/>
                <w:szCs w:val="24"/>
              </w:rPr>
              <w:fldChar w:fldCharType="separate"/>
            </w:r>
            <w:r w:rsidR="00F41015">
              <w:rPr>
                <w:bCs/>
                <w:noProof/>
              </w:rPr>
              <w:t>38</w:t>
            </w:r>
            <w:r w:rsidRPr="007F0EC8">
              <w:rPr>
                <w:bCs/>
                <w:sz w:val="24"/>
                <w:szCs w:val="24"/>
              </w:rPr>
              <w:fldChar w:fldCharType="end"/>
            </w:r>
          </w:p>
        </w:sdtContent>
      </w:sdt>
    </w:sdtContent>
  </w:sdt>
  <w:p w14:paraId="67631454" w14:textId="77777777" w:rsidR="009A3B21" w:rsidRPr="00B90CC6" w:rsidRDefault="009A3B21" w:rsidP="0057282B">
    <w:pPr>
      <w:pStyle w:val="Footer"/>
      <w:pBdr>
        <w:top w:val="single" w:sz="4" w:space="1" w:color="auto"/>
      </w:pBdr>
      <w:tabs>
        <w:tab w:val="clear" w:pos="4320"/>
        <w:tab w:val="clear" w:pos="8640"/>
        <w:tab w:val="left" w:pos="1701"/>
        <w:tab w:val="right" w:pos="9639"/>
        <w:tab w:val="right" w:pos="9923"/>
      </w:tabs>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108D" w14:textId="77777777" w:rsidR="009A3B21" w:rsidRPr="0063654F" w:rsidRDefault="009A3B21" w:rsidP="004D1F76">
    <w:pPr>
      <w:pStyle w:val="Footer"/>
      <w:tabs>
        <w:tab w:val="clear" w:pos="8640"/>
        <w:tab w:val="left" w:pos="1418"/>
        <w:tab w:val="right" w:pos="9356"/>
      </w:tabs>
      <w:rPr>
        <w:rFonts w:ascii="Verdana" w:hAnsi="Verdana"/>
        <w:sz w:val="20"/>
      </w:rPr>
    </w:pPr>
  </w:p>
  <w:p w14:paraId="310F9FAE" w14:textId="77777777" w:rsidR="009A3B21" w:rsidRPr="0063654F" w:rsidRDefault="009A3B21" w:rsidP="003351E2">
    <w:pPr>
      <w:pStyle w:val="Footer"/>
      <w:pBdr>
        <w:top w:val="single" w:sz="4" w:space="1" w:color="auto"/>
      </w:pBdr>
      <w:tabs>
        <w:tab w:val="clear" w:pos="8640"/>
        <w:tab w:val="left" w:pos="1701"/>
        <w:tab w:val="right" w:pos="9356"/>
      </w:tabs>
      <w:rPr>
        <w:rFonts w:ascii="Verdana" w:hAnsi="Verdana"/>
        <w:sz w:val="20"/>
      </w:rPr>
    </w:pPr>
    <w:r w:rsidRPr="0063654F">
      <w:rPr>
        <w:rFonts w:ascii="Verdana" w:hAnsi="Verdana"/>
        <w:sz w:val="20"/>
      </w:rPr>
      <w:t>Version</w:t>
    </w:r>
    <w:r>
      <w:rPr>
        <w:rFonts w:ascii="Verdana" w:hAnsi="Verdana"/>
        <w:sz w:val="20"/>
      </w:rPr>
      <w:t xml:space="preserve">: </w:t>
    </w:r>
    <w:r>
      <w:rPr>
        <w:rFonts w:ascii="Verdana" w:hAnsi="Verdana"/>
        <w:sz w:val="20"/>
      </w:rPr>
      <w:tab/>
      <w:t xml:space="preserve">Date: </w:t>
    </w:r>
    <w:r w:rsidRPr="0063654F">
      <w:rPr>
        <w:rFonts w:ascii="Verdana" w:hAnsi="Verdana"/>
        <w:sz w:val="20"/>
      </w:rPr>
      <w:tab/>
    </w:r>
    <w:r w:rsidRPr="0063654F">
      <w:rPr>
        <w:rFonts w:ascii="Verdana" w:hAnsi="Verdana"/>
        <w:sz w:val="20"/>
      </w:rPr>
      <w:tab/>
    </w:r>
    <w:r w:rsidRPr="00614482">
      <w:rPr>
        <w:rFonts w:ascii="Verdana" w:hAnsi="Verdana"/>
        <w:sz w:val="20"/>
      </w:rPr>
      <w:t xml:space="preserve">Page </w:t>
    </w:r>
    <w:r w:rsidRPr="00614482">
      <w:rPr>
        <w:rFonts w:ascii="Verdana" w:hAnsi="Verdana"/>
        <w:sz w:val="20"/>
      </w:rPr>
      <w:fldChar w:fldCharType="begin"/>
    </w:r>
    <w:r w:rsidRPr="00614482">
      <w:rPr>
        <w:rFonts w:ascii="Verdana" w:hAnsi="Verdana"/>
        <w:sz w:val="20"/>
      </w:rPr>
      <w:instrText xml:space="preserve"> PAGE </w:instrText>
    </w:r>
    <w:r w:rsidRPr="00614482">
      <w:rPr>
        <w:rFonts w:ascii="Verdana" w:hAnsi="Verdana"/>
        <w:sz w:val="20"/>
      </w:rPr>
      <w:fldChar w:fldCharType="separate"/>
    </w:r>
    <w:r w:rsidR="00F41015">
      <w:rPr>
        <w:rFonts w:ascii="Verdana" w:hAnsi="Verdana"/>
        <w:noProof/>
        <w:sz w:val="20"/>
      </w:rPr>
      <w:t>38</w:t>
    </w:r>
    <w:r w:rsidRPr="00614482">
      <w:rPr>
        <w:rFonts w:ascii="Verdana" w:hAnsi="Verdana"/>
        <w:sz w:val="20"/>
      </w:rPr>
      <w:fldChar w:fldCharType="end"/>
    </w:r>
    <w:r w:rsidRPr="00614482">
      <w:rPr>
        <w:rFonts w:ascii="Verdana" w:hAnsi="Verdana"/>
        <w:sz w:val="20"/>
      </w:rPr>
      <w:t xml:space="preserve"> of </w:t>
    </w:r>
    <w:r w:rsidRPr="00614482">
      <w:rPr>
        <w:rFonts w:ascii="Verdana" w:hAnsi="Verdana"/>
        <w:sz w:val="20"/>
      </w:rPr>
      <w:fldChar w:fldCharType="begin"/>
    </w:r>
    <w:r w:rsidRPr="00614482">
      <w:rPr>
        <w:rFonts w:ascii="Verdana" w:hAnsi="Verdana"/>
        <w:sz w:val="20"/>
      </w:rPr>
      <w:instrText xml:space="preserve"> NUMPAGES </w:instrText>
    </w:r>
    <w:r w:rsidRPr="00614482">
      <w:rPr>
        <w:rFonts w:ascii="Verdana" w:hAnsi="Verdana"/>
        <w:sz w:val="20"/>
      </w:rPr>
      <w:fldChar w:fldCharType="separate"/>
    </w:r>
    <w:r w:rsidR="00F41015">
      <w:rPr>
        <w:rFonts w:ascii="Verdana" w:hAnsi="Verdana"/>
        <w:noProof/>
        <w:sz w:val="20"/>
      </w:rPr>
      <w:t>38</w:t>
    </w:r>
    <w:r w:rsidRPr="00614482">
      <w:rPr>
        <w:rFonts w:ascii="Verdana" w:hAnsi="Verdana"/>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FB72" w14:textId="77777777" w:rsidR="009A3B21" w:rsidRDefault="009A3B21">
    <w:pPr>
      <w:pStyle w:val="Footer"/>
      <w:tabs>
        <w:tab w:val="clear" w:pos="4320"/>
        <w:tab w:val="clear" w:pos="8640"/>
        <w:tab w:val="right" w:leader="underscore" w:pos="9360"/>
      </w:tabs>
      <w:rPr>
        <w:sz w:val="18"/>
      </w:rPr>
    </w:pPr>
    <w:r>
      <w:rPr>
        <w:sz w:val="18"/>
      </w:rPr>
      <w:tab/>
    </w:r>
  </w:p>
  <w:p w14:paraId="116413EB" w14:textId="77777777" w:rsidR="009A3B21" w:rsidRDefault="009A3B21">
    <w:pPr>
      <w:pStyle w:val="Footer"/>
      <w:tabs>
        <w:tab w:val="clear" w:pos="4320"/>
        <w:tab w:val="clear" w:pos="8640"/>
      </w:tabs>
      <w:jc w:val="center"/>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47</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8E7D4" w14:textId="77777777" w:rsidR="004930DB" w:rsidRDefault="004930DB">
      <w:r>
        <w:separator/>
      </w:r>
    </w:p>
  </w:footnote>
  <w:footnote w:type="continuationSeparator" w:id="0">
    <w:p w14:paraId="1BD9CFC0" w14:textId="77777777" w:rsidR="004930DB" w:rsidRDefault="004930DB">
      <w:r>
        <w:continuationSeparator/>
      </w:r>
    </w:p>
  </w:footnote>
  <w:footnote w:id="1">
    <w:p w14:paraId="14CFFDCD" w14:textId="77777777" w:rsidR="009A3B21" w:rsidRPr="005914AB" w:rsidRDefault="009A3B21" w:rsidP="00B80CE6">
      <w:pPr>
        <w:pStyle w:val="FootnoteText"/>
        <w:rPr>
          <w:lang w:val="en-US"/>
        </w:rPr>
      </w:pPr>
      <w:r>
        <w:rPr>
          <w:rStyle w:val="FootnoteReference"/>
        </w:rPr>
        <w:footnoteRef/>
      </w:r>
      <w:r>
        <w:t xml:space="preserve"> </w:t>
      </w:r>
      <w:r>
        <w:rPr>
          <w:lang w:val="en-US"/>
        </w:rPr>
        <w:t xml:space="preserve">Brain Imaging for Global Health (BRIGHT); an ongoing longitudinal study of neurocognitive development using brain imaging in rural Gambian and UK (Cambridge) infants.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88B8" w14:textId="77777777" w:rsidR="009A3B21" w:rsidRDefault="009A3B21"/>
  <w:tbl>
    <w:tblPr>
      <w:tblW w:w="10370" w:type="dxa"/>
      <w:tblLook w:val="01E0" w:firstRow="1" w:lastRow="1" w:firstColumn="1" w:lastColumn="1" w:noHBand="0" w:noVBand="0"/>
    </w:tblPr>
    <w:tblGrid>
      <w:gridCol w:w="6487"/>
      <w:gridCol w:w="3883"/>
    </w:tblGrid>
    <w:tr w:rsidR="009A3B21" w:rsidRPr="000B638A" w14:paraId="7206D826" w14:textId="77777777" w:rsidTr="00752BC4">
      <w:tc>
        <w:tcPr>
          <w:tcW w:w="6487" w:type="dxa"/>
        </w:tcPr>
        <w:p w14:paraId="36A8B331" w14:textId="77777777" w:rsidR="009A3B21" w:rsidRPr="00B90CC6" w:rsidRDefault="009A3B21" w:rsidP="00B4171C">
          <w:pPr>
            <w:pStyle w:val="Header"/>
            <w:tabs>
              <w:tab w:val="clear" w:pos="8640"/>
            </w:tabs>
            <w:rPr>
              <w:rFonts w:cs="Arial"/>
              <w:sz w:val="20"/>
              <w:lang w:val="fr-FR"/>
            </w:rPr>
          </w:pPr>
          <w:r w:rsidRPr="00B90CC6">
            <w:rPr>
              <w:rFonts w:cs="Arial"/>
              <w:sz w:val="20"/>
              <w:lang w:val="fr-FR"/>
            </w:rPr>
            <w:t xml:space="preserve">Identification </w:t>
          </w:r>
          <w:proofErr w:type="gramStart"/>
          <w:r w:rsidRPr="00B90CC6">
            <w:rPr>
              <w:rFonts w:cs="Arial"/>
              <w:sz w:val="20"/>
              <w:lang w:val="fr-FR"/>
            </w:rPr>
            <w:t>code:</w:t>
          </w:r>
          <w:proofErr w:type="gramEnd"/>
          <w:r w:rsidRPr="00B90CC6">
            <w:rPr>
              <w:rFonts w:cs="Arial"/>
              <w:sz w:val="20"/>
              <w:lang w:val="fr-FR"/>
            </w:rPr>
            <w:t xml:space="preserve"> SOP-CTS-004</w:t>
          </w:r>
          <w:r>
            <w:rPr>
              <w:rFonts w:cs="Arial"/>
              <w:sz w:val="20"/>
              <w:lang w:val="fr-FR"/>
            </w:rPr>
            <w:t xml:space="preserve">  </w:t>
          </w:r>
          <w:r w:rsidRPr="00B90CC6">
            <w:rPr>
              <w:rFonts w:cs="Arial"/>
              <w:sz w:val="20"/>
              <w:lang w:val="fr-FR"/>
            </w:rPr>
            <w:t xml:space="preserve"> </w:t>
          </w:r>
          <w:r>
            <w:rPr>
              <w:rFonts w:cs="Arial"/>
              <w:sz w:val="20"/>
              <w:lang w:val="fr-FR"/>
            </w:rPr>
            <w:t xml:space="preserve">            </w:t>
          </w:r>
          <w:proofErr w:type="spellStart"/>
          <w:r w:rsidRPr="00B90CC6">
            <w:rPr>
              <w:rFonts w:cs="Arial"/>
              <w:sz w:val="20"/>
              <w:lang w:val="fr-FR"/>
            </w:rPr>
            <w:t>Attachment</w:t>
          </w:r>
          <w:proofErr w:type="spellEnd"/>
          <w:r w:rsidRPr="00B90CC6">
            <w:rPr>
              <w:rFonts w:cs="Arial"/>
              <w:sz w:val="20"/>
              <w:lang w:val="fr-FR"/>
            </w:rPr>
            <w:t xml:space="preserve"> 01</w:t>
          </w:r>
        </w:p>
      </w:tc>
      <w:tc>
        <w:tcPr>
          <w:tcW w:w="3883" w:type="dxa"/>
        </w:tcPr>
        <w:p w14:paraId="00EF290F" w14:textId="77777777" w:rsidR="009A3B21" w:rsidRPr="00B90CC6" w:rsidRDefault="009A3B21" w:rsidP="00681293">
          <w:pPr>
            <w:pStyle w:val="Header"/>
            <w:tabs>
              <w:tab w:val="right" w:pos="10080"/>
            </w:tabs>
            <w:jc w:val="right"/>
            <w:rPr>
              <w:rFonts w:cs="Arial"/>
              <w:sz w:val="20"/>
              <w:lang w:val="fr-FR"/>
            </w:rPr>
          </w:pPr>
          <w:r w:rsidRPr="004F34AA">
            <w:rPr>
              <w:rFonts w:cs="Arial"/>
              <w:sz w:val="20"/>
              <w:lang w:val="en-GB"/>
            </w:rPr>
            <w:t xml:space="preserve">MRC Unit </w:t>
          </w:r>
          <w:proofErr w:type="gramStart"/>
          <w:r w:rsidRPr="004F34AA">
            <w:rPr>
              <w:rFonts w:cs="Arial"/>
              <w:sz w:val="20"/>
              <w:lang w:val="en-GB"/>
            </w:rPr>
            <w:t>The</w:t>
          </w:r>
          <w:proofErr w:type="gramEnd"/>
          <w:r w:rsidRPr="004F34AA">
            <w:rPr>
              <w:rFonts w:cs="Arial"/>
              <w:sz w:val="20"/>
              <w:lang w:val="en-GB"/>
            </w:rPr>
            <w:t xml:space="preserve"> Gambia at LSHTM</w:t>
          </w:r>
        </w:p>
      </w:tc>
    </w:tr>
    <w:tr w:rsidR="009A3B21" w:rsidRPr="000B638A" w14:paraId="7044583D" w14:textId="77777777" w:rsidTr="00752BC4">
      <w:tc>
        <w:tcPr>
          <w:tcW w:w="10370" w:type="dxa"/>
          <w:gridSpan w:val="2"/>
        </w:tcPr>
        <w:p w14:paraId="0B9F1063" w14:textId="77777777" w:rsidR="009A3B21" w:rsidRPr="00B90CC6" w:rsidRDefault="009A3B21" w:rsidP="00B90CC6">
          <w:pPr>
            <w:pStyle w:val="Header"/>
            <w:rPr>
              <w:rFonts w:cs="Arial"/>
              <w:sz w:val="20"/>
            </w:rPr>
          </w:pPr>
          <w:r w:rsidRPr="00B90CC6">
            <w:rPr>
              <w:rFonts w:cs="Arial"/>
              <w:sz w:val="20"/>
            </w:rPr>
            <w:t xml:space="preserve">Version </w:t>
          </w:r>
          <w:r>
            <w:rPr>
              <w:rFonts w:cs="Arial"/>
              <w:sz w:val="20"/>
            </w:rPr>
            <w:t>6</w:t>
          </w:r>
          <w:r w:rsidRPr="00B90CC6">
            <w:rPr>
              <w:rFonts w:cs="Arial"/>
              <w:sz w:val="20"/>
            </w:rPr>
            <w:t xml:space="preserve">.0 – </w:t>
          </w:r>
          <w:r>
            <w:rPr>
              <w:rFonts w:cs="Arial"/>
              <w:sz w:val="20"/>
            </w:rPr>
            <w:t>26 November</w:t>
          </w:r>
          <w:r w:rsidRPr="00B90CC6">
            <w:rPr>
              <w:rFonts w:cs="Arial"/>
              <w:sz w:val="20"/>
            </w:rPr>
            <w:t xml:space="preserve"> 201</w:t>
          </w:r>
          <w:r>
            <w:rPr>
              <w:rFonts w:cs="Arial"/>
              <w:sz w:val="20"/>
            </w:rPr>
            <w:t>8</w:t>
          </w:r>
        </w:p>
      </w:tc>
    </w:tr>
  </w:tbl>
  <w:p w14:paraId="08FA17CC" w14:textId="77777777" w:rsidR="009A3B21" w:rsidRPr="0063654F" w:rsidRDefault="009A3B21" w:rsidP="00496B25">
    <w:pPr>
      <w:pStyle w:val="Header"/>
      <w:tabs>
        <w:tab w:val="clear" w:pos="8640"/>
        <w:tab w:val="right" w:pos="10065"/>
      </w:tabs>
      <w:ind w:right="-23"/>
      <w:jc w:val="right"/>
      <w:rPr>
        <w:rFonts w:ascii="Verdana" w:hAnsi="Verdana"/>
        <w:sz w:val="20"/>
        <w:lang w:val="en-GB"/>
      </w:rPr>
    </w:pPr>
  </w:p>
  <w:p w14:paraId="7D6F957E" w14:textId="1CCEC6AD" w:rsidR="009A3B21" w:rsidRPr="0063654F" w:rsidRDefault="009A3B21" w:rsidP="00496B25">
    <w:pPr>
      <w:pStyle w:val="Header"/>
      <w:tabs>
        <w:tab w:val="clear" w:pos="8640"/>
        <w:tab w:val="right" w:pos="9923"/>
      </w:tabs>
      <w:rPr>
        <w:rFonts w:ascii="Verdana" w:hAnsi="Verdana"/>
        <w:sz w:val="20"/>
        <w:lang w:val="en-GB"/>
      </w:rPr>
    </w:pPr>
    <w:r w:rsidRPr="0063654F">
      <w:rPr>
        <w:rFonts w:ascii="Verdana" w:hAnsi="Verdana"/>
        <w:sz w:val="20"/>
        <w:lang w:val="en-GB"/>
      </w:rPr>
      <w:t xml:space="preserve">Protocol </w:t>
    </w:r>
    <w:r>
      <w:rPr>
        <w:rFonts w:ascii="Verdana" w:hAnsi="Verdana"/>
        <w:sz w:val="20"/>
        <w:lang w:val="en-GB"/>
      </w:rPr>
      <w:t>#: 2.0</w:t>
    </w:r>
  </w:p>
  <w:p w14:paraId="3CC6FF4E" w14:textId="77777777" w:rsidR="009A3B21" w:rsidRPr="0063654F" w:rsidRDefault="009A3B21" w:rsidP="00496B25">
    <w:pPr>
      <w:pStyle w:val="Header"/>
      <w:pBdr>
        <w:top w:val="single" w:sz="4" w:space="1" w:color="auto"/>
      </w:pBdr>
      <w:tabs>
        <w:tab w:val="right" w:pos="9639"/>
      </w:tabs>
      <w:rPr>
        <w:rFonts w:ascii="Verdana" w:hAnsi="Verdana"/>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70EA4" w14:textId="77777777" w:rsidR="009A3B21" w:rsidRDefault="009A3B21" w:rsidP="004F34AA">
    <w:pPr>
      <w:pStyle w:val="Header"/>
      <w:ind w:left="-1418"/>
    </w:pPr>
    <w:r w:rsidRPr="00D43BC0">
      <w:rPr>
        <w:noProof/>
      </w:rPr>
      <w:drawing>
        <wp:inline distT="0" distB="0" distL="0" distR="0" wp14:anchorId="18655B52" wp14:editId="036D0992">
          <wp:extent cx="3829050" cy="1447165"/>
          <wp:effectExtent l="0" t="0" r="0" b="0"/>
          <wp:docPr id="20" name="Picture 20" descr="MRC_IEU_Brist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C_IEU_Bristol.png"/>
                  <pic:cNvPicPr/>
                </pic:nvPicPr>
                <pic:blipFill>
                  <a:blip r:embed="rId1"/>
                  <a:stretch>
                    <a:fillRect/>
                  </a:stretch>
                </pic:blipFill>
                <pic:spPr>
                  <a:xfrm>
                    <a:off x="0" y="0"/>
                    <a:ext cx="3873888" cy="14641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4DBD" w14:textId="77777777" w:rsidR="009A3B21" w:rsidRDefault="009A3B21">
    <w:pPr>
      <w:tabs>
        <w:tab w:val="right" w:pos="9360"/>
      </w:tabs>
      <w:spacing w:line="240" w:lineRule="auto"/>
      <w:rPr>
        <w:sz w:val="18"/>
      </w:rPr>
    </w:pPr>
    <w:r>
      <w:rPr>
        <w:sz w:val="18"/>
      </w:rPr>
      <w:t>DMID Interventional Protocol Template</w:t>
    </w:r>
    <w:r>
      <w:rPr>
        <w:sz w:val="18"/>
      </w:rPr>
      <w:tab/>
      <w:t>Version 2.0</w:t>
    </w:r>
  </w:p>
  <w:p w14:paraId="4AB74D83" w14:textId="77777777" w:rsidR="009A3B21" w:rsidRDefault="009A3B21">
    <w:pPr>
      <w:tabs>
        <w:tab w:val="right" w:pos="9360"/>
      </w:tabs>
      <w:spacing w:line="240" w:lineRule="auto"/>
      <w:rPr>
        <w:sz w:val="18"/>
      </w:rPr>
    </w:pPr>
    <w:r>
      <w:rPr>
        <w:sz w:val="18"/>
      </w:rPr>
      <w:tab/>
      <w:t>28 April 2005</w:t>
    </w:r>
  </w:p>
  <w:p w14:paraId="75256C2F" w14:textId="77777777" w:rsidR="009A3B21" w:rsidRDefault="009A3B21">
    <w:pPr>
      <w:tabs>
        <w:tab w:val="right" w:leader="underscore" w:pos="9360"/>
      </w:tabs>
      <w:spacing w:line="240" w:lineRule="auto"/>
      <w:rPr>
        <w:sz w:val="18"/>
      </w:rPr>
    </w:pPr>
    <w:r>
      <w:rPr>
        <w:sz w:val="18"/>
      </w:rPr>
      <w:tab/>
    </w:r>
  </w:p>
  <w:p w14:paraId="37B43FDC" w14:textId="77777777" w:rsidR="009A3B21" w:rsidRDefault="009A3B21">
    <w:pP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420"/>
    <w:multiLevelType w:val="hybridMultilevel"/>
    <w:tmpl w:val="29004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F64DE"/>
    <w:multiLevelType w:val="hybridMultilevel"/>
    <w:tmpl w:val="E610A7B6"/>
    <w:lvl w:ilvl="0" w:tplc="A1A4B0BE">
      <w:start w:val="1"/>
      <w:numFmt w:val="bullet"/>
      <w:lvlText w:val=""/>
      <w:lvlJc w:val="left"/>
      <w:pPr>
        <w:ind w:left="720" w:hanging="360"/>
      </w:pPr>
      <w:rPr>
        <w:rFonts w:ascii="Symbol" w:hAnsi="Symbol" w:hint="default"/>
      </w:rPr>
    </w:lvl>
    <w:lvl w:ilvl="1" w:tplc="E2A6ABA4">
      <w:start w:val="1"/>
      <w:numFmt w:val="bullet"/>
      <w:lvlText w:val=""/>
      <w:lvlJc w:val="left"/>
      <w:pPr>
        <w:ind w:left="1440" w:hanging="360"/>
      </w:pPr>
      <w:rPr>
        <w:rFonts w:ascii="Symbol" w:hAnsi="Symbol" w:hint="default"/>
      </w:rPr>
    </w:lvl>
    <w:lvl w:ilvl="2" w:tplc="270EB288">
      <w:start w:val="1"/>
      <w:numFmt w:val="bullet"/>
      <w:lvlText w:val=""/>
      <w:lvlJc w:val="left"/>
      <w:pPr>
        <w:ind w:left="2160" w:hanging="360"/>
      </w:pPr>
      <w:rPr>
        <w:rFonts w:ascii="Wingdings" w:hAnsi="Wingdings" w:hint="default"/>
      </w:rPr>
    </w:lvl>
    <w:lvl w:ilvl="3" w:tplc="B47A441A">
      <w:start w:val="1"/>
      <w:numFmt w:val="bullet"/>
      <w:lvlText w:val=""/>
      <w:lvlJc w:val="left"/>
      <w:pPr>
        <w:ind w:left="2880" w:hanging="360"/>
      </w:pPr>
      <w:rPr>
        <w:rFonts w:ascii="Symbol" w:hAnsi="Symbol" w:hint="default"/>
      </w:rPr>
    </w:lvl>
    <w:lvl w:ilvl="4" w:tplc="16007034">
      <w:start w:val="1"/>
      <w:numFmt w:val="bullet"/>
      <w:lvlText w:val="o"/>
      <w:lvlJc w:val="left"/>
      <w:pPr>
        <w:ind w:left="3600" w:hanging="360"/>
      </w:pPr>
      <w:rPr>
        <w:rFonts w:ascii="Courier New" w:hAnsi="Courier New" w:hint="default"/>
      </w:rPr>
    </w:lvl>
    <w:lvl w:ilvl="5" w:tplc="0FBC2400">
      <w:start w:val="1"/>
      <w:numFmt w:val="bullet"/>
      <w:lvlText w:val=""/>
      <w:lvlJc w:val="left"/>
      <w:pPr>
        <w:ind w:left="4320" w:hanging="360"/>
      </w:pPr>
      <w:rPr>
        <w:rFonts w:ascii="Wingdings" w:hAnsi="Wingdings" w:hint="default"/>
      </w:rPr>
    </w:lvl>
    <w:lvl w:ilvl="6" w:tplc="6C94EA88">
      <w:start w:val="1"/>
      <w:numFmt w:val="bullet"/>
      <w:lvlText w:val=""/>
      <w:lvlJc w:val="left"/>
      <w:pPr>
        <w:ind w:left="5040" w:hanging="360"/>
      </w:pPr>
      <w:rPr>
        <w:rFonts w:ascii="Symbol" w:hAnsi="Symbol" w:hint="default"/>
      </w:rPr>
    </w:lvl>
    <w:lvl w:ilvl="7" w:tplc="157801A6">
      <w:start w:val="1"/>
      <w:numFmt w:val="bullet"/>
      <w:lvlText w:val="o"/>
      <w:lvlJc w:val="left"/>
      <w:pPr>
        <w:ind w:left="5760" w:hanging="360"/>
      </w:pPr>
      <w:rPr>
        <w:rFonts w:ascii="Courier New" w:hAnsi="Courier New" w:hint="default"/>
      </w:rPr>
    </w:lvl>
    <w:lvl w:ilvl="8" w:tplc="95185928">
      <w:start w:val="1"/>
      <w:numFmt w:val="bullet"/>
      <w:lvlText w:val=""/>
      <w:lvlJc w:val="left"/>
      <w:pPr>
        <w:ind w:left="6480" w:hanging="360"/>
      </w:pPr>
      <w:rPr>
        <w:rFonts w:ascii="Wingdings" w:hAnsi="Wingdings" w:hint="default"/>
      </w:rPr>
    </w:lvl>
  </w:abstractNum>
  <w:abstractNum w:abstractNumId="2" w15:restartNumberingAfterBreak="0">
    <w:nsid w:val="06551B0C"/>
    <w:multiLevelType w:val="singleLevel"/>
    <w:tmpl w:val="FAA2A3B2"/>
    <w:lvl w:ilvl="0">
      <w:start w:val="1"/>
      <w:numFmt w:val="bullet"/>
      <w:pStyle w:val="Bulletlisting"/>
      <w:lvlText w:val=""/>
      <w:lvlJc w:val="left"/>
      <w:pPr>
        <w:tabs>
          <w:tab w:val="num" w:pos="360"/>
        </w:tabs>
        <w:ind w:left="360" w:hanging="360"/>
      </w:pPr>
      <w:rPr>
        <w:rFonts w:ascii="Symbol" w:hAnsi="Symbol" w:hint="default"/>
        <w:sz w:val="22"/>
      </w:rPr>
    </w:lvl>
  </w:abstractNum>
  <w:abstractNum w:abstractNumId="3" w15:restartNumberingAfterBreak="0">
    <w:nsid w:val="06F35237"/>
    <w:multiLevelType w:val="hybridMultilevel"/>
    <w:tmpl w:val="CD3E7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3645A4"/>
    <w:multiLevelType w:val="hybridMultilevel"/>
    <w:tmpl w:val="E848A716"/>
    <w:lvl w:ilvl="0" w:tplc="A3F6C1FC">
      <w:start w:val="1"/>
      <w:numFmt w:val="bullet"/>
      <w:lvlText w:val=""/>
      <w:lvlJc w:val="left"/>
      <w:pPr>
        <w:ind w:left="720" w:hanging="360"/>
      </w:pPr>
      <w:rPr>
        <w:rFonts w:ascii="Symbol" w:hAnsi="Symbol" w:hint="default"/>
      </w:rPr>
    </w:lvl>
    <w:lvl w:ilvl="1" w:tplc="6F4AFD60">
      <w:start w:val="1"/>
      <w:numFmt w:val="bullet"/>
      <w:lvlText w:val=""/>
      <w:lvlJc w:val="left"/>
      <w:pPr>
        <w:ind w:left="1440" w:hanging="360"/>
      </w:pPr>
      <w:rPr>
        <w:rFonts w:ascii="Symbol" w:hAnsi="Symbol" w:hint="default"/>
      </w:rPr>
    </w:lvl>
    <w:lvl w:ilvl="2" w:tplc="EB00FAEA">
      <w:start w:val="1"/>
      <w:numFmt w:val="bullet"/>
      <w:lvlText w:val=""/>
      <w:lvlJc w:val="left"/>
      <w:pPr>
        <w:ind w:left="2160" w:hanging="360"/>
      </w:pPr>
      <w:rPr>
        <w:rFonts w:ascii="Wingdings" w:hAnsi="Wingdings" w:hint="default"/>
      </w:rPr>
    </w:lvl>
    <w:lvl w:ilvl="3" w:tplc="8D8A6F8C">
      <w:start w:val="1"/>
      <w:numFmt w:val="bullet"/>
      <w:lvlText w:val=""/>
      <w:lvlJc w:val="left"/>
      <w:pPr>
        <w:ind w:left="2880" w:hanging="360"/>
      </w:pPr>
      <w:rPr>
        <w:rFonts w:ascii="Symbol" w:hAnsi="Symbol" w:hint="default"/>
      </w:rPr>
    </w:lvl>
    <w:lvl w:ilvl="4" w:tplc="D0EC73FE">
      <w:start w:val="1"/>
      <w:numFmt w:val="bullet"/>
      <w:lvlText w:val="o"/>
      <w:lvlJc w:val="left"/>
      <w:pPr>
        <w:ind w:left="3600" w:hanging="360"/>
      </w:pPr>
      <w:rPr>
        <w:rFonts w:ascii="Courier New" w:hAnsi="Courier New" w:hint="default"/>
      </w:rPr>
    </w:lvl>
    <w:lvl w:ilvl="5" w:tplc="52CA5F84">
      <w:start w:val="1"/>
      <w:numFmt w:val="bullet"/>
      <w:lvlText w:val=""/>
      <w:lvlJc w:val="left"/>
      <w:pPr>
        <w:ind w:left="4320" w:hanging="360"/>
      </w:pPr>
      <w:rPr>
        <w:rFonts w:ascii="Wingdings" w:hAnsi="Wingdings" w:hint="default"/>
      </w:rPr>
    </w:lvl>
    <w:lvl w:ilvl="6" w:tplc="DBDE6DC0">
      <w:start w:val="1"/>
      <w:numFmt w:val="bullet"/>
      <w:lvlText w:val=""/>
      <w:lvlJc w:val="left"/>
      <w:pPr>
        <w:ind w:left="5040" w:hanging="360"/>
      </w:pPr>
      <w:rPr>
        <w:rFonts w:ascii="Symbol" w:hAnsi="Symbol" w:hint="default"/>
      </w:rPr>
    </w:lvl>
    <w:lvl w:ilvl="7" w:tplc="CFD231AC">
      <w:start w:val="1"/>
      <w:numFmt w:val="bullet"/>
      <w:lvlText w:val="o"/>
      <w:lvlJc w:val="left"/>
      <w:pPr>
        <w:ind w:left="5760" w:hanging="360"/>
      </w:pPr>
      <w:rPr>
        <w:rFonts w:ascii="Courier New" w:hAnsi="Courier New" w:hint="default"/>
      </w:rPr>
    </w:lvl>
    <w:lvl w:ilvl="8" w:tplc="15DCDDEA">
      <w:start w:val="1"/>
      <w:numFmt w:val="bullet"/>
      <w:lvlText w:val=""/>
      <w:lvlJc w:val="left"/>
      <w:pPr>
        <w:ind w:left="6480" w:hanging="360"/>
      </w:pPr>
      <w:rPr>
        <w:rFonts w:ascii="Wingdings" w:hAnsi="Wingdings" w:hint="default"/>
      </w:rPr>
    </w:lvl>
  </w:abstractNum>
  <w:abstractNum w:abstractNumId="5" w15:restartNumberingAfterBreak="0">
    <w:nsid w:val="19935234"/>
    <w:multiLevelType w:val="hybridMultilevel"/>
    <w:tmpl w:val="48FAEC0C"/>
    <w:lvl w:ilvl="0" w:tplc="10C01402">
      <w:start w:val="1"/>
      <w:numFmt w:val="bullet"/>
      <w:pStyle w:val="Bulletlisting2"/>
      <w:lvlText w:val=""/>
      <w:lvlJc w:val="left"/>
      <w:pPr>
        <w:tabs>
          <w:tab w:val="num" w:pos="792"/>
        </w:tabs>
        <w:ind w:left="792" w:hanging="432"/>
      </w:pPr>
      <w:rPr>
        <w:rFonts w:ascii="Symbol" w:hAnsi="Symbol" w:hint="default"/>
        <w:b w:val="0"/>
        <w:i w:val="0"/>
        <w:sz w:val="22"/>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E12827"/>
    <w:multiLevelType w:val="hybridMultilevel"/>
    <w:tmpl w:val="0770A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F51B3C"/>
    <w:multiLevelType w:val="singleLevel"/>
    <w:tmpl w:val="716EE33C"/>
    <w:lvl w:ilvl="0">
      <w:start w:val="1"/>
      <w:numFmt w:val="decimal"/>
      <w:pStyle w:val="ListNumber1"/>
      <w:lvlText w:val="%1."/>
      <w:lvlJc w:val="left"/>
      <w:pPr>
        <w:tabs>
          <w:tab w:val="num" w:pos="360"/>
        </w:tabs>
        <w:ind w:left="360" w:hanging="360"/>
      </w:pPr>
      <w:rPr>
        <w:rFonts w:ascii="Arial" w:hAnsi="Arial" w:hint="default"/>
        <w:sz w:val="22"/>
      </w:rPr>
    </w:lvl>
  </w:abstractNum>
  <w:abstractNum w:abstractNumId="8" w15:restartNumberingAfterBreak="0">
    <w:nsid w:val="278423C2"/>
    <w:multiLevelType w:val="hybridMultilevel"/>
    <w:tmpl w:val="0770A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7D6766"/>
    <w:multiLevelType w:val="hybridMultilevel"/>
    <w:tmpl w:val="EE1C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2F58"/>
    <w:multiLevelType w:val="singleLevel"/>
    <w:tmpl w:val="E2D487A6"/>
    <w:lvl w:ilvl="0">
      <w:start w:val="1"/>
      <w:numFmt w:val="lowerLetter"/>
      <w:pStyle w:val="ListNumber2a"/>
      <w:lvlText w:val="%1."/>
      <w:lvlJc w:val="left"/>
      <w:pPr>
        <w:tabs>
          <w:tab w:val="num" w:pos="360"/>
        </w:tabs>
        <w:ind w:left="360" w:hanging="360"/>
      </w:pPr>
      <w:rPr>
        <w:rFonts w:ascii="Times New Roman" w:hAnsi="Times New Roman" w:hint="default"/>
        <w:b w:val="0"/>
        <w:i w:val="0"/>
        <w:sz w:val="24"/>
      </w:rPr>
    </w:lvl>
  </w:abstractNum>
  <w:abstractNum w:abstractNumId="11" w15:restartNumberingAfterBreak="0">
    <w:nsid w:val="41E66733"/>
    <w:multiLevelType w:val="hybridMultilevel"/>
    <w:tmpl w:val="B2504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02C4E"/>
    <w:multiLevelType w:val="multilevel"/>
    <w:tmpl w:val="2BB62D00"/>
    <w:lvl w:ilvl="0">
      <w:start w:val="1"/>
      <w:numFmt w:val="decimal"/>
      <w:pStyle w:val="Section"/>
      <w:lvlText w:val="SECTION %1:"/>
      <w:lvlJc w:val="left"/>
      <w:pPr>
        <w:tabs>
          <w:tab w:val="num" w:pos="1800"/>
        </w:tabs>
        <w:ind w:left="0" w:firstLine="0"/>
      </w:pPr>
      <w:rPr>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503A068A"/>
    <w:multiLevelType w:val="singleLevel"/>
    <w:tmpl w:val="8C227F40"/>
    <w:lvl w:ilvl="0">
      <w:start w:val="1"/>
      <w:numFmt w:val="bullet"/>
      <w:pStyle w:val="Bulletlisting3"/>
      <w:lvlText w:val=""/>
      <w:lvlJc w:val="left"/>
      <w:pPr>
        <w:tabs>
          <w:tab w:val="num" w:pos="1872"/>
        </w:tabs>
        <w:ind w:left="1872" w:hanging="432"/>
      </w:pPr>
      <w:rPr>
        <w:rFonts w:ascii="Symbol" w:hAnsi="Symbol" w:hint="default"/>
        <w:b w:val="0"/>
        <w:i w:val="0"/>
        <w:sz w:val="22"/>
      </w:rPr>
    </w:lvl>
  </w:abstractNum>
  <w:abstractNum w:abstractNumId="14" w15:restartNumberingAfterBreak="0">
    <w:nsid w:val="5A646487"/>
    <w:multiLevelType w:val="singleLevel"/>
    <w:tmpl w:val="842608DA"/>
    <w:lvl w:ilvl="0">
      <w:start w:val="1"/>
      <w:numFmt w:val="bullet"/>
      <w:pStyle w:val="ListBullet2"/>
      <w:lvlText w:val=""/>
      <w:lvlJc w:val="left"/>
      <w:pPr>
        <w:tabs>
          <w:tab w:val="num" w:pos="360"/>
        </w:tabs>
        <w:ind w:left="360" w:hanging="360"/>
      </w:pPr>
      <w:rPr>
        <w:rFonts w:ascii="Symbol" w:hAnsi="Symbol" w:hint="default"/>
      </w:rPr>
    </w:lvl>
  </w:abstractNum>
  <w:abstractNum w:abstractNumId="15" w15:restartNumberingAfterBreak="0">
    <w:nsid w:val="5AB05742"/>
    <w:multiLevelType w:val="hybridMultilevel"/>
    <w:tmpl w:val="733410A4"/>
    <w:lvl w:ilvl="0" w:tplc="A3EABF7A">
      <w:start w:val="1"/>
      <w:numFmt w:val="bullet"/>
      <w:lvlText w:val=""/>
      <w:lvlJc w:val="left"/>
      <w:pPr>
        <w:ind w:left="720" w:hanging="360"/>
      </w:pPr>
      <w:rPr>
        <w:rFonts w:ascii="Symbol" w:hAnsi="Symbol" w:hint="default"/>
      </w:rPr>
    </w:lvl>
    <w:lvl w:ilvl="1" w:tplc="3E84A01E">
      <w:start w:val="1"/>
      <w:numFmt w:val="bullet"/>
      <w:lvlText w:val=""/>
      <w:lvlJc w:val="left"/>
      <w:pPr>
        <w:ind w:left="1440" w:hanging="360"/>
      </w:pPr>
      <w:rPr>
        <w:rFonts w:ascii="Symbol" w:hAnsi="Symbol" w:hint="default"/>
      </w:rPr>
    </w:lvl>
    <w:lvl w:ilvl="2" w:tplc="19C4C09A">
      <w:start w:val="1"/>
      <w:numFmt w:val="bullet"/>
      <w:lvlText w:val=""/>
      <w:lvlJc w:val="left"/>
      <w:pPr>
        <w:ind w:left="2160" w:hanging="360"/>
      </w:pPr>
      <w:rPr>
        <w:rFonts w:ascii="Wingdings" w:hAnsi="Wingdings" w:hint="default"/>
      </w:rPr>
    </w:lvl>
    <w:lvl w:ilvl="3" w:tplc="7F124462">
      <w:start w:val="1"/>
      <w:numFmt w:val="bullet"/>
      <w:lvlText w:val=""/>
      <w:lvlJc w:val="left"/>
      <w:pPr>
        <w:ind w:left="2880" w:hanging="360"/>
      </w:pPr>
      <w:rPr>
        <w:rFonts w:ascii="Symbol" w:hAnsi="Symbol" w:hint="default"/>
      </w:rPr>
    </w:lvl>
    <w:lvl w:ilvl="4" w:tplc="E88600EC">
      <w:start w:val="1"/>
      <w:numFmt w:val="bullet"/>
      <w:lvlText w:val="o"/>
      <w:lvlJc w:val="left"/>
      <w:pPr>
        <w:ind w:left="3600" w:hanging="360"/>
      </w:pPr>
      <w:rPr>
        <w:rFonts w:ascii="Courier New" w:hAnsi="Courier New" w:hint="default"/>
      </w:rPr>
    </w:lvl>
    <w:lvl w:ilvl="5" w:tplc="C9069AD8">
      <w:start w:val="1"/>
      <w:numFmt w:val="bullet"/>
      <w:lvlText w:val=""/>
      <w:lvlJc w:val="left"/>
      <w:pPr>
        <w:ind w:left="4320" w:hanging="360"/>
      </w:pPr>
      <w:rPr>
        <w:rFonts w:ascii="Wingdings" w:hAnsi="Wingdings" w:hint="default"/>
      </w:rPr>
    </w:lvl>
    <w:lvl w:ilvl="6" w:tplc="D7465340">
      <w:start w:val="1"/>
      <w:numFmt w:val="bullet"/>
      <w:lvlText w:val=""/>
      <w:lvlJc w:val="left"/>
      <w:pPr>
        <w:ind w:left="5040" w:hanging="360"/>
      </w:pPr>
      <w:rPr>
        <w:rFonts w:ascii="Symbol" w:hAnsi="Symbol" w:hint="default"/>
      </w:rPr>
    </w:lvl>
    <w:lvl w:ilvl="7" w:tplc="1874A40E">
      <w:start w:val="1"/>
      <w:numFmt w:val="bullet"/>
      <w:lvlText w:val="o"/>
      <w:lvlJc w:val="left"/>
      <w:pPr>
        <w:ind w:left="5760" w:hanging="360"/>
      </w:pPr>
      <w:rPr>
        <w:rFonts w:ascii="Courier New" w:hAnsi="Courier New" w:hint="default"/>
      </w:rPr>
    </w:lvl>
    <w:lvl w:ilvl="8" w:tplc="2878C928">
      <w:start w:val="1"/>
      <w:numFmt w:val="bullet"/>
      <w:lvlText w:val=""/>
      <w:lvlJc w:val="left"/>
      <w:pPr>
        <w:ind w:left="6480" w:hanging="360"/>
      </w:pPr>
      <w:rPr>
        <w:rFonts w:ascii="Wingdings" w:hAnsi="Wingdings" w:hint="default"/>
      </w:rPr>
    </w:lvl>
  </w:abstractNum>
  <w:abstractNum w:abstractNumId="16" w15:restartNumberingAfterBreak="0">
    <w:nsid w:val="5F447F8C"/>
    <w:multiLevelType w:val="multilevel"/>
    <w:tmpl w:val="0FD6C09A"/>
    <w:lvl w:ilvl="0">
      <w:start w:val="1"/>
      <w:numFmt w:val="decimal"/>
      <w:pStyle w:val="Heading1"/>
      <w:lvlText w:val="%1"/>
      <w:lvlJc w:val="left"/>
      <w:pPr>
        <w:tabs>
          <w:tab w:val="num" w:pos="720"/>
        </w:tabs>
        <w:ind w:left="720" w:hanging="720"/>
      </w:pPr>
      <w:rPr>
        <w:rFonts w:ascii="Verdana" w:hAnsi="Verdana" w:hint="default"/>
        <w:b/>
        <w:i w:val="0"/>
        <w:sz w:val="22"/>
        <w:szCs w:val="22"/>
      </w:rPr>
    </w:lvl>
    <w:lvl w:ilvl="1">
      <w:start w:val="1"/>
      <w:numFmt w:val="decimal"/>
      <w:pStyle w:val="Heading2"/>
      <w:lvlText w:val="%1.%2"/>
      <w:lvlJc w:val="left"/>
      <w:pPr>
        <w:tabs>
          <w:tab w:val="num" w:pos="720"/>
        </w:tabs>
        <w:ind w:left="720" w:hanging="720"/>
      </w:pPr>
      <w:rPr>
        <w:rFonts w:hint="default"/>
        <w:b/>
      </w:rPr>
    </w:lvl>
    <w:lvl w:ilvl="2">
      <w:start w:val="1"/>
      <w:numFmt w:val="decimal"/>
      <w:pStyle w:val="Heading3"/>
      <w:lvlText w:val="%1.%2.%3"/>
      <w:lvlJc w:val="left"/>
      <w:pPr>
        <w:tabs>
          <w:tab w:val="num" w:pos="1440"/>
        </w:tabs>
        <w:ind w:left="1440" w:hanging="720"/>
      </w:pPr>
      <w:rPr>
        <w:rFonts w:ascii="Verdana" w:hAnsi="Verdana" w:hint="default"/>
        <w:b/>
        <w:i w:val="0"/>
        <w:sz w:val="20"/>
        <w:szCs w:val="20"/>
      </w:rPr>
    </w:lvl>
    <w:lvl w:ilvl="3">
      <w:start w:val="1"/>
      <w:numFmt w:val="decimal"/>
      <w:pStyle w:val="Heading4"/>
      <w:lvlText w:val="%1.%2.%3.%4"/>
      <w:lvlJc w:val="left"/>
      <w:pPr>
        <w:tabs>
          <w:tab w:val="num" w:pos="2160"/>
        </w:tabs>
        <w:ind w:left="1728" w:hanging="648"/>
      </w:pPr>
      <w:rPr>
        <w:rFonts w:hint="default"/>
      </w:rPr>
    </w:lvl>
    <w:lvl w:ilvl="4">
      <w:start w:val="1"/>
      <w:numFmt w:val="decimal"/>
      <w:pStyle w:val="Heading5"/>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5E309AD"/>
    <w:multiLevelType w:val="singleLevel"/>
    <w:tmpl w:val="AD0AE710"/>
    <w:lvl w:ilvl="0">
      <w:start w:val="1"/>
      <w:numFmt w:val="decimal"/>
      <w:pStyle w:val="ListNumber2"/>
      <w:lvlText w:val="%1."/>
      <w:lvlJc w:val="left"/>
      <w:pPr>
        <w:tabs>
          <w:tab w:val="num" w:pos="907"/>
        </w:tabs>
        <w:ind w:left="907" w:hanging="360"/>
      </w:pPr>
      <w:rPr>
        <w:rFonts w:ascii="Arial" w:hAnsi="Arial" w:hint="default"/>
        <w:b w:val="0"/>
        <w:i w:val="0"/>
        <w:sz w:val="22"/>
      </w:rPr>
    </w:lvl>
  </w:abstractNum>
  <w:abstractNum w:abstractNumId="18" w15:restartNumberingAfterBreak="0">
    <w:nsid w:val="666908EF"/>
    <w:multiLevelType w:val="hybridMultilevel"/>
    <w:tmpl w:val="CD3E7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9F0B3F"/>
    <w:multiLevelType w:val="hybridMultilevel"/>
    <w:tmpl w:val="6952D570"/>
    <w:lvl w:ilvl="0" w:tplc="7B328D14">
      <w:start w:val="1"/>
      <w:numFmt w:val="bullet"/>
      <w:pStyle w:val="SchemaBullet1"/>
      <w:lvlText w:val=""/>
      <w:lvlJc w:val="left"/>
      <w:pPr>
        <w:tabs>
          <w:tab w:val="num" w:pos="432"/>
        </w:tabs>
        <w:ind w:left="432" w:hanging="432"/>
      </w:pPr>
      <w:rPr>
        <w:rFonts w:ascii="Symbol" w:hAnsi="Symbol"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153ADD"/>
    <w:multiLevelType w:val="hybridMultilevel"/>
    <w:tmpl w:val="E6748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801179">
    <w:abstractNumId w:val="13"/>
  </w:num>
  <w:num w:numId="2" w16cid:durableId="331224328">
    <w:abstractNumId w:val="19"/>
  </w:num>
  <w:num w:numId="3" w16cid:durableId="1529414130">
    <w:abstractNumId w:val="2"/>
  </w:num>
  <w:num w:numId="4" w16cid:durableId="135077133">
    <w:abstractNumId w:val="14"/>
  </w:num>
  <w:num w:numId="5" w16cid:durableId="390078914">
    <w:abstractNumId w:val="16"/>
  </w:num>
  <w:num w:numId="6" w16cid:durableId="1025138110">
    <w:abstractNumId w:val="17"/>
  </w:num>
  <w:num w:numId="7" w16cid:durableId="642153821">
    <w:abstractNumId w:val="10"/>
  </w:num>
  <w:num w:numId="8" w16cid:durableId="2016374033">
    <w:abstractNumId w:val="7"/>
  </w:num>
  <w:num w:numId="9" w16cid:durableId="1605260762">
    <w:abstractNumId w:val="12"/>
  </w:num>
  <w:num w:numId="10" w16cid:durableId="2118522777">
    <w:abstractNumId w:val="5"/>
  </w:num>
  <w:num w:numId="11" w16cid:durableId="1920018625">
    <w:abstractNumId w:val="6"/>
  </w:num>
  <w:num w:numId="12" w16cid:durableId="529682005">
    <w:abstractNumId w:val="18"/>
  </w:num>
  <w:num w:numId="13" w16cid:durableId="1443526819">
    <w:abstractNumId w:val="8"/>
  </w:num>
  <w:num w:numId="14" w16cid:durableId="2077313523">
    <w:abstractNumId w:val="3"/>
  </w:num>
  <w:num w:numId="15" w16cid:durableId="112869194">
    <w:abstractNumId w:val="20"/>
  </w:num>
  <w:num w:numId="16" w16cid:durableId="347676678">
    <w:abstractNumId w:val="9"/>
  </w:num>
  <w:num w:numId="17" w16cid:durableId="1456097644">
    <w:abstractNumId w:val="0"/>
  </w:num>
  <w:num w:numId="18" w16cid:durableId="1890264406">
    <w:abstractNumId w:val="15"/>
  </w:num>
  <w:num w:numId="19" w16cid:durableId="1885362817">
    <w:abstractNumId w:val="1"/>
  </w:num>
  <w:num w:numId="20" w16cid:durableId="993025819">
    <w:abstractNumId w:val="4"/>
  </w:num>
  <w:num w:numId="21" w16cid:durableId="489176731">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supha Ceesay">
    <w15:presenceInfo w15:providerId="AD" w15:userId="S::lshyc1@lshtm.ac.uk::b171501d-9b3c-43d5-99dd-ce761598272a"/>
  </w15:person>
  <w15:person w15:author="drsophiemoore@gmail.com">
    <w15:presenceInfo w15:providerId="Windows Live" w15:userId="1bf12c7ef6436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57"/>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e9f2es0q005swewesvxs55hvdsxvtdad2ts&quot;&gt;WT_SRF&lt;record-ids&gt;&lt;item&gt;1&lt;/item&gt;&lt;item&gt;2&lt;/item&gt;&lt;item&gt;3&lt;/item&gt;&lt;item&gt;7&lt;/item&gt;&lt;item&gt;8&lt;/item&gt;&lt;item&gt;9&lt;/item&gt;&lt;item&gt;10&lt;/item&gt;&lt;item&gt;11&lt;/item&gt;&lt;item&gt;12&lt;/item&gt;&lt;item&gt;13&lt;/item&gt;&lt;item&gt;14&lt;/item&gt;&lt;item&gt;16&lt;/item&gt;&lt;item&gt;17&lt;/item&gt;&lt;item&gt;18&lt;/item&gt;&lt;item&gt;19&lt;/item&gt;&lt;item&gt;20&lt;/item&gt;&lt;item&gt;23&lt;/item&gt;&lt;item&gt;24&lt;/item&gt;&lt;item&gt;32&lt;/item&gt;&lt;item&gt;37&lt;/item&gt;&lt;item&gt;38&lt;/item&gt;&lt;item&gt;39&lt;/item&gt;&lt;item&gt;41&lt;/item&gt;&lt;item&gt;42&lt;/item&gt;&lt;item&gt;43&lt;/item&gt;&lt;item&gt;44&lt;/item&gt;&lt;item&gt;48&lt;/item&gt;&lt;item&gt;49&lt;/item&gt;&lt;item&gt;50&lt;/item&gt;&lt;item&gt;51&lt;/item&gt;&lt;item&gt;53&lt;/item&gt;&lt;item&gt;54&lt;/item&gt;&lt;item&gt;55&lt;/item&gt;&lt;item&gt;57&lt;/item&gt;&lt;item&gt;58&lt;/item&gt;&lt;item&gt;60&lt;/item&gt;&lt;item&gt;61&lt;/item&gt;&lt;item&gt;62&lt;/item&gt;&lt;item&gt;100&lt;/item&gt;&lt;item&gt;101&lt;/item&gt;&lt;item&gt;102&lt;/item&gt;&lt;item&gt;103&lt;/item&gt;&lt;item&gt;106&lt;/item&gt;&lt;/record-ids&gt;&lt;/item&gt;&lt;/Libraries&gt;"/>
  </w:docVars>
  <w:rsids>
    <w:rsidRoot w:val="00C94271"/>
    <w:rsid w:val="00001C08"/>
    <w:rsid w:val="00003FE9"/>
    <w:rsid w:val="00016521"/>
    <w:rsid w:val="000214B6"/>
    <w:rsid w:val="000214DC"/>
    <w:rsid w:val="00022103"/>
    <w:rsid w:val="00031767"/>
    <w:rsid w:val="00033F6D"/>
    <w:rsid w:val="000366A4"/>
    <w:rsid w:val="00042A53"/>
    <w:rsid w:val="00042FF5"/>
    <w:rsid w:val="0004562D"/>
    <w:rsid w:val="00045BF9"/>
    <w:rsid w:val="00050402"/>
    <w:rsid w:val="00060329"/>
    <w:rsid w:val="00065EC6"/>
    <w:rsid w:val="000707C7"/>
    <w:rsid w:val="00071621"/>
    <w:rsid w:val="000717FC"/>
    <w:rsid w:val="00072281"/>
    <w:rsid w:val="0007341D"/>
    <w:rsid w:val="00074B22"/>
    <w:rsid w:val="00080B9F"/>
    <w:rsid w:val="00081645"/>
    <w:rsid w:val="00085856"/>
    <w:rsid w:val="00087BBF"/>
    <w:rsid w:val="00090583"/>
    <w:rsid w:val="00095763"/>
    <w:rsid w:val="0009753C"/>
    <w:rsid w:val="000977E6"/>
    <w:rsid w:val="000A082B"/>
    <w:rsid w:val="000A66A1"/>
    <w:rsid w:val="000B164E"/>
    <w:rsid w:val="000B1A3A"/>
    <w:rsid w:val="000B4329"/>
    <w:rsid w:val="000B4745"/>
    <w:rsid w:val="000B7FF9"/>
    <w:rsid w:val="000C1855"/>
    <w:rsid w:val="000C3C35"/>
    <w:rsid w:val="000C767D"/>
    <w:rsid w:val="000D2026"/>
    <w:rsid w:val="000D5731"/>
    <w:rsid w:val="000D7AFA"/>
    <w:rsid w:val="000E0A8A"/>
    <w:rsid w:val="000E2ED8"/>
    <w:rsid w:val="000F54A8"/>
    <w:rsid w:val="0010373C"/>
    <w:rsid w:val="00107A93"/>
    <w:rsid w:val="00114AF3"/>
    <w:rsid w:val="001215C6"/>
    <w:rsid w:val="001220F4"/>
    <w:rsid w:val="001232BE"/>
    <w:rsid w:val="00124351"/>
    <w:rsid w:val="00126703"/>
    <w:rsid w:val="00141A9E"/>
    <w:rsid w:val="0015362B"/>
    <w:rsid w:val="001574CC"/>
    <w:rsid w:val="00164576"/>
    <w:rsid w:val="0017247C"/>
    <w:rsid w:val="00172DFC"/>
    <w:rsid w:val="00174874"/>
    <w:rsid w:val="0017528E"/>
    <w:rsid w:val="00177FA6"/>
    <w:rsid w:val="001837C6"/>
    <w:rsid w:val="001878AA"/>
    <w:rsid w:val="001925C5"/>
    <w:rsid w:val="00192836"/>
    <w:rsid w:val="00195046"/>
    <w:rsid w:val="00197299"/>
    <w:rsid w:val="00197E5B"/>
    <w:rsid w:val="001A1BB8"/>
    <w:rsid w:val="001A3213"/>
    <w:rsid w:val="001A342B"/>
    <w:rsid w:val="001A4A13"/>
    <w:rsid w:val="001C03EB"/>
    <w:rsid w:val="001C155D"/>
    <w:rsid w:val="001D10EB"/>
    <w:rsid w:val="001D36CA"/>
    <w:rsid w:val="001D7CFE"/>
    <w:rsid w:val="001E620F"/>
    <w:rsid w:val="001F7692"/>
    <w:rsid w:val="0020032B"/>
    <w:rsid w:val="00210637"/>
    <w:rsid w:val="00211499"/>
    <w:rsid w:val="00211572"/>
    <w:rsid w:val="002128E0"/>
    <w:rsid w:val="00214E64"/>
    <w:rsid w:val="002157DA"/>
    <w:rsid w:val="00215821"/>
    <w:rsid w:val="00220C96"/>
    <w:rsid w:val="002217AA"/>
    <w:rsid w:val="0023200A"/>
    <w:rsid w:val="00232A4A"/>
    <w:rsid w:val="00233AA8"/>
    <w:rsid w:val="00236458"/>
    <w:rsid w:val="002400FF"/>
    <w:rsid w:val="00241DAE"/>
    <w:rsid w:val="00244650"/>
    <w:rsid w:val="00251505"/>
    <w:rsid w:val="00251A63"/>
    <w:rsid w:val="002569F4"/>
    <w:rsid w:val="00257978"/>
    <w:rsid w:val="00264CCE"/>
    <w:rsid w:val="0027301B"/>
    <w:rsid w:val="00273942"/>
    <w:rsid w:val="002752D6"/>
    <w:rsid w:val="00281083"/>
    <w:rsid w:val="002814D1"/>
    <w:rsid w:val="002818B8"/>
    <w:rsid w:val="002855E1"/>
    <w:rsid w:val="002877FD"/>
    <w:rsid w:val="002949C1"/>
    <w:rsid w:val="00295892"/>
    <w:rsid w:val="00297040"/>
    <w:rsid w:val="002A2C5A"/>
    <w:rsid w:val="002A2F99"/>
    <w:rsid w:val="002B16DE"/>
    <w:rsid w:val="002B43A1"/>
    <w:rsid w:val="002B7F98"/>
    <w:rsid w:val="002C011F"/>
    <w:rsid w:val="002C123E"/>
    <w:rsid w:val="002C2290"/>
    <w:rsid w:val="002C5501"/>
    <w:rsid w:val="002C633A"/>
    <w:rsid w:val="002D279F"/>
    <w:rsid w:val="002D367F"/>
    <w:rsid w:val="002D7D80"/>
    <w:rsid w:val="002E02D5"/>
    <w:rsid w:val="002E03D9"/>
    <w:rsid w:val="002E1C9A"/>
    <w:rsid w:val="002E3482"/>
    <w:rsid w:val="002E49D2"/>
    <w:rsid w:val="002F2B79"/>
    <w:rsid w:val="002F689F"/>
    <w:rsid w:val="00302168"/>
    <w:rsid w:val="0030306E"/>
    <w:rsid w:val="0030508F"/>
    <w:rsid w:val="00313CDC"/>
    <w:rsid w:val="00315D8D"/>
    <w:rsid w:val="00322A64"/>
    <w:rsid w:val="003324A7"/>
    <w:rsid w:val="003351E2"/>
    <w:rsid w:val="00336B74"/>
    <w:rsid w:val="00340E73"/>
    <w:rsid w:val="00341926"/>
    <w:rsid w:val="00347577"/>
    <w:rsid w:val="00351C87"/>
    <w:rsid w:val="003637F1"/>
    <w:rsid w:val="00364E1A"/>
    <w:rsid w:val="003731C0"/>
    <w:rsid w:val="003824E5"/>
    <w:rsid w:val="00391E60"/>
    <w:rsid w:val="00392529"/>
    <w:rsid w:val="00396CC6"/>
    <w:rsid w:val="00397888"/>
    <w:rsid w:val="003A1B6D"/>
    <w:rsid w:val="003B2993"/>
    <w:rsid w:val="003B5308"/>
    <w:rsid w:val="003B7446"/>
    <w:rsid w:val="003C3E3B"/>
    <w:rsid w:val="003C598F"/>
    <w:rsid w:val="003C7D60"/>
    <w:rsid w:val="003D1F48"/>
    <w:rsid w:val="003D3BC0"/>
    <w:rsid w:val="003D47D8"/>
    <w:rsid w:val="003D4DE8"/>
    <w:rsid w:val="003E1780"/>
    <w:rsid w:val="003E29BB"/>
    <w:rsid w:val="003E546C"/>
    <w:rsid w:val="003F2432"/>
    <w:rsid w:val="003F5AFC"/>
    <w:rsid w:val="003F5CC6"/>
    <w:rsid w:val="00402ED7"/>
    <w:rsid w:val="0040470C"/>
    <w:rsid w:val="00406299"/>
    <w:rsid w:val="00411E8E"/>
    <w:rsid w:val="00414F0A"/>
    <w:rsid w:val="00415B3C"/>
    <w:rsid w:val="004170EB"/>
    <w:rsid w:val="00417863"/>
    <w:rsid w:val="00424519"/>
    <w:rsid w:val="004245CE"/>
    <w:rsid w:val="004247FA"/>
    <w:rsid w:val="004252D4"/>
    <w:rsid w:val="00425A78"/>
    <w:rsid w:val="00432684"/>
    <w:rsid w:val="004369E5"/>
    <w:rsid w:val="0043762B"/>
    <w:rsid w:val="00441B9D"/>
    <w:rsid w:val="00454256"/>
    <w:rsid w:val="004570A8"/>
    <w:rsid w:val="00462752"/>
    <w:rsid w:val="00464967"/>
    <w:rsid w:val="00476364"/>
    <w:rsid w:val="00480753"/>
    <w:rsid w:val="004834A6"/>
    <w:rsid w:val="0049302A"/>
    <w:rsid w:val="004930DB"/>
    <w:rsid w:val="00493BE9"/>
    <w:rsid w:val="00493D7F"/>
    <w:rsid w:val="00496B25"/>
    <w:rsid w:val="00496B2F"/>
    <w:rsid w:val="00497353"/>
    <w:rsid w:val="00497764"/>
    <w:rsid w:val="004A558A"/>
    <w:rsid w:val="004B000C"/>
    <w:rsid w:val="004B1121"/>
    <w:rsid w:val="004B36CE"/>
    <w:rsid w:val="004B5443"/>
    <w:rsid w:val="004B7D0C"/>
    <w:rsid w:val="004C1495"/>
    <w:rsid w:val="004C3DB7"/>
    <w:rsid w:val="004C43A4"/>
    <w:rsid w:val="004D1232"/>
    <w:rsid w:val="004D1F76"/>
    <w:rsid w:val="004D29BB"/>
    <w:rsid w:val="004D308B"/>
    <w:rsid w:val="004E5BAA"/>
    <w:rsid w:val="004F01AA"/>
    <w:rsid w:val="004F1C30"/>
    <w:rsid w:val="004F34AA"/>
    <w:rsid w:val="004F4D74"/>
    <w:rsid w:val="00500BF1"/>
    <w:rsid w:val="00503445"/>
    <w:rsid w:val="00505D19"/>
    <w:rsid w:val="00507A27"/>
    <w:rsid w:val="00510CF5"/>
    <w:rsid w:val="005161C3"/>
    <w:rsid w:val="005168E1"/>
    <w:rsid w:val="00521C8E"/>
    <w:rsid w:val="00525412"/>
    <w:rsid w:val="00545115"/>
    <w:rsid w:val="00545268"/>
    <w:rsid w:val="00550D85"/>
    <w:rsid w:val="00551976"/>
    <w:rsid w:val="00555609"/>
    <w:rsid w:val="0055675B"/>
    <w:rsid w:val="00557DFD"/>
    <w:rsid w:val="00561FD8"/>
    <w:rsid w:val="00564B49"/>
    <w:rsid w:val="00570CE5"/>
    <w:rsid w:val="00570E5E"/>
    <w:rsid w:val="0057282B"/>
    <w:rsid w:val="00573BC5"/>
    <w:rsid w:val="00575C41"/>
    <w:rsid w:val="00582A82"/>
    <w:rsid w:val="00582C39"/>
    <w:rsid w:val="0058335B"/>
    <w:rsid w:val="00586770"/>
    <w:rsid w:val="0058753B"/>
    <w:rsid w:val="00591C52"/>
    <w:rsid w:val="005A04D5"/>
    <w:rsid w:val="005A12A1"/>
    <w:rsid w:val="005A24A9"/>
    <w:rsid w:val="005A7B0E"/>
    <w:rsid w:val="005A7C51"/>
    <w:rsid w:val="005B766D"/>
    <w:rsid w:val="005C19E4"/>
    <w:rsid w:val="005C2B3F"/>
    <w:rsid w:val="005C6F25"/>
    <w:rsid w:val="005D481A"/>
    <w:rsid w:val="005D4ED2"/>
    <w:rsid w:val="005D5298"/>
    <w:rsid w:val="005E516D"/>
    <w:rsid w:val="005F1B87"/>
    <w:rsid w:val="005F3B4D"/>
    <w:rsid w:val="005F5E4C"/>
    <w:rsid w:val="00604F19"/>
    <w:rsid w:val="006067AA"/>
    <w:rsid w:val="00611224"/>
    <w:rsid w:val="0061446D"/>
    <w:rsid w:val="00614482"/>
    <w:rsid w:val="00620D55"/>
    <w:rsid w:val="006217AA"/>
    <w:rsid w:val="006252E4"/>
    <w:rsid w:val="00627A9F"/>
    <w:rsid w:val="00631A0E"/>
    <w:rsid w:val="0063654F"/>
    <w:rsid w:val="006569AC"/>
    <w:rsid w:val="006572AA"/>
    <w:rsid w:val="00660654"/>
    <w:rsid w:val="0066182E"/>
    <w:rsid w:val="00666D06"/>
    <w:rsid w:val="00673F31"/>
    <w:rsid w:val="00676274"/>
    <w:rsid w:val="0068067D"/>
    <w:rsid w:val="00681293"/>
    <w:rsid w:val="00681C4D"/>
    <w:rsid w:val="00685C98"/>
    <w:rsid w:val="00691825"/>
    <w:rsid w:val="00692FD1"/>
    <w:rsid w:val="00695502"/>
    <w:rsid w:val="0069607A"/>
    <w:rsid w:val="006A0DC0"/>
    <w:rsid w:val="006A0E72"/>
    <w:rsid w:val="006A5603"/>
    <w:rsid w:val="006A7AFD"/>
    <w:rsid w:val="006B1C2D"/>
    <w:rsid w:val="006C3B2A"/>
    <w:rsid w:val="006C3E51"/>
    <w:rsid w:val="006C4F12"/>
    <w:rsid w:val="006D0688"/>
    <w:rsid w:val="006D4136"/>
    <w:rsid w:val="006D7E0A"/>
    <w:rsid w:val="006E0623"/>
    <w:rsid w:val="006E084E"/>
    <w:rsid w:val="006E290D"/>
    <w:rsid w:val="006E71F2"/>
    <w:rsid w:val="006F5F39"/>
    <w:rsid w:val="00705A42"/>
    <w:rsid w:val="007108BA"/>
    <w:rsid w:val="00713F26"/>
    <w:rsid w:val="0071724A"/>
    <w:rsid w:val="0072040C"/>
    <w:rsid w:val="0072258B"/>
    <w:rsid w:val="00723314"/>
    <w:rsid w:val="00727BE3"/>
    <w:rsid w:val="007321A8"/>
    <w:rsid w:val="0073548D"/>
    <w:rsid w:val="00736CC3"/>
    <w:rsid w:val="007402C6"/>
    <w:rsid w:val="00741C08"/>
    <w:rsid w:val="00750036"/>
    <w:rsid w:val="007509C6"/>
    <w:rsid w:val="00752BC4"/>
    <w:rsid w:val="00753079"/>
    <w:rsid w:val="007540EB"/>
    <w:rsid w:val="007578D3"/>
    <w:rsid w:val="00757E6B"/>
    <w:rsid w:val="0076077A"/>
    <w:rsid w:val="00763699"/>
    <w:rsid w:val="00766E90"/>
    <w:rsid w:val="00770F9F"/>
    <w:rsid w:val="00777119"/>
    <w:rsid w:val="00777557"/>
    <w:rsid w:val="00777CD7"/>
    <w:rsid w:val="007823CA"/>
    <w:rsid w:val="00782634"/>
    <w:rsid w:val="0078780E"/>
    <w:rsid w:val="0079016C"/>
    <w:rsid w:val="0079201E"/>
    <w:rsid w:val="00793328"/>
    <w:rsid w:val="00793446"/>
    <w:rsid w:val="007934BF"/>
    <w:rsid w:val="00795D76"/>
    <w:rsid w:val="007A3FA3"/>
    <w:rsid w:val="007A6F1F"/>
    <w:rsid w:val="007C37BE"/>
    <w:rsid w:val="007C4441"/>
    <w:rsid w:val="007C5667"/>
    <w:rsid w:val="007C7D34"/>
    <w:rsid w:val="007D39FF"/>
    <w:rsid w:val="007D5765"/>
    <w:rsid w:val="007E33E2"/>
    <w:rsid w:val="007E3493"/>
    <w:rsid w:val="007E3771"/>
    <w:rsid w:val="007F0EC8"/>
    <w:rsid w:val="007F25CF"/>
    <w:rsid w:val="008019D6"/>
    <w:rsid w:val="008071DF"/>
    <w:rsid w:val="00811E7C"/>
    <w:rsid w:val="00814A6C"/>
    <w:rsid w:val="00816CA6"/>
    <w:rsid w:val="00816E61"/>
    <w:rsid w:val="008218E6"/>
    <w:rsid w:val="008235EF"/>
    <w:rsid w:val="008340D0"/>
    <w:rsid w:val="0083573D"/>
    <w:rsid w:val="00835BE1"/>
    <w:rsid w:val="00835FA6"/>
    <w:rsid w:val="00836543"/>
    <w:rsid w:val="00841E83"/>
    <w:rsid w:val="008534EC"/>
    <w:rsid w:val="008665F9"/>
    <w:rsid w:val="00871139"/>
    <w:rsid w:val="00871D27"/>
    <w:rsid w:val="00871FBA"/>
    <w:rsid w:val="00872100"/>
    <w:rsid w:val="008726C8"/>
    <w:rsid w:val="0088189B"/>
    <w:rsid w:val="00896A86"/>
    <w:rsid w:val="00897AEC"/>
    <w:rsid w:val="008A642B"/>
    <w:rsid w:val="008B25BA"/>
    <w:rsid w:val="008B3AB9"/>
    <w:rsid w:val="008C3A02"/>
    <w:rsid w:val="008C3FEF"/>
    <w:rsid w:val="008C4BD1"/>
    <w:rsid w:val="008C4CA8"/>
    <w:rsid w:val="008C6744"/>
    <w:rsid w:val="008D36F3"/>
    <w:rsid w:val="008E279A"/>
    <w:rsid w:val="008E37DD"/>
    <w:rsid w:val="008E476A"/>
    <w:rsid w:val="008F1AB2"/>
    <w:rsid w:val="008F2315"/>
    <w:rsid w:val="008F3290"/>
    <w:rsid w:val="009012EA"/>
    <w:rsid w:val="0090606E"/>
    <w:rsid w:val="009064A9"/>
    <w:rsid w:val="00910736"/>
    <w:rsid w:val="009110B1"/>
    <w:rsid w:val="009112C3"/>
    <w:rsid w:val="00912B84"/>
    <w:rsid w:val="009136A0"/>
    <w:rsid w:val="00913951"/>
    <w:rsid w:val="00917264"/>
    <w:rsid w:val="00923F00"/>
    <w:rsid w:val="0092499D"/>
    <w:rsid w:val="0092646E"/>
    <w:rsid w:val="00927469"/>
    <w:rsid w:val="00927CAE"/>
    <w:rsid w:val="009316BE"/>
    <w:rsid w:val="00932EBF"/>
    <w:rsid w:val="00940990"/>
    <w:rsid w:val="00942CEA"/>
    <w:rsid w:val="00944444"/>
    <w:rsid w:val="00946B86"/>
    <w:rsid w:val="00947EAB"/>
    <w:rsid w:val="00950D93"/>
    <w:rsid w:val="009537B5"/>
    <w:rsid w:val="00954DDC"/>
    <w:rsid w:val="0095637C"/>
    <w:rsid w:val="00960DC2"/>
    <w:rsid w:val="00972E1C"/>
    <w:rsid w:val="00980E3A"/>
    <w:rsid w:val="00983BF5"/>
    <w:rsid w:val="009863CC"/>
    <w:rsid w:val="00992820"/>
    <w:rsid w:val="009A12E1"/>
    <w:rsid w:val="009A3B21"/>
    <w:rsid w:val="009A4314"/>
    <w:rsid w:val="009A47F4"/>
    <w:rsid w:val="009A7F73"/>
    <w:rsid w:val="009B01D2"/>
    <w:rsid w:val="009B2478"/>
    <w:rsid w:val="009B2C30"/>
    <w:rsid w:val="009B4236"/>
    <w:rsid w:val="009B6415"/>
    <w:rsid w:val="009C0965"/>
    <w:rsid w:val="009C2856"/>
    <w:rsid w:val="009C29C5"/>
    <w:rsid w:val="009C3477"/>
    <w:rsid w:val="009C5184"/>
    <w:rsid w:val="009D0CD8"/>
    <w:rsid w:val="009D198A"/>
    <w:rsid w:val="009E1049"/>
    <w:rsid w:val="009E602E"/>
    <w:rsid w:val="009F23BD"/>
    <w:rsid w:val="009F386F"/>
    <w:rsid w:val="009F40FA"/>
    <w:rsid w:val="00A106AB"/>
    <w:rsid w:val="00A11507"/>
    <w:rsid w:val="00A13349"/>
    <w:rsid w:val="00A1511E"/>
    <w:rsid w:val="00A15135"/>
    <w:rsid w:val="00A16680"/>
    <w:rsid w:val="00A2602B"/>
    <w:rsid w:val="00A262BF"/>
    <w:rsid w:val="00A265B2"/>
    <w:rsid w:val="00A27188"/>
    <w:rsid w:val="00A36575"/>
    <w:rsid w:val="00A412B9"/>
    <w:rsid w:val="00A4488F"/>
    <w:rsid w:val="00A50988"/>
    <w:rsid w:val="00A53673"/>
    <w:rsid w:val="00A544AF"/>
    <w:rsid w:val="00A5768A"/>
    <w:rsid w:val="00A612B8"/>
    <w:rsid w:val="00A75A80"/>
    <w:rsid w:val="00A76247"/>
    <w:rsid w:val="00A803D4"/>
    <w:rsid w:val="00A82718"/>
    <w:rsid w:val="00A93997"/>
    <w:rsid w:val="00A95FD8"/>
    <w:rsid w:val="00A95FDF"/>
    <w:rsid w:val="00AB245D"/>
    <w:rsid w:val="00AB2720"/>
    <w:rsid w:val="00AB3AA0"/>
    <w:rsid w:val="00AB448A"/>
    <w:rsid w:val="00AB6360"/>
    <w:rsid w:val="00AC2543"/>
    <w:rsid w:val="00AC26A3"/>
    <w:rsid w:val="00AC4500"/>
    <w:rsid w:val="00AD6CD4"/>
    <w:rsid w:val="00AF083A"/>
    <w:rsid w:val="00AF084C"/>
    <w:rsid w:val="00B07E6A"/>
    <w:rsid w:val="00B14F43"/>
    <w:rsid w:val="00B150B8"/>
    <w:rsid w:val="00B1546A"/>
    <w:rsid w:val="00B20465"/>
    <w:rsid w:val="00B23FE3"/>
    <w:rsid w:val="00B24AA1"/>
    <w:rsid w:val="00B30A71"/>
    <w:rsid w:val="00B32DC6"/>
    <w:rsid w:val="00B33FC2"/>
    <w:rsid w:val="00B351C3"/>
    <w:rsid w:val="00B36016"/>
    <w:rsid w:val="00B4171C"/>
    <w:rsid w:val="00B445EC"/>
    <w:rsid w:val="00B5179D"/>
    <w:rsid w:val="00B52AB8"/>
    <w:rsid w:val="00B53052"/>
    <w:rsid w:val="00B53961"/>
    <w:rsid w:val="00B60F41"/>
    <w:rsid w:val="00B62577"/>
    <w:rsid w:val="00B62FA3"/>
    <w:rsid w:val="00B64F3F"/>
    <w:rsid w:val="00B654F7"/>
    <w:rsid w:val="00B7755C"/>
    <w:rsid w:val="00B80CE6"/>
    <w:rsid w:val="00B833BD"/>
    <w:rsid w:val="00B90CC6"/>
    <w:rsid w:val="00B92AA3"/>
    <w:rsid w:val="00B950A7"/>
    <w:rsid w:val="00B9682F"/>
    <w:rsid w:val="00BA666E"/>
    <w:rsid w:val="00BA6F6A"/>
    <w:rsid w:val="00BB06E1"/>
    <w:rsid w:val="00BB0F0A"/>
    <w:rsid w:val="00BB1779"/>
    <w:rsid w:val="00BB1C1A"/>
    <w:rsid w:val="00BC1DDD"/>
    <w:rsid w:val="00BC37AC"/>
    <w:rsid w:val="00BC6FBC"/>
    <w:rsid w:val="00BD6082"/>
    <w:rsid w:val="00BE29C6"/>
    <w:rsid w:val="00BE67ED"/>
    <w:rsid w:val="00C03736"/>
    <w:rsid w:val="00C06578"/>
    <w:rsid w:val="00C06889"/>
    <w:rsid w:val="00C1653E"/>
    <w:rsid w:val="00C169D5"/>
    <w:rsid w:val="00C31355"/>
    <w:rsid w:val="00C33891"/>
    <w:rsid w:val="00C33B6A"/>
    <w:rsid w:val="00C371AA"/>
    <w:rsid w:val="00C54FBB"/>
    <w:rsid w:val="00C55F0A"/>
    <w:rsid w:val="00C55F58"/>
    <w:rsid w:val="00C57979"/>
    <w:rsid w:val="00C57E8B"/>
    <w:rsid w:val="00C57E8C"/>
    <w:rsid w:val="00C6073C"/>
    <w:rsid w:val="00C6278A"/>
    <w:rsid w:val="00C62D02"/>
    <w:rsid w:val="00C65FE0"/>
    <w:rsid w:val="00C669D3"/>
    <w:rsid w:val="00C779A9"/>
    <w:rsid w:val="00C82E66"/>
    <w:rsid w:val="00C8344C"/>
    <w:rsid w:val="00C90669"/>
    <w:rsid w:val="00C94271"/>
    <w:rsid w:val="00C94AA9"/>
    <w:rsid w:val="00C952E7"/>
    <w:rsid w:val="00C95E8C"/>
    <w:rsid w:val="00C96406"/>
    <w:rsid w:val="00C97618"/>
    <w:rsid w:val="00CA70C6"/>
    <w:rsid w:val="00CB2184"/>
    <w:rsid w:val="00CB428A"/>
    <w:rsid w:val="00CB4785"/>
    <w:rsid w:val="00CB6471"/>
    <w:rsid w:val="00CC0442"/>
    <w:rsid w:val="00CE10BC"/>
    <w:rsid w:val="00CE5267"/>
    <w:rsid w:val="00CE625C"/>
    <w:rsid w:val="00CF024D"/>
    <w:rsid w:val="00D0176F"/>
    <w:rsid w:val="00D071C2"/>
    <w:rsid w:val="00D11B47"/>
    <w:rsid w:val="00D13B8B"/>
    <w:rsid w:val="00D13DE3"/>
    <w:rsid w:val="00D25D19"/>
    <w:rsid w:val="00D262C3"/>
    <w:rsid w:val="00D276F0"/>
    <w:rsid w:val="00D31813"/>
    <w:rsid w:val="00D32195"/>
    <w:rsid w:val="00D33B80"/>
    <w:rsid w:val="00D424CA"/>
    <w:rsid w:val="00D430DE"/>
    <w:rsid w:val="00D46BD3"/>
    <w:rsid w:val="00D522DF"/>
    <w:rsid w:val="00D524B9"/>
    <w:rsid w:val="00D56493"/>
    <w:rsid w:val="00D61359"/>
    <w:rsid w:val="00D6233B"/>
    <w:rsid w:val="00D67F10"/>
    <w:rsid w:val="00D775A8"/>
    <w:rsid w:val="00D8660E"/>
    <w:rsid w:val="00D92BDD"/>
    <w:rsid w:val="00D97350"/>
    <w:rsid w:val="00DA27B6"/>
    <w:rsid w:val="00DA4419"/>
    <w:rsid w:val="00DB2A88"/>
    <w:rsid w:val="00DB3167"/>
    <w:rsid w:val="00DB7757"/>
    <w:rsid w:val="00DC45CE"/>
    <w:rsid w:val="00DC6C54"/>
    <w:rsid w:val="00DD3EC3"/>
    <w:rsid w:val="00DD6C10"/>
    <w:rsid w:val="00DE088A"/>
    <w:rsid w:val="00DF0C9D"/>
    <w:rsid w:val="00DF5908"/>
    <w:rsid w:val="00E05CB9"/>
    <w:rsid w:val="00E0636C"/>
    <w:rsid w:val="00E17B47"/>
    <w:rsid w:val="00E208AF"/>
    <w:rsid w:val="00E239A5"/>
    <w:rsid w:val="00E24109"/>
    <w:rsid w:val="00E26C1C"/>
    <w:rsid w:val="00E27B08"/>
    <w:rsid w:val="00E37AE1"/>
    <w:rsid w:val="00E40ADE"/>
    <w:rsid w:val="00E4322B"/>
    <w:rsid w:val="00E439BE"/>
    <w:rsid w:val="00E46CD1"/>
    <w:rsid w:val="00E56D57"/>
    <w:rsid w:val="00E65773"/>
    <w:rsid w:val="00E67A1C"/>
    <w:rsid w:val="00E708D5"/>
    <w:rsid w:val="00E736F8"/>
    <w:rsid w:val="00E74D94"/>
    <w:rsid w:val="00E8308F"/>
    <w:rsid w:val="00E85CFF"/>
    <w:rsid w:val="00E879A8"/>
    <w:rsid w:val="00E90926"/>
    <w:rsid w:val="00E93DBD"/>
    <w:rsid w:val="00E955D0"/>
    <w:rsid w:val="00EB0E01"/>
    <w:rsid w:val="00EB5BF4"/>
    <w:rsid w:val="00EB7AFF"/>
    <w:rsid w:val="00EC2336"/>
    <w:rsid w:val="00EC3308"/>
    <w:rsid w:val="00EC4546"/>
    <w:rsid w:val="00EC4A61"/>
    <w:rsid w:val="00EC603D"/>
    <w:rsid w:val="00EC74F7"/>
    <w:rsid w:val="00ED28DE"/>
    <w:rsid w:val="00ED2ACD"/>
    <w:rsid w:val="00ED49EA"/>
    <w:rsid w:val="00ED57D4"/>
    <w:rsid w:val="00EE0D1A"/>
    <w:rsid w:val="00EE1777"/>
    <w:rsid w:val="00EE403F"/>
    <w:rsid w:val="00EE636A"/>
    <w:rsid w:val="00EE6714"/>
    <w:rsid w:val="00EE7BD0"/>
    <w:rsid w:val="00EF259B"/>
    <w:rsid w:val="00EF770A"/>
    <w:rsid w:val="00F00692"/>
    <w:rsid w:val="00F066AD"/>
    <w:rsid w:val="00F11FC6"/>
    <w:rsid w:val="00F20E8C"/>
    <w:rsid w:val="00F25AC3"/>
    <w:rsid w:val="00F31C07"/>
    <w:rsid w:val="00F3386B"/>
    <w:rsid w:val="00F341BD"/>
    <w:rsid w:val="00F3420A"/>
    <w:rsid w:val="00F41015"/>
    <w:rsid w:val="00F5053A"/>
    <w:rsid w:val="00F5157A"/>
    <w:rsid w:val="00F525D4"/>
    <w:rsid w:val="00F56F80"/>
    <w:rsid w:val="00F674B2"/>
    <w:rsid w:val="00F73EE5"/>
    <w:rsid w:val="00F81E3E"/>
    <w:rsid w:val="00F8281B"/>
    <w:rsid w:val="00F82C71"/>
    <w:rsid w:val="00F853C4"/>
    <w:rsid w:val="00F87609"/>
    <w:rsid w:val="00F94176"/>
    <w:rsid w:val="00F95977"/>
    <w:rsid w:val="00FA18E8"/>
    <w:rsid w:val="00FB4E15"/>
    <w:rsid w:val="00FC084F"/>
    <w:rsid w:val="00FC1C1A"/>
    <w:rsid w:val="00FC4CE9"/>
    <w:rsid w:val="00FC4F2F"/>
    <w:rsid w:val="00FC5D1D"/>
    <w:rsid w:val="00FD02DD"/>
    <w:rsid w:val="00FD462B"/>
    <w:rsid w:val="00FE1D43"/>
    <w:rsid w:val="00FE2E8E"/>
    <w:rsid w:val="00FE40F9"/>
    <w:rsid w:val="00FE5C0D"/>
    <w:rsid w:val="00FE6FCE"/>
    <w:rsid w:val="00FF1F55"/>
    <w:rsid w:val="00FF2490"/>
    <w:rsid w:val="00FF59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DE7C22"/>
  <w15:docId w15:val="{431E6832-A341-4AD7-9CC8-4437CC60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7BD0"/>
    <w:pPr>
      <w:spacing w:line="274" w:lineRule="auto"/>
    </w:pPr>
    <w:rPr>
      <w:rFonts w:ascii="Arial" w:hAnsi="Arial"/>
      <w:sz w:val="22"/>
      <w:lang w:val="en-US" w:eastAsia="en-US"/>
    </w:rPr>
  </w:style>
  <w:style w:type="paragraph" w:styleId="Heading1">
    <w:name w:val="heading 1"/>
    <w:basedOn w:val="Normal"/>
    <w:next w:val="BodyText"/>
    <w:qFormat/>
    <w:rsid w:val="00EE7BD0"/>
    <w:pPr>
      <w:keepNext/>
      <w:numPr>
        <w:numId w:val="5"/>
      </w:numPr>
      <w:spacing w:before="240" w:after="240" w:line="240" w:lineRule="auto"/>
      <w:outlineLvl w:val="0"/>
    </w:pPr>
    <w:rPr>
      <w:rFonts w:ascii="Times New Roman" w:hAnsi="Times New Roman"/>
      <w:b/>
      <w:caps/>
      <w:sz w:val="28"/>
    </w:rPr>
  </w:style>
  <w:style w:type="paragraph" w:styleId="Heading2">
    <w:name w:val="heading 2"/>
    <w:basedOn w:val="Normal"/>
    <w:next w:val="BodyText"/>
    <w:qFormat/>
    <w:rsid w:val="00454256"/>
    <w:pPr>
      <w:keepNext/>
      <w:numPr>
        <w:ilvl w:val="1"/>
        <w:numId w:val="5"/>
      </w:numPr>
      <w:spacing w:before="240" w:after="240" w:line="240" w:lineRule="auto"/>
      <w:ind w:left="851" w:hanging="851"/>
      <w:outlineLvl w:val="1"/>
    </w:pPr>
    <w:rPr>
      <w:rFonts w:ascii="Verdana" w:hAnsi="Verdana"/>
      <w:b/>
      <w:sz w:val="20"/>
    </w:rPr>
  </w:style>
  <w:style w:type="paragraph" w:styleId="Heading3">
    <w:name w:val="heading 3"/>
    <w:basedOn w:val="Heading2"/>
    <w:next w:val="BodyText2"/>
    <w:qFormat/>
    <w:rsid w:val="00454256"/>
    <w:pPr>
      <w:numPr>
        <w:ilvl w:val="2"/>
      </w:numPr>
      <w:spacing w:before="120" w:after="120"/>
      <w:ind w:left="851" w:hanging="851"/>
      <w:outlineLvl w:val="2"/>
    </w:pPr>
    <w:rPr>
      <w:bCs/>
      <w:iCs/>
    </w:rPr>
  </w:style>
  <w:style w:type="paragraph" w:styleId="Heading4">
    <w:name w:val="heading 4"/>
    <w:basedOn w:val="Heading3"/>
    <w:next w:val="BodyText2"/>
    <w:qFormat/>
    <w:rsid w:val="00EE7BD0"/>
    <w:pPr>
      <w:numPr>
        <w:ilvl w:val="3"/>
      </w:numPr>
      <w:spacing w:before="240"/>
      <w:outlineLvl w:val="3"/>
    </w:pPr>
    <w:rPr>
      <w:rFonts w:cs="Arial"/>
      <w:sz w:val="22"/>
    </w:rPr>
  </w:style>
  <w:style w:type="paragraph" w:styleId="Heading5">
    <w:name w:val="heading 5"/>
    <w:basedOn w:val="Heading4"/>
    <w:next w:val="Normal"/>
    <w:qFormat/>
    <w:rsid w:val="00EE7BD0"/>
    <w:pPr>
      <w:numPr>
        <w:ilvl w:val="4"/>
      </w:numPr>
      <w:tabs>
        <w:tab w:val="left" w:pos="990"/>
      </w:tabs>
      <w:jc w:val="both"/>
      <w:outlineLvl w:val="4"/>
    </w:pPr>
  </w:style>
  <w:style w:type="paragraph" w:styleId="Heading6">
    <w:name w:val="heading 6"/>
    <w:basedOn w:val="Normal"/>
    <w:next w:val="Normal"/>
    <w:qFormat/>
    <w:rsid w:val="00EE7BD0"/>
    <w:pPr>
      <w:keepNext/>
      <w:jc w:val="right"/>
      <w:outlineLvl w:val="5"/>
    </w:pPr>
    <w:rPr>
      <w:b/>
      <w:i/>
      <w:sz w:val="18"/>
    </w:rPr>
  </w:style>
  <w:style w:type="paragraph" w:styleId="Heading7">
    <w:name w:val="heading 7"/>
    <w:basedOn w:val="Normal"/>
    <w:next w:val="Normal"/>
    <w:qFormat/>
    <w:rsid w:val="00EE7BD0"/>
    <w:pPr>
      <w:keepNext/>
      <w:outlineLvl w:val="6"/>
    </w:pPr>
    <w:rPr>
      <w:b/>
    </w:rPr>
  </w:style>
  <w:style w:type="paragraph" w:styleId="Heading8">
    <w:name w:val="heading 8"/>
    <w:basedOn w:val="Normal"/>
    <w:next w:val="Normal"/>
    <w:qFormat/>
    <w:rsid w:val="00EE7BD0"/>
    <w:pPr>
      <w:keepNext/>
      <w:spacing w:before="120"/>
      <w:outlineLvl w:val="7"/>
    </w:pPr>
    <w:rPr>
      <w:b/>
      <w:sz w:val="28"/>
    </w:rPr>
  </w:style>
  <w:style w:type="paragraph" w:styleId="Heading9">
    <w:name w:val="heading 9"/>
    <w:basedOn w:val="Normal"/>
    <w:next w:val="Normal"/>
    <w:qFormat/>
    <w:rsid w:val="00EE7BD0"/>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E7BD0"/>
    <w:pPr>
      <w:spacing w:before="240"/>
    </w:pPr>
  </w:style>
  <w:style w:type="paragraph" w:styleId="BodyText2">
    <w:name w:val="Body Text 2"/>
    <w:basedOn w:val="Normal"/>
    <w:rsid w:val="00EE7BD0"/>
    <w:pPr>
      <w:spacing w:before="240"/>
      <w:ind w:left="720"/>
    </w:pPr>
    <w:rPr>
      <w:color w:val="000000"/>
    </w:rPr>
  </w:style>
  <w:style w:type="paragraph" w:styleId="TOC1">
    <w:name w:val="toc 1"/>
    <w:basedOn w:val="Normal"/>
    <w:next w:val="Normal"/>
    <w:autoRedefine/>
    <w:uiPriority w:val="39"/>
    <w:rsid w:val="0057282B"/>
    <w:pPr>
      <w:tabs>
        <w:tab w:val="right" w:pos="9360"/>
      </w:tabs>
      <w:ind w:left="540" w:hanging="540"/>
    </w:pPr>
    <w:rPr>
      <w:rFonts w:ascii="Verdana" w:hAnsi="Verdana" w:cs="Arial"/>
      <w:noProof/>
      <w:sz w:val="20"/>
    </w:rPr>
  </w:style>
  <w:style w:type="paragraph" w:styleId="TOC2">
    <w:name w:val="toc 2"/>
    <w:basedOn w:val="Normal"/>
    <w:next w:val="Normal"/>
    <w:autoRedefine/>
    <w:uiPriority w:val="39"/>
    <w:rsid w:val="00CB2184"/>
    <w:pPr>
      <w:tabs>
        <w:tab w:val="left" w:pos="1260"/>
        <w:tab w:val="right" w:leader="dot" w:pos="9360"/>
      </w:tabs>
      <w:ind w:left="1260" w:right="360" w:hanging="720"/>
      <w:pPrChange w:id="0" w:author="Yusupha Ceesay" w:date="2023-09-21T14:30:00Z">
        <w:pPr>
          <w:tabs>
            <w:tab w:val="left" w:pos="1260"/>
            <w:tab w:val="right" w:leader="dot" w:pos="9360"/>
          </w:tabs>
          <w:spacing w:line="274" w:lineRule="auto"/>
          <w:ind w:left="1260" w:right="360" w:hanging="720"/>
        </w:pPr>
      </w:pPrChange>
    </w:pPr>
    <w:rPr>
      <w:rFonts w:ascii="Verdana" w:hAnsi="Verdana"/>
      <w:noProof/>
      <w:sz w:val="20"/>
      <w:szCs w:val="28"/>
      <w:rPrChange w:id="0" w:author="Yusupha Ceesay" w:date="2023-09-21T14:30:00Z">
        <w:rPr>
          <w:rFonts w:ascii="Verdana" w:hAnsi="Verdana"/>
          <w:noProof/>
          <w:szCs w:val="28"/>
          <w:lang w:val="en-US" w:eastAsia="en-US" w:bidi="ar-SA"/>
        </w:rPr>
      </w:rPrChange>
    </w:rPr>
  </w:style>
  <w:style w:type="paragraph" w:styleId="TOC3">
    <w:name w:val="toc 3"/>
    <w:basedOn w:val="Normal"/>
    <w:next w:val="Normal"/>
    <w:autoRedefine/>
    <w:uiPriority w:val="39"/>
    <w:rsid w:val="00C1653E"/>
    <w:pPr>
      <w:tabs>
        <w:tab w:val="left" w:pos="1980"/>
        <w:tab w:val="right" w:leader="dot" w:pos="9360"/>
      </w:tabs>
      <w:ind w:left="1980" w:right="360" w:hanging="720"/>
      <w:pPrChange w:id="1" w:author="Yusupha Ceesay" w:date="2023-09-21T14:30:00Z">
        <w:pPr>
          <w:tabs>
            <w:tab w:val="left" w:pos="1980"/>
            <w:tab w:val="right" w:leader="dot" w:pos="9360"/>
          </w:tabs>
          <w:spacing w:line="274" w:lineRule="auto"/>
          <w:ind w:left="1980" w:right="360" w:hanging="720"/>
        </w:pPr>
      </w:pPrChange>
    </w:pPr>
    <w:rPr>
      <w:rFonts w:ascii="Verdana" w:hAnsi="Verdana"/>
      <w:noProof/>
      <w:sz w:val="20"/>
      <w:rPrChange w:id="1" w:author="Yusupha Ceesay" w:date="2023-09-21T14:30:00Z">
        <w:rPr>
          <w:rFonts w:ascii="Verdana" w:hAnsi="Verdana"/>
          <w:noProof/>
          <w:lang w:val="en-US" w:eastAsia="en-US" w:bidi="ar-SA"/>
        </w:rPr>
      </w:rPrChange>
    </w:rPr>
  </w:style>
  <w:style w:type="paragraph" w:styleId="TOC4">
    <w:name w:val="toc 4"/>
    <w:basedOn w:val="Normal"/>
    <w:next w:val="Normal"/>
    <w:autoRedefine/>
    <w:semiHidden/>
    <w:rsid w:val="00EE7BD0"/>
    <w:pPr>
      <w:tabs>
        <w:tab w:val="left" w:pos="2700"/>
        <w:tab w:val="right" w:leader="dot" w:pos="9360"/>
      </w:tabs>
      <w:ind w:left="2700" w:hanging="900"/>
    </w:pPr>
    <w:rPr>
      <w:noProof/>
    </w:rPr>
  </w:style>
  <w:style w:type="paragraph" w:styleId="Footer">
    <w:name w:val="footer"/>
    <w:basedOn w:val="Normal"/>
    <w:link w:val="FooterChar"/>
    <w:uiPriority w:val="99"/>
    <w:rsid w:val="00EE7BD0"/>
    <w:pPr>
      <w:tabs>
        <w:tab w:val="center" w:pos="4320"/>
        <w:tab w:val="right" w:pos="8640"/>
      </w:tabs>
    </w:pPr>
  </w:style>
  <w:style w:type="paragraph" w:styleId="TOC5">
    <w:name w:val="toc 5"/>
    <w:basedOn w:val="Normal"/>
    <w:next w:val="Normal"/>
    <w:autoRedefine/>
    <w:semiHidden/>
    <w:rsid w:val="00EE7BD0"/>
    <w:pPr>
      <w:tabs>
        <w:tab w:val="right" w:leader="dot" w:pos="9350"/>
      </w:tabs>
    </w:pPr>
    <w:rPr>
      <w:noProof/>
    </w:rPr>
  </w:style>
  <w:style w:type="paragraph" w:styleId="TOC6">
    <w:name w:val="toc 6"/>
    <w:basedOn w:val="Normal"/>
    <w:next w:val="Normal"/>
    <w:autoRedefine/>
    <w:semiHidden/>
    <w:rsid w:val="00EE7BD0"/>
    <w:pPr>
      <w:ind w:left="1000"/>
    </w:pPr>
  </w:style>
  <w:style w:type="paragraph" w:styleId="TOC7">
    <w:name w:val="toc 7"/>
    <w:basedOn w:val="Normal"/>
    <w:next w:val="Normal"/>
    <w:autoRedefine/>
    <w:semiHidden/>
    <w:rsid w:val="00EE7BD0"/>
    <w:pPr>
      <w:ind w:left="1200"/>
    </w:pPr>
  </w:style>
  <w:style w:type="paragraph" w:styleId="TOC8">
    <w:name w:val="toc 8"/>
    <w:basedOn w:val="Normal"/>
    <w:next w:val="Normal"/>
    <w:autoRedefine/>
    <w:semiHidden/>
    <w:rsid w:val="00EE7BD0"/>
    <w:pPr>
      <w:ind w:left="1400"/>
    </w:pPr>
  </w:style>
  <w:style w:type="paragraph" w:styleId="TOC9">
    <w:name w:val="toc 9"/>
    <w:basedOn w:val="Normal"/>
    <w:next w:val="Normal"/>
    <w:autoRedefine/>
    <w:semiHidden/>
    <w:rsid w:val="00EE7BD0"/>
    <w:pPr>
      <w:ind w:left="1600"/>
    </w:pPr>
  </w:style>
  <w:style w:type="character" w:styleId="Hyperlink">
    <w:name w:val="Hyperlink"/>
    <w:basedOn w:val="DefaultParagraphFont"/>
    <w:uiPriority w:val="99"/>
    <w:rsid w:val="00EE7BD0"/>
    <w:rPr>
      <w:rFonts w:ascii="Arial" w:hAnsi="Arial"/>
      <w:color w:val="0000FF"/>
      <w:sz w:val="22"/>
      <w:u w:val="single"/>
    </w:rPr>
  </w:style>
  <w:style w:type="paragraph" w:styleId="BodyText3">
    <w:name w:val="Body Text 3"/>
    <w:basedOn w:val="Normal"/>
    <w:rsid w:val="00EE7BD0"/>
    <w:pPr>
      <w:tabs>
        <w:tab w:val="left" w:pos="1440"/>
      </w:tabs>
      <w:spacing w:before="120"/>
      <w:ind w:left="720"/>
    </w:pPr>
    <w:rPr>
      <w:rFonts w:cs="Arial"/>
    </w:rPr>
  </w:style>
  <w:style w:type="character" w:styleId="PageNumber">
    <w:name w:val="page number"/>
    <w:basedOn w:val="DefaultParagraphFont"/>
    <w:rsid w:val="00EE7BD0"/>
  </w:style>
  <w:style w:type="paragraph" w:customStyle="1" w:styleId="SchemaBullet1">
    <w:name w:val="SchemaBullet1"/>
    <w:basedOn w:val="SchemaTxt"/>
    <w:rsid w:val="00EE7BD0"/>
    <w:pPr>
      <w:numPr>
        <w:numId w:val="2"/>
      </w:numPr>
      <w:spacing w:before="60"/>
    </w:pPr>
  </w:style>
  <w:style w:type="paragraph" w:customStyle="1" w:styleId="SchemaTxt">
    <w:name w:val="SchemaTxt"/>
    <w:basedOn w:val="Normal"/>
    <w:rsid w:val="00EE7BD0"/>
    <w:pPr>
      <w:tabs>
        <w:tab w:val="left" w:pos="2160"/>
      </w:tabs>
      <w:ind w:left="2160" w:hanging="2160"/>
    </w:pPr>
    <w:rPr>
      <w:bCs/>
    </w:rPr>
  </w:style>
  <w:style w:type="paragraph" w:customStyle="1" w:styleId="Bulletlisting">
    <w:name w:val="Bullet (listing)"/>
    <w:basedOn w:val="Normal"/>
    <w:rsid w:val="00EE7BD0"/>
    <w:pPr>
      <w:numPr>
        <w:numId w:val="3"/>
      </w:numPr>
      <w:spacing w:before="120"/>
    </w:pPr>
  </w:style>
  <w:style w:type="paragraph" w:styleId="ListBullet2">
    <w:name w:val="List Bullet 2"/>
    <w:basedOn w:val="Normal"/>
    <w:autoRedefine/>
    <w:rsid w:val="00EE7BD0"/>
    <w:pPr>
      <w:numPr>
        <w:numId w:val="4"/>
      </w:numPr>
      <w:tabs>
        <w:tab w:val="clear" w:pos="360"/>
        <w:tab w:val="num" w:pos="1080"/>
      </w:tabs>
      <w:spacing w:before="120"/>
      <w:ind w:left="1080"/>
    </w:pPr>
  </w:style>
  <w:style w:type="paragraph" w:customStyle="1" w:styleId="Bulletlisting2">
    <w:name w:val="Bullet (listing)2"/>
    <w:basedOn w:val="ListBullet2"/>
    <w:rsid w:val="00EE7BD0"/>
    <w:pPr>
      <w:numPr>
        <w:numId w:val="10"/>
      </w:numPr>
      <w:tabs>
        <w:tab w:val="left" w:pos="1080"/>
      </w:tabs>
      <w:spacing w:before="60"/>
      <w:ind w:left="1080" w:hanging="360"/>
    </w:pPr>
  </w:style>
  <w:style w:type="paragraph" w:customStyle="1" w:styleId="ListNumber2">
    <w:name w:val="List Number2"/>
    <w:basedOn w:val="ListBullet2"/>
    <w:rsid w:val="00EE7BD0"/>
    <w:pPr>
      <w:numPr>
        <w:numId w:val="6"/>
      </w:numPr>
      <w:tabs>
        <w:tab w:val="clear" w:pos="907"/>
        <w:tab w:val="num" w:pos="1080"/>
      </w:tabs>
      <w:ind w:left="1080"/>
    </w:pPr>
  </w:style>
  <w:style w:type="paragraph" w:customStyle="1" w:styleId="ListNumber2a">
    <w:name w:val="List Number2a"/>
    <w:basedOn w:val="Normal"/>
    <w:rsid w:val="00EE7BD0"/>
    <w:pPr>
      <w:numPr>
        <w:numId w:val="7"/>
      </w:numPr>
      <w:tabs>
        <w:tab w:val="clear" w:pos="360"/>
        <w:tab w:val="num" w:pos="1260"/>
      </w:tabs>
      <w:spacing w:before="120"/>
      <w:ind w:left="1267"/>
    </w:pPr>
  </w:style>
  <w:style w:type="paragraph" w:customStyle="1" w:styleId="ListNumber1">
    <w:name w:val="ListNumber1"/>
    <w:basedOn w:val="Normal"/>
    <w:rsid w:val="00EE7BD0"/>
    <w:pPr>
      <w:numPr>
        <w:numId w:val="8"/>
      </w:numPr>
      <w:spacing w:before="120"/>
    </w:pPr>
  </w:style>
  <w:style w:type="paragraph" w:customStyle="1" w:styleId="Section">
    <w:name w:val="Section"/>
    <w:basedOn w:val="Normal"/>
    <w:next w:val="BodyText"/>
    <w:autoRedefine/>
    <w:rsid w:val="00EE7BD0"/>
    <w:pPr>
      <w:numPr>
        <w:numId w:val="9"/>
      </w:numPr>
      <w:spacing w:before="360" w:after="360" w:line="280" w:lineRule="atLeast"/>
    </w:pPr>
    <w:rPr>
      <w:b/>
      <w:caps/>
      <w:sz w:val="32"/>
    </w:rPr>
  </w:style>
  <w:style w:type="paragraph" w:customStyle="1" w:styleId="SchemaTitle">
    <w:name w:val="SchemaTitle"/>
    <w:basedOn w:val="Normal"/>
    <w:rsid w:val="00EE7BD0"/>
    <w:pPr>
      <w:spacing w:before="240" w:after="240"/>
      <w:jc w:val="center"/>
    </w:pPr>
    <w:rPr>
      <w:b/>
      <w:caps/>
      <w:sz w:val="24"/>
      <w:szCs w:val="24"/>
    </w:rPr>
  </w:style>
  <w:style w:type="paragraph" w:customStyle="1" w:styleId="Bulletlisting3">
    <w:name w:val="Bullet (listing)3"/>
    <w:basedOn w:val="Normal"/>
    <w:rsid w:val="00EE7BD0"/>
    <w:pPr>
      <w:numPr>
        <w:numId w:val="1"/>
      </w:numPr>
      <w:tabs>
        <w:tab w:val="clear" w:pos="1872"/>
        <w:tab w:val="num" w:pos="1080"/>
      </w:tabs>
      <w:spacing w:before="120"/>
      <w:ind w:left="1080" w:hanging="360"/>
    </w:pPr>
    <w:rPr>
      <w:rFonts w:cs="Arial"/>
    </w:rPr>
  </w:style>
  <w:style w:type="paragraph" w:customStyle="1" w:styleId="Appendix">
    <w:name w:val="Appendix"/>
    <w:basedOn w:val="Heading1"/>
    <w:next w:val="BodyText"/>
    <w:rsid w:val="00EE7BD0"/>
    <w:pPr>
      <w:numPr>
        <w:numId w:val="0"/>
      </w:numPr>
      <w:jc w:val="center"/>
    </w:pPr>
    <w:rPr>
      <w:rFonts w:cs="Arial"/>
    </w:rPr>
  </w:style>
  <w:style w:type="paragraph" w:styleId="Header">
    <w:name w:val="header"/>
    <w:basedOn w:val="Normal"/>
    <w:link w:val="HeaderChar"/>
    <w:rsid w:val="00EE7BD0"/>
    <w:pPr>
      <w:tabs>
        <w:tab w:val="center" w:pos="4320"/>
        <w:tab w:val="right" w:pos="8640"/>
      </w:tabs>
    </w:pPr>
  </w:style>
  <w:style w:type="paragraph" w:styleId="CommentText">
    <w:name w:val="annotation text"/>
    <w:basedOn w:val="Normal"/>
    <w:semiHidden/>
    <w:rsid w:val="00EE7BD0"/>
    <w:pPr>
      <w:spacing w:line="240" w:lineRule="auto"/>
    </w:pPr>
    <w:rPr>
      <w:sz w:val="20"/>
    </w:rPr>
  </w:style>
  <w:style w:type="character" w:styleId="FollowedHyperlink">
    <w:name w:val="FollowedHyperlink"/>
    <w:basedOn w:val="DefaultParagraphFont"/>
    <w:rsid w:val="00EE7BD0"/>
    <w:rPr>
      <w:color w:val="800080"/>
      <w:u w:val="single"/>
    </w:rPr>
  </w:style>
  <w:style w:type="paragraph" w:customStyle="1" w:styleId="BodyText4">
    <w:name w:val="Body Text 4"/>
    <w:basedOn w:val="BodyText3"/>
    <w:rsid w:val="00EE7BD0"/>
    <w:pPr>
      <w:ind w:left="1440"/>
    </w:pPr>
  </w:style>
  <w:style w:type="paragraph" w:styleId="BalloonText">
    <w:name w:val="Balloon Text"/>
    <w:basedOn w:val="Normal"/>
    <w:semiHidden/>
    <w:rsid w:val="00EE7BD0"/>
    <w:rPr>
      <w:rFonts w:ascii="Tahoma" w:hAnsi="Tahoma" w:cs="Tahoma"/>
      <w:sz w:val="16"/>
      <w:szCs w:val="16"/>
    </w:rPr>
  </w:style>
  <w:style w:type="paragraph" w:styleId="Title">
    <w:name w:val="Title"/>
    <w:basedOn w:val="Normal"/>
    <w:qFormat/>
    <w:rsid w:val="00EE7BD0"/>
    <w:pPr>
      <w:spacing w:before="120" w:after="240" w:line="240" w:lineRule="auto"/>
      <w:jc w:val="center"/>
    </w:pPr>
    <w:rPr>
      <w:sz w:val="24"/>
      <w:szCs w:val="24"/>
    </w:rPr>
  </w:style>
  <w:style w:type="paragraph" w:customStyle="1" w:styleId="Normal-text">
    <w:name w:val="Normal-text"/>
    <w:basedOn w:val="Normal"/>
    <w:rsid w:val="00EE7BD0"/>
    <w:pPr>
      <w:tabs>
        <w:tab w:val="left" w:pos="0"/>
      </w:tabs>
      <w:suppressAutoHyphens/>
      <w:spacing w:before="60" w:after="120" w:line="240" w:lineRule="auto"/>
      <w:jc w:val="both"/>
    </w:pPr>
    <w:rPr>
      <w:rFonts w:ascii="Times New Roman" w:hAnsi="Times New Roman"/>
      <w:sz w:val="24"/>
    </w:rPr>
  </w:style>
  <w:style w:type="paragraph" w:customStyle="1" w:styleId="BodyText2Italic">
    <w:name w:val="Body Text 2 + Italic"/>
    <w:aliases w:val="Black"/>
    <w:basedOn w:val="BodyText"/>
    <w:rsid w:val="00EE7BD0"/>
    <w:rPr>
      <w:i/>
      <w:iCs/>
      <w:color w:val="000000"/>
    </w:rPr>
  </w:style>
  <w:style w:type="paragraph" w:customStyle="1" w:styleId="InstructionalText">
    <w:name w:val="Instructional Text"/>
    <w:basedOn w:val="BodyText"/>
    <w:rsid w:val="00EE7BD0"/>
    <w:pPr>
      <w:spacing w:line="240" w:lineRule="auto"/>
    </w:pPr>
    <w:rPr>
      <w:i/>
      <w:iCs/>
      <w:color w:val="000000"/>
    </w:rPr>
  </w:style>
  <w:style w:type="paragraph" w:styleId="Subtitle">
    <w:name w:val="Subtitle"/>
    <w:basedOn w:val="Normal"/>
    <w:qFormat/>
    <w:rsid w:val="00EE7BD0"/>
    <w:pPr>
      <w:spacing w:line="240" w:lineRule="auto"/>
      <w:jc w:val="center"/>
    </w:pPr>
    <w:rPr>
      <w:rFonts w:ascii="Times New Roman" w:hAnsi="Times New Roman"/>
      <w:sz w:val="24"/>
    </w:rPr>
  </w:style>
  <w:style w:type="paragraph" w:styleId="BodyTextIndent">
    <w:name w:val="Body Text Indent"/>
    <w:basedOn w:val="Normal"/>
    <w:rsid w:val="00EE7BD0"/>
    <w:pPr>
      <w:spacing w:after="120"/>
      <w:ind w:left="283"/>
    </w:pPr>
  </w:style>
  <w:style w:type="character" w:customStyle="1" w:styleId="Char">
    <w:name w:val="Char"/>
    <w:basedOn w:val="DefaultParagraphFont"/>
    <w:rsid w:val="00EE7BD0"/>
    <w:rPr>
      <w:rFonts w:ascii="Arial" w:hAnsi="Arial"/>
      <w:sz w:val="22"/>
      <w:lang w:val="en-US" w:eastAsia="en-US" w:bidi="ar-SA"/>
    </w:rPr>
  </w:style>
  <w:style w:type="character" w:styleId="CommentReference">
    <w:name w:val="annotation reference"/>
    <w:basedOn w:val="DefaultParagraphFont"/>
    <w:semiHidden/>
    <w:rsid w:val="00EE7BD0"/>
    <w:rPr>
      <w:sz w:val="16"/>
      <w:szCs w:val="16"/>
    </w:rPr>
  </w:style>
  <w:style w:type="paragraph" w:styleId="CommentSubject">
    <w:name w:val="annotation subject"/>
    <w:basedOn w:val="CommentText"/>
    <w:next w:val="CommentText"/>
    <w:semiHidden/>
    <w:rsid w:val="00EE7BD0"/>
    <w:pPr>
      <w:spacing w:line="274" w:lineRule="auto"/>
    </w:pPr>
    <w:rPr>
      <w:b/>
      <w:bCs/>
    </w:rPr>
  </w:style>
  <w:style w:type="paragraph" w:styleId="NormalWeb">
    <w:name w:val="Normal (Web)"/>
    <w:basedOn w:val="Normal"/>
    <w:uiPriority w:val="99"/>
    <w:rsid w:val="00EE7BD0"/>
    <w:pPr>
      <w:spacing w:before="100" w:beforeAutospacing="1" w:after="100" w:afterAutospacing="1" w:line="288" w:lineRule="atLeast"/>
    </w:pPr>
    <w:rPr>
      <w:rFonts w:ascii="Verdana" w:hAnsi="Verdana"/>
      <w:sz w:val="18"/>
      <w:szCs w:val="18"/>
    </w:rPr>
  </w:style>
  <w:style w:type="character" w:styleId="HTMLCite">
    <w:name w:val="HTML Cite"/>
    <w:basedOn w:val="DefaultParagraphFont"/>
    <w:rsid w:val="00EE7BD0"/>
    <w:rPr>
      <w:i/>
      <w:iCs/>
    </w:rPr>
  </w:style>
  <w:style w:type="paragraph" w:customStyle="1" w:styleId="Default">
    <w:name w:val="Default"/>
    <w:rsid w:val="00910736"/>
    <w:pPr>
      <w:autoSpaceDE w:val="0"/>
      <w:autoSpaceDN w:val="0"/>
      <w:adjustRightInd w:val="0"/>
    </w:pPr>
    <w:rPr>
      <w:rFonts w:ascii="Century Schoolbook" w:hAnsi="Century Schoolbook" w:cs="Century Schoolbook"/>
      <w:color w:val="000000"/>
      <w:sz w:val="24"/>
      <w:szCs w:val="24"/>
    </w:rPr>
  </w:style>
  <w:style w:type="table" w:styleId="TableGrid">
    <w:name w:val="Table Grid"/>
    <w:basedOn w:val="TableNormal"/>
    <w:rsid w:val="0020032B"/>
    <w:pPr>
      <w:spacing w:line="27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3AA0"/>
    <w:rPr>
      <w:i/>
      <w:iCs/>
    </w:rPr>
  </w:style>
  <w:style w:type="character" w:styleId="Strong">
    <w:name w:val="Strong"/>
    <w:basedOn w:val="DefaultParagraphFont"/>
    <w:uiPriority w:val="22"/>
    <w:qFormat/>
    <w:rsid w:val="00AB3AA0"/>
    <w:rPr>
      <w:b/>
      <w:bCs/>
    </w:rPr>
  </w:style>
  <w:style w:type="character" w:customStyle="1" w:styleId="HeaderChar">
    <w:name w:val="Header Char"/>
    <w:basedOn w:val="DefaultParagraphFont"/>
    <w:link w:val="Header"/>
    <w:rsid w:val="00681293"/>
    <w:rPr>
      <w:rFonts w:ascii="Arial" w:hAnsi="Arial"/>
      <w:sz w:val="22"/>
      <w:lang w:val="en-US" w:eastAsia="en-US"/>
    </w:rPr>
  </w:style>
  <w:style w:type="character" w:customStyle="1" w:styleId="FooterChar">
    <w:name w:val="Footer Char"/>
    <w:basedOn w:val="DefaultParagraphFont"/>
    <w:link w:val="Footer"/>
    <w:uiPriority w:val="99"/>
    <w:rsid w:val="007F0EC8"/>
    <w:rPr>
      <w:rFonts w:ascii="Arial" w:hAnsi="Arial"/>
      <w:sz w:val="22"/>
      <w:lang w:val="en-US" w:eastAsia="en-US"/>
    </w:rPr>
  </w:style>
  <w:style w:type="character" w:customStyle="1" w:styleId="BodyTextChar">
    <w:name w:val="Body Text Char"/>
    <w:basedOn w:val="DefaultParagraphFont"/>
    <w:link w:val="BodyText"/>
    <w:rsid w:val="002C011F"/>
    <w:rPr>
      <w:rFonts w:ascii="Arial" w:hAnsi="Arial"/>
      <w:sz w:val="22"/>
      <w:lang w:val="en-US" w:eastAsia="en-US"/>
    </w:rPr>
  </w:style>
  <w:style w:type="paragraph" w:styleId="ListParagraph">
    <w:name w:val="List Paragraph"/>
    <w:basedOn w:val="Normal"/>
    <w:uiPriority w:val="34"/>
    <w:qFormat/>
    <w:rsid w:val="00A5768A"/>
    <w:pPr>
      <w:spacing w:after="160" w:line="259" w:lineRule="auto"/>
      <w:ind w:left="720"/>
      <w:contextualSpacing/>
    </w:pPr>
    <w:rPr>
      <w:rFonts w:asciiTheme="minorHAnsi" w:eastAsiaTheme="minorHAnsi" w:hAnsiTheme="minorHAnsi" w:cstheme="minorBidi"/>
      <w:szCs w:val="22"/>
      <w:lang w:val="en-GB"/>
    </w:rPr>
  </w:style>
  <w:style w:type="paragraph" w:styleId="FootnoteText">
    <w:name w:val="footnote text"/>
    <w:basedOn w:val="Normal"/>
    <w:link w:val="FootnoteTextChar"/>
    <w:uiPriority w:val="99"/>
    <w:semiHidden/>
    <w:unhideWhenUsed/>
    <w:rsid w:val="00B80CE6"/>
    <w:pPr>
      <w:spacing w:line="240" w:lineRule="auto"/>
    </w:pPr>
    <w:rPr>
      <w:rFonts w:asciiTheme="minorHAnsi" w:eastAsiaTheme="minorHAnsi" w:hAnsiTheme="minorHAnsi" w:cstheme="minorBidi"/>
      <w:sz w:val="20"/>
      <w:lang w:val="en-GB"/>
    </w:rPr>
  </w:style>
  <w:style w:type="character" w:customStyle="1" w:styleId="FootnoteTextChar">
    <w:name w:val="Footnote Text Char"/>
    <w:basedOn w:val="DefaultParagraphFont"/>
    <w:link w:val="FootnoteText"/>
    <w:uiPriority w:val="99"/>
    <w:semiHidden/>
    <w:rsid w:val="00B80CE6"/>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B80CE6"/>
    <w:rPr>
      <w:vertAlign w:val="superscript"/>
    </w:rPr>
  </w:style>
  <w:style w:type="paragraph" w:customStyle="1" w:styleId="EndNoteBibliographyTitle">
    <w:name w:val="EndNote Bibliography Title"/>
    <w:basedOn w:val="Normal"/>
    <w:link w:val="EndNoteBibliographyTitleChar"/>
    <w:rsid w:val="004A558A"/>
    <w:pPr>
      <w:jc w:val="center"/>
    </w:pPr>
    <w:rPr>
      <w:rFonts w:cs="Arial"/>
      <w:noProof/>
      <w:sz w:val="24"/>
    </w:rPr>
  </w:style>
  <w:style w:type="character" w:customStyle="1" w:styleId="EndNoteBibliographyTitleChar">
    <w:name w:val="EndNote Bibliography Title Char"/>
    <w:basedOn w:val="DefaultParagraphFont"/>
    <w:link w:val="EndNoteBibliographyTitle"/>
    <w:rsid w:val="004A558A"/>
    <w:rPr>
      <w:rFonts w:ascii="Arial" w:hAnsi="Arial" w:cs="Arial"/>
      <w:noProof/>
      <w:sz w:val="24"/>
      <w:lang w:val="en-US" w:eastAsia="en-US"/>
    </w:rPr>
  </w:style>
  <w:style w:type="paragraph" w:customStyle="1" w:styleId="EndNoteBibliography">
    <w:name w:val="EndNote Bibliography"/>
    <w:basedOn w:val="Normal"/>
    <w:link w:val="EndNoteBibliographyChar"/>
    <w:rsid w:val="004A558A"/>
    <w:pPr>
      <w:spacing w:line="240" w:lineRule="auto"/>
    </w:pPr>
    <w:rPr>
      <w:rFonts w:cs="Arial"/>
      <w:noProof/>
      <w:sz w:val="24"/>
    </w:rPr>
  </w:style>
  <w:style w:type="character" w:customStyle="1" w:styleId="EndNoteBibliographyChar">
    <w:name w:val="EndNote Bibliography Char"/>
    <w:basedOn w:val="DefaultParagraphFont"/>
    <w:link w:val="EndNoteBibliography"/>
    <w:rsid w:val="004A558A"/>
    <w:rPr>
      <w:rFonts w:ascii="Arial" w:hAnsi="Arial" w:cs="Arial"/>
      <w:noProof/>
      <w:sz w:val="24"/>
      <w:lang w:val="en-US" w:eastAsia="en-US"/>
    </w:rPr>
  </w:style>
  <w:style w:type="character" w:customStyle="1" w:styleId="UnresolvedMention1">
    <w:name w:val="Unresolved Mention1"/>
    <w:basedOn w:val="DefaultParagraphFont"/>
    <w:uiPriority w:val="99"/>
    <w:semiHidden/>
    <w:unhideWhenUsed/>
    <w:rsid w:val="00C33891"/>
    <w:rPr>
      <w:color w:val="605E5C"/>
      <w:shd w:val="clear" w:color="auto" w:fill="E1DFDD"/>
    </w:rPr>
  </w:style>
  <w:style w:type="paragraph" w:styleId="Revision">
    <w:name w:val="Revision"/>
    <w:hidden/>
    <w:uiPriority w:val="99"/>
    <w:semiHidden/>
    <w:rsid w:val="00CB2184"/>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3833">
      <w:bodyDiv w:val="1"/>
      <w:marLeft w:val="0"/>
      <w:marRight w:val="0"/>
      <w:marTop w:val="0"/>
      <w:marBottom w:val="0"/>
      <w:divBdr>
        <w:top w:val="none" w:sz="0" w:space="0" w:color="auto"/>
        <w:left w:val="none" w:sz="0" w:space="0" w:color="auto"/>
        <w:bottom w:val="none" w:sz="0" w:space="0" w:color="auto"/>
        <w:right w:val="none" w:sz="0" w:space="0" w:color="auto"/>
      </w:divBdr>
      <w:divsChild>
        <w:div w:id="630671232">
          <w:marLeft w:val="0"/>
          <w:marRight w:val="0"/>
          <w:marTop w:val="0"/>
          <w:marBottom w:val="0"/>
          <w:divBdr>
            <w:top w:val="none" w:sz="0" w:space="0" w:color="auto"/>
            <w:left w:val="none" w:sz="0" w:space="0" w:color="auto"/>
            <w:bottom w:val="none" w:sz="0" w:space="0" w:color="auto"/>
            <w:right w:val="none" w:sz="0" w:space="0" w:color="auto"/>
          </w:divBdr>
          <w:divsChild>
            <w:div w:id="178471388">
              <w:marLeft w:val="0"/>
              <w:marRight w:val="0"/>
              <w:marTop w:val="0"/>
              <w:marBottom w:val="0"/>
              <w:divBdr>
                <w:top w:val="none" w:sz="0" w:space="0" w:color="auto"/>
                <w:left w:val="none" w:sz="0" w:space="0" w:color="auto"/>
                <w:bottom w:val="none" w:sz="0" w:space="0" w:color="auto"/>
                <w:right w:val="none" w:sz="0" w:space="0" w:color="auto"/>
              </w:divBdr>
              <w:divsChild>
                <w:div w:id="318460347">
                  <w:marLeft w:val="0"/>
                  <w:marRight w:val="0"/>
                  <w:marTop w:val="0"/>
                  <w:marBottom w:val="0"/>
                  <w:divBdr>
                    <w:top w:val="none" w:sz="0" w:space="0" w:color="auto"/>
                    <w:left w:val="none" w:sz="0" w:space="0" w:color="auto"/>
                    <w:bottom w:val="none" w:sz="0" w:space="0" w:color="auto"/>
                    <w:right w:val="none" w:sz="0" w:space="0" w:color="auto"/>
                  </w:divBdr>
                  <w:divsChild>
                    <w:div w:id="219364286">
                      <w:marLeft w:val="0"/>
                      <w:marRight w:val="0"/>
                      <w:marTop w:val="0"/>
                      <w:marBottom w:val="0"/>
                      <w:divBdr>
                        <w:top w:val="none" w:sz="0" w:space="0" w:color="auto"/>
                        <w:left w:val="none" w:sz="0" w:space="0" w:color="auto"/>
                        <w:bottom w:val="none" w:sz="0" w:space="0" w:color="auto"/>
                        <w:right w:val="none" w:sz="0" w:space="0" w:color="auto"/>
                      </w:divBdr>
                      <w:divsChild>
                        <w:div w:id="1773014217">
                          <w:marLeft w:val="0"/>
                          <w:marRight w:val="0"/>
                          <w:marTop w:val="0"/>
                          <w:marBottom w:val="0"/>
                          <w:divBdr>
                            <w:top w:val="none" w:sz="0" w:space="0" w:color="auto"/>
                            <w:left w:val="none" w:sz="0" w:space="0" w:color="auto"/>
                            <w:bottom w:val="none" w:sz="0" w:space="0" w:color="auto"/>
                            <w:right w:val="none" w:sz="0" w:space="0" w:color="auto"/>
                          </w:divBdr>
                          <w:divsChild>
                            <w:div w:id="187842964">
                              <w:marLeft w:val="0"/>
                              <w:marRight w:val="0"/>
                              <w:marTop w:val="0"/>
                              <w:marBottom w:val="0"/>
                              <w:divBdr>
                                <w:top w:val="none" w:sz="0" w:space="0" w:color="auto"/>
                                <w:left w:val="none" w:sz="0" w:space="0" w:color="auto"/>
                                <w:bottom w:val="none" w:sz="0" w:space="0" w:color="auto"/>
                                <w:right w:val="none" w:sz="0" w:space="0" w:color="auto"/>
                              </w:divBdr>
                              <w:divsChild>
                                <w:div w:id="5296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320055">
      <w:bodyDiv w:val="1"/>
      <w:marLeft w:val="0"/>
      <w:marRight w:val="0"/>
      <w:marTop w:val="0"/>
      <w:marBottom w:val="0"/>
      <w:divBdr>
        <w:top w:val="none" w:sz="0" w:space="0" w:color="auto"/>
        <w:left w:val="none" w:sz="0" w:space="0" w:color="auto"/>
        <w:bottom w:val="none" w:sz="0" w:space="0" w:color="auto"/>
        <w:right w:val="none" w:sz="0" w:space="0" w:color="auto"/>
      </w:divBdr>
    </w:div>
    <w:div w:id="857045322">
      <w:marLeft w:val="0"/>
      <w:marRight w:val="0"/>
      <w:marTop w:val="0"/>
      <w:marBottom w:val="0"/>
      <w:divBdr>
        <w:top w:val="none" w:sz="0" w:space="0" w:color="auto"/>
        <w:left w:val="none" w:sz="0" w:space="0" w:color="auto"/>
        <w:bottom w:val="none" w:sz="0" w:space="0" w:color="auto"/>
        <w:right w:val="none" w:sz="0" w:space="0" w:color="auto"/>
      </w:divBdr>
      <w:divsChild>
        <w:div w:id="1580023233">
          <w:marLeft w:val="0"/>
          <w:marRight w:val="0"/>
          <w:marTop w:val="0"/>
          <w:marBottom w:val="0"/>
          <w:divBdr>
            <w:top w:val="none" w:sz="0" w:space="0" w:color="auto"/>
            <w:left w:val="none" w:sz="0" w:space="0" w:color="auto"/>
            <w:bottom w:val="none" w:sz="0" w:space="0" w:color="auto"/>
            <w:right w:val="none" w:sz="0" w:space="0" w:color="auto"/>
          </w:divBdr>
          <w:divsChild>
            <w:div w:id="1552692637">
              <w:marLeft w:val="0"/>
              <w:marRight w:val="0"/>
              <w:marTop w:val="0"/>
              <w:marBottom w:val="0"/>
              <w:divBdr>
                <w:top w:val="none" w:sz="0" w:space="0" w:color="auto"/>
                <w:left w:val="none" w:sz="0" w:space="0" w:color="auto"/>
                <w:bottom w:val="none" w:sz="0" w:space="0" w:color="auto"/>
                <w:right w:val="none" w:sz="0" w:space="0" w:color="auto"/>
              </w:divBdr>
              <w:divsChild>
                <w:div w:id="1854221991">
                  <w:marLeft w:val="0"/>
                  <w:marRight w:val="0"/>
                  <w:marTop w:val="0"/>
                  <w:marBottom w:val="0"/>
                  <w:divBdr>
                    <w:top w:val="none" w:sz="0" w:space="0" w:color="auto"/>
                    <w:left w:val="none" w:sz="0" w:space="0" w:color="auto"/>
                    <w:bottom w:val="none" w:sz="0" w:space="0" w:color="auto"/>
                    <w:right w:val="none" w:sz="0" w:space="0" w:color="auto"/>
                  </w:divBdr>
                </w:div>
              </w:divsChild>
            </w:div>
            <w:div w:id="2071462321">
              <w:marLeft w:val="0"/>
              <w:marRight w:val="0"/>
              <w:marTop w:val="0"/>
              <w:marBottom w:val="0"/>
              <w:divBdr>
                <w:top w:val="none" w:sz="0" w:space="0" w:color="auto"/>
                <w:left w:val="none" w:sz="0" w:space="0" w:color="auto"/>
                <w:bottom w:val="none" w:sz="0" w:space="0" w:color="auto"/>
                <w:right w:val="none" w:sz="0" w:space="0" w:color="auto"/>
              </w:divBdr>
              <w:divsChild>
                <w:div w:id="1634361962">
                  <w:marLeft w:val="0"/>
                  <w:marRight w:val="0"/>
                  <w:marTop w:val="75"/>
                  <w:marBottom w:val="0"/>
                  <w:divBdr>
                    <w:top w:val="none" w:sz="0" w:space="0" w:color="auto"/>
                    <w:left w:val="none" w:sz="0" w:space="0" w:color="auto"/>
                    <w:bottom w:val="none" w:sz="0" w:space="0" w:color="auto"/>
                    <w:right w:val="none" w:sz="0" w:space="0" w:color="auto"/>
                  </w:divBdr>
                </w:div>
                <w:div w:id="585504927">
                  <w:marLeft w:val="0"/>
                  <w:marRight w:val="0"/>
                  <w:marTop w:val="0"/>
                  <w:marBottom w:val="0"/>
                  <w:divBdr>
                    <w:top w:val="none" w:sz="0" w:space="0" w:color="auto"/>
                    <w:left w:val="none" w:sz="0" w:space="0" w:color="auto"/>
                    <w:bottom w:val="none" w:sz="0" w:space="0" w:color="auto"/>
                    <w:right w:val="none" w:sz="0" w:space="0" w:color="auto"/>
                  </w:divBdr>
                </w:div>
                <w:div w:id="1357730288">
                  <w:marLeft w:val="0"/>
                  <w:marRight w:val="0"/>
                  <w:marTop w:val="1515"/>
                  <w:marBottom w:val="0"/>
                  <w:divBdr>
                    <w:top w:val="none" w:sz="0" w:space="0" w:color="auto"/>
                    <w:left w:val="none" w:sz="0" w:space="0" w:color="auto"/>
                    <w:bottom w:val="none" w:sz="0" w:space="0" w:color="auto"/>
                    <w:right w:val="none" w:sz="0" w:space="0" w:color="auto"/>
                  </w:divBdr>
                </w:div>
                <w:div w:id="1552114179">
                  <w:marLeft w:val="0"/>
                  <w:marRight w:val="0"/>
                  <w:marTop w:val="555"/>
                  <w:marBottom w:val="0"/>
                  <w:divBdr>
                    <w:top w:val="none" w:sz="0" w:space="0" w:color="auto"/>
                    <w:left w:val="none" w:sz="0" w:space="0" w:color="auto"/>
                    <w:bottom w:val="none" w:sz="0" w:space="0" w:color="auto"/>
                    <w:right w:val="none" w:sz="0" w:space="0" w:color="auto"/>
                  </w:divBdr>
                </w:div>
                <w:div w:id="882403131">
                  <w:marLeft w:val="0"/>
                  <w:marRight w:val="0"/>
                  <w:marTop w:val="525"/>
                  <w:marBottom w:val="0"/>
                  <w:divBdr>
                    <w:top w:val="none" w:sz="0" w:space="0" w:color="auto"/>
                    <w:left w:val="none" w:sz="0" w:space="0" w:color="auto"/>
                    <w:bottom w:val="none" w:sz="0" w:space="0" w:color="auto"/>
                    <w:right w:val="none" w:sz="0" w:space="0" w:color="auto"/>
                  </w:divBdr>
                </w:div>
              </w:divsChild>
            </w:div>
            <w:div w:id="513879749">
              <w:marLeft w:val="0"/>
              <w:marRight w:val="0"/>
              <w:marTop w:val="0"/>
              <w:marBottom w:val="0"/>
              <w:divBdr>
                <w:top w:val="none" w:sz="0" w:space="0" w:color="auto"/>
                <w:left w:val="none" w:sz="0" w:space="0" w:color="auto"/>
                <w:bottom w:val="none" w:sz="0" w:space="0" w:color="auto"/>
                <w:right w:val="none" w:sz="0" w:space="0" w:color="auto"/>
              </w:divBdr>
              <w:divsChild>
                <w:div w:id="1231113563">
                  <w:marLeft w:val="0"/>
                  <w:marRight w:val="0"/>
                  <w:marTop w:val="0"/>
                  <w:marBottom w:val="0"/>
                  <w:divBdr>
                    <w:top w:val="none" w:sz="0" w:space="0" w:color="auto"/>
                    <w:left w:val="none" w:sz="0" w:space="0" w:color="auto"/>
                    <w:bottom w:val="none" w:sz="0" w:space="0" w:color="auto"/>
                    <w:right w:val="none" w:sz="0" w:space="0" w:color="auto"/>
                  </w:divBdr>
                  <w:divsChild>
                    <w:div w:id="2144153819">
                      <w:marLeft w:val="0"/>
                      <w:marRight w:val="0"/>
                      <w:marTop w:val="0"/>
                      <w:marBottom w:val="0"/>
                      <w:divBdr>
                        <w:top w:val="none" w:sz="0" w:space="0" w:color="auto"/>
                        <w:left w:val="none" w:sz="0" w:space="0" w:color="auto"/>
                        <w:bottom w:val="none" w:sz="0" w:space="0" w:color="auto"/>
                        <w:right w:val="none" w:sz="0" w:space="0" w:color="auto"/>
                      </w:divBdr>
                      <w:divsChild>
                        <w:div w:id="16980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8513">
                  <w:marLeft w:val="0"/>
                  <w:marRight w:val="0"/>
                  <w:marTop w:val="0"/>
                  <w:marBottom w:val="0"/>
                  <w:divBdr>
                    <w:top w:val="none" w:sz="0" w:space="0" w:color="auto"/>
                    <w:left w:val="none" w:sz="0" w:space="0" w:color="auto"/>
                    <w:bottom w:val="none" w:sz="0" w:space="0" w:color="auto"/>
                    <w:right w:val="none" w:sz="0" w:space="0" w:color="auto"/>
                  </w:divBdr>
                  <w:divsChild>
                    <w:div w:id="1093433587">
                      <w:marLeft w:val="0"/>
                      <w:marRight w:val="0"/>
                      <w:marTop w:val="0"/>
                      <w:marBottom w:val="0"/>
                      <w:divBdr>
                        <w:top w:val="none" w:sz="0" w:space="0" w:color="auto"/>
                        <w:left w:val="none" w:sz="0" w:space="0" w:color="auto"/>
                        <w:bottom w:val="none" w:sz="0" w:space="0" w:color="auto"/>
                        <w:right w:val="none" w:sz="0" w:space="0" w:color="auto"/>
                      </w:divBdr>
                      <w:divsChild>
                        <w:div w:id="1127354375">
                          <w:marLeft w:val="0"/>
                          <w:marRight w:val="0"/>
                          <w:marTop w:val="0"/>
                          <w:marBottom w:val="0"/>
                          <w:divBdr>
                            <w:top w:val="none" w:sz="0" w:space="0" w:color="auto"/>
                            <w:left w:val="none" w:sz="0" w:space="0" w:color="auto"/>
                            <w:bottom w:val="none" w:sz="0" w:space="0" w:color="auto"/>
                            <w:right w:val="none" w:sz="0" w:space="0" w:color="auto"/>
                          </w:divBdr>
                        </w:div>
                        <w:div w:id="1975527275">
                          <w:marLeft w:val="0"/>
                          <w:marRight w:val="0"/>
                          <w:marTop w:val="0"/>
                          <w:marBottom w:val="0"/>
                          <w:divBdr>
                            <w:top w:val="none" w:sz="0" w:space="0" w:color="auto"/>
                            <w:left w:val="none" w:sz="0" w:space="0" w:color="auto"/>
                            <w:bottom w:val="none" w:sz="0" w:space="0" w:color="auto"/>
                            <w:right w:val="none" w:sz="0" w:space="0" w:color="auto"/>
                          </w:divBdr>
                        </w:div>
                        <w:div w:id="1539466809">
                          <w:marLeft w:val="0"/>
                          <w:marRight w:val="0"/>
                          <w:marTop w:val="0"/>
                          <w:marBottom w:val="0"/>
                          <w:divBdr>
                            <w:top w:val="none" w:sz="0" w:space="0" w:color="auto"/>
                            <w:left w:val="none" w:sz="0" w:space="0" w:color="auto"/>
                            <w:bottom w:val="none" w:sz="0" w:space="0" w:color="auto"/>
                            <w:right w:val="none" w:sz="0" w:space="0" w:color="auto"/>
                          </w:divBdr>
                          <w:divsChild>
                            <w:div w:id="32318195">
                              <w:marLeft w:val="0"/>
                              <w:marRight w:val="0"/>
                              <w:marTop w:val="0"/>
                              <w:marBottom w:val="0"/>
                              <w:divBdr>
                                <w:top w:val="none" w:sz="0" w:space="0" w:color="auto"/>
                                <w:left w:val="none" w:sz="0" w:space="0" w:color="auto"/>
                                <w:bottom w:val="none" w:sz="0" w:space="0" w:color="auto"/>
                                <w:right w:val="none" w:sz="0" w:space="0" w:color="auto"/>
                              </w:divBdr>
                              <w:divsChild>
                                <w:div w:id="21095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926">
                          <w:marLeft w:val="0"/>
                          <w:marRight w:val="0"/>
                          <w:marTop w:val="0"/>
                          <w:marBottom w:val="0"/>
                          <w:divBdr>
                            <w:top w:val="none" w:sz="0" w:space="0" w:color="auto"/>
                            <w:left w:val="none" w:sz="0" w:space="0" w:color="auto"/>
                            <w:bottom w:val="none" w:sz="0" w:space="0" w:color="auto"/>
                            <w:right w:val="none" w:sz="0" w:space="0" w:color="auto"/>
                          </w:divBdr>
                        </w:div>
                      </w:divsChild>
                    </w:div>
                    <w:div w:id="8202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258">
              <w:marLeft w:val="0"/>
              <w:marRight w:val="0"/>
              <w:marTop w:val="0"/>
              <w:marBottom w:val="0"/>
              <w:divBdr>
                <w:top w:val="none" w:sz="0" w:space="0" w:color="auto"/>
                <w:left w:val="none" w:sz="0" w:space="0" w:color="auto"/>
                <w:bottom w:val="none" w:sz="0" w:space="0" w:color="auto"/>
                <w:right w:val="none" w:sz="0" w:space="0" w:color="auto"/>
              </w:divBdr>
              <w:divsChild>
                <w:div w:id="1535533828">
                  <w:marLeft w:val="0"/>
                  <w:marRight w:val="0"/>
                  <w:marTop w:val="0"/>
                  <w:marBottom w:val="0"/>
                  <w:divBdr>
                    <w:top w:val="none" w:sz="0" w:space="0" w:color="auto"/>
                    <w:left w:val="none" w:sz="0" w:space="0" w:color="auto"/>
                    <w:bottom w:val="none" w:sz="0" w:space="0" w:color="auto"/>
                    <w:right w:val="none" w:sz="0" w:space="0" w:color="auto"/>
                  </w:divBdr>
                </w:div>
                <w:div w:id="19684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7404">
      <w:bodyDiv w:val="1"/>
      <w:marLeft w:val="0"/>
      <w:marRight w:val="0"/>
      <w:marTop w:val="0"/>
      <w:marBottom w:val="0"/>
      <w:divBdr>
        <w:top w:val="none" w:sz="0" w:space="0" w:color="auto"/>
        <w:left w:val="none" w:sz="0" w:space="0" w:color="auto"/>
        <w:bottom w:val="none" w:sz="0" w:space="0" w:color="auto"/>
        <w:right w:val="none" w:sz="0" w:space="0" w:color="auto"/>
      </w:divBdr>
      <w:divsChild>
        <w:div w:id="607660390">
          <w:marLeft w:val="0"/>
          <w:marRight w:val="0"/>
          <w:marTop w:val="0"/>
          <w:marBottom w:val="0"/>
          <w:divBdr>
            <w:top w:val="none" w:sz="0" w:space="0" w:color="auto"/>
            <w:left w:val="none" w:sz="0" w:space="0" w:color="auto"/>
            <w:bottom w:val="none" w:sz="0" w:space="0" w:color="auto"/>
            <w:right w:val="none" w:sz="0" w:space="0" w:color="auto"/>
          </w:divBdr>
          <w:divsChild>
            <w:div w:id="1255288789">
              <w:marLeft w:val="2"/>
              <w:marRight w:val="0"/>
              <w:marTop w:val="0"/>
              <w:marBottom w:val="135"/>
              <w:divBdr>
                <w:top w:val="none" w:sz="0" w:space="0" w:color="auto"/>
                <w:left w:val="none" w:sz="0" w:space="0" w:color="auto"/>
                <w:bottom w:val="none" w:sz="0" w:space="0" w:color="auto"/>
                <w:right w:val="none" w:sz="0" w:space="0" w:color="auto"/>
              </w:divBdr>
            </w:div>
          </w:divsChild>
        </w:div>
      </w:divsChild>
    </w:div>
    <w:div w:id="1343242634">
      <w:bodyDiv w:val="1"/>
      <w:marLeft w:val="0"/>
      <w:marRight w:val="0"/>
      <w:marTop w:val="0"/>
      <w:marBottom w:val="0"/>
      <w:divBdr>
        <w:top w:val="none" w:sz="0" w:space="0" w:color="auto"/>
        <w:left w:val="none" w:sz="0" w:space="0" w:color="auto"/>
        <w:bottom w:val="none" w:sz="0" w:space="0" w:color="auto"/>
        <w:right w:val="none" w:sz="0" w:space="0" w:color="auto"/>
      </w:divBdr>
      <w:divsChild>
        <w:div w:id="1961254781">
          <w:marLeft w:val="0"/>
          <w:marRight w:val="0"/>
          <w:marTop w:val="0"/>
          <w:marBottom w:val="0"/>
          <w:divBdr>
            <w:top w:val="none" w:sz="0" w:space="0" w:color="auto"/>
            <w:left w:val="none" w:sz="0" w:space="0" w:color="auto"/>
            <w:bottom w:val="none" w:sz="0" w:space="0" w:color="auto"/>
            <w:right w:val="none" w:sz="0" w:space="0" w:color="auto"/>
          </w:divBdr>
          <w:divsChild>
            <w:div w:id="1465544942">
              <w:marLeft w:val="0"/>
              <w:marRight w:val="0"/>
              <w:marTop w:val="0"/>
              <w:marBottom w:val="0"/>
              <w:divBdr>
                <w:top w:val="none" w:sz="0" w:space="0" w:color="auto"/>
                <w:left w:val="none" w:sz="0" w:space="0" w:color="auto"/>
                <w:bottom w:val="none" w:sz="0" w:space="0" w:color="auto"/>
                <w:right w:val="none" w:sz="0" w:space="0" w:color="auto"/>
              </w:divBdr>
              <w:divsChild>
                <w:div w:id="626786540">
                  <w:marLeft w:val="0"/>
                  <w:marRight w:val="0"/>
                  <w:marTop w:val="0"/>
                  <w:marBottom w:val="0"/>
                  <w:divBdr>
                    <w:top w:val="none" w:sz="0" w:space="0" w:color="auto"/>
                    <w:left w:val="none" w:sz="0" w:space="0" w:color="auto"/>
                    <w:bottom w:val="none" w:sz="0" w:space="0" w:color="auto"/>
                    <w:right w:val="none" w:sz="0" w:space="0" w:color="auto"/>
                  </w:divBdr>
                  <w:divsChild>
                    <w:div w:id="1183863411">
                      <w:marLeft w:val="0"/>
                      <w:marRight w:val="0"/>
                      <w:marTop w:val="0"/>
                      <w:marBottom w:val="0"/>
                      <w:divBdr>
                        <w:top w:val="none" w:sz="0" w:space="0" w:color="auto"/>
                        <w:left w:val="none" w:sz="0" w:space="0" w:color="auto"/>
                        <w:bottom w:val="none" w:sz="0" w:space="0" w:color="auto"/>
                        <w:right w:val="none" w:sz="0" w:space="0" w:color="auto"/>
                      </w:divBdr>
                      <w:divsChild>
                        <w:div w:id="1926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00248">
      <w:bodyDiv w:val="1"/>
      <w:marLeft w:val="0"/>
      <w:marRight w:val="0"/>
      <w:marTop w:val="0"/>
      <w:marBottom w:val="0"/>
      <w:divBdr>
        <w:top w:val="none" w:sz="0" w:space="0" w:color="auto"/>
        <w:left w:val="none" w:sz="0" w:space="0" w:color="auto"/>
        <w:bottom w:val="none" w:sz="0" w:space="0" w:color="auto"/>
        <w:right w:val="none" w:sz="0" w:space="0" w:color="auto"/>
      </w:divBdr>
    </w:div>
    <w:div w:id="20417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ct@mrc.gm" TargetMode="Externa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Samantha.McCann@kcl.ac.uk" TargetMode="External"/><Relationship Id="rId17" Type="http://schemas.openxmlformats.org/officeDocument/2006/relationships/hyperlink" Target="http://mrcportal/Departments/InformationTechnology/Controlled%20documents/Policies%20(POL)/POL-INT-001_Information%20Technology%20and%20Security%20Policy/POL-INT-001_Information%20Security%20Policy_intranet.doc" TargetMode="External"/><Relationship Id="rId25"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hyperlink" Target="http://www.mrc.ac.uk/documents/pdf/mrc-information-security-polic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okomo@mrc.gm" TargetMode="External"/><Relationship Id="rId22" Type="http://schemas.openxmlformats.org/officeDocument/2006/relationships/footer" Target="footer2.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F125A2BE7EC4BBA5D53924D00436D" ma:contentTypeVersion="13" ma:contentTypeDescription="Create a new document." ma:contentTypeScope="" ma:versionID="b14b0deb3b161ee9264b590a7817dcca">
  <xsd:schema xmlns:xsd="http://www.w3.org/2001/XMLSchema" xmlns:xs="http://www.w3.org/2001/XMLSchema" xmlns:p="http://schemas.microsoft.com/office/2006/metadata/properties" xmlns:ns3="89114d93-40b0-4de1-aa32-14ecbdb0e84d" xmlns:ns4="0ff8adc4-58f0-4cfe-ad48-79a46b32a9f8" targetNamespace="http://schemas.microsoft.com/office/2006/metadata/properties" ma:root="true" ma:fieldsID="9e31af69c998445e6bec45f6e3867874" ns3:_="" ns4:_="">
    <xsd:import namespace="89114d93-40b0-4de1-aa32-14ecbdb0e84d"/>
    <xsd:import namespace="0ff8adc4-58f0-4cfe-ad48-79a46b32a9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14d93-40b0-4de1-aa32-14ecbdb0e84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f8adc4-58f0-4cfe-ad48-79a46b32a9f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F7E393-84D6-404A-A965-A0BE0C0B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14d93-40b0-4de1-aa32-14ecbdb0e84d"/>
    <ds:schemaRef ds:uri="0ff8adc4-58f0-4cfe-ad48-79a46b32a9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8D27A-24AA-4309-A9C6-EC6E5C19E1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6410FE-7D33-41AD-B1ED-8CA18949C9A6}">
  <ds:schemaRefs>
    <ds:schemaRef ds:uri="http://schemas.openxmlformats.org/officeDocument/2006/bibliography"/>
  </ds:schemaRefs>
</ds:datastoreItem>
</file>

<file path=customXml/itemProps4.xml><?xml version="1.0" encoding="utf-8"?>
<ds:datastoreItem xmlns:ds="http://schemas.openxmlformats.org/officeDocument/2006/customXml" ds:itemID="{73D1CA5A-F85A-4EFD-8944-4F350E3559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38</Pages>
  <Words>19927</Words>
  <Characters>113587</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DMID Protocol Template</vt:lpstr>
    </vt:vector>
  </TitlesOfParts>
  <Company>The EMMES Corporation</Company>
  <LinksUpToDate>false</LinksUpToDate>
  <CharactersWithSpaces>133248</CharactersWithSpaces>
  <SharedDoc>false</SharedDoc>
  <HLinks>
    <vt:vector size="414" baseType="variant">
      <vt:variant>
        <vt:i4>1835066</vt:i4>
      </vt:variant>
      <vt:variant>
        <vt:i4>410</vt:i4>
      </vt:variant>
      <vt:variant>
        <vt:i4>0</vt:i4>
      </vt:variant>
      <vt:variant>
        <vt:i4>5</vt:i4>
      </vt:variant>
      <vt:variant>
        <vt:lpwstr/>
      </vt:variant>
      <vt:variant>
        <vt:lpwstr>_Toc226190781</vt:lpwstr>
      </vt:variant>
      <vt:variant>
        <vt:i4>1835066</vt:i4>
      </vt:variant>
      <vt:variant>
        <vt:i4>404</vt:i4>
      </vt:variant>
      <vt:variant>
        <vt:i4>0</vt:i4>
      </vt:variant>
      <vt:variant>
        <vt:i4>5</vt:i4>
      </vt:variant>
      <vt:variant>
        <vt:lpwstr/>
      </vt:variant>
      <vt:variant>
        <vt:lpwstr>_Toc226190780</vt:lpwstr>
      </vt:variant>
      <vt:variant>
        <vt:i4>1245242</vt:i4>
      </vt:variant>
      <vt:variant>
        <vt:i4>398</vt:i4>
      </vt:variant>
      <vt:variant>
        <vt:i4>0</vt:i4>
      </vt:variant>
      <vt:variant>
        <vt:i4>5</vt:i4>
      </vt:variant>
      <vt:variant>
        <vt:lpwstr/>
      </vt:variant>
      <vt:variant>
        <vt:lpwstr>_Toc226190779</vt:lpwstr>
      </vt:variant>
      <vt:variant>
        <vt:i4>1245242</vt:i4>
      </vt:variant>
      <vt:variant>
        <vt:i4>392</vt:i4>
      </vt:variant>
      <vt:variant>
        <vt:i4>0</vt:i4>
      </vt:variant>
      <vt:variant>
        <vt:i4>5</vt:i4>
      </vt:variant>
      <vt:variant>
        <vt:lpwstr/>
      </vt:variant>
      <vt:variant>
        <vt:lpwstr>_Toc226190778</vt:lpwstr>
      </vt:variant>
      <vt:variant>
        <vt:i4>1245242</vt:i4>
      </vt:variant>
      <vt:variant>
        <vt:i4>386</vt:i4>
      </vt:variant>
      <vt:variant>
        <vt:i4>0</vt:i4>
      </vt:variant>
      <vt:variant>
        <vt:i4>5</vt:i4>
      </vt:variant>
      <vt:variant>
        <vt:lpwstr/>
      </vt:variant>
      <vt:variant>
        <vt:lpwstr>_Toc226190777</vt:lpwstr>
      </vt:variant>
      <vt:variant>
        <vt:i4>1245242</vt:i4>
      </vt:variant>
      <vt:variant>
        <vt:i4>380</vt:i4>
      </vt:variant>
      <vt:variant>
        <vt:i4>0</vt:i4>
      </vt:variant>
      <vt:variant>
        <vt:i4>5</vt:i4>
      </vt:variant>
      <vt:variant>
        <vt:lpwstr/>
      </vt:variant>
      <vt:variant>
        <vt:lpwstr>_Toc226190776</vt:lpwstr>
      </vt:variant>
      <vt:variant>
        <vt:i4>1245242</vt:i4>
      </vt:variant>
      <vt:variant>
        <vt:i4>374</vt:i4>
      </vt:variant>
      <vt:variant>
        <vt:i4>0</vt:i4>
      </vt:variant>
      <vt:variant>
        <vt:i4>5</vt:i4>
      </vt:variant>
      <vt:variant>
        <vt:lpwstr/>
      </vt:variant>
      <vt:variant>
        <vt:lpwstr>_Toc226190775</vt:lpwstr>
      </vt:variant>
      <vt:variant>
        <vt:i4>1245242</vt:i4>
      </vt:variant>
      <vt:variant>
        <vt:i4>368</vt:i4>
      </vt:variant>
      <vt:variant>
        <vt:i4>0</vt:i4>
      </vt:variant>
      <vt:variant>
        <vt:i4>5</vt:i4>
      </vt:variant>
      <vt:variant>
        <vt:lpwstr/>
      </vt:variant>
      <vt:variant>
        <vt:lpwstr>_Toc226190774</vt:lpwstr>
      </vt:variant>
      <vt:variant>
        <vt:i4>1245242</vt:i4>
      </vt:variant>
      <vt:variant>
        <vt:i4>362</vt:i4>
      </vt:variant>
      <vt:variant>
        <vt:i4>0</vt:i4>
      </vt:variant>
      <vt:variant>
        <vt:i4>5</vt:i4>
      </vt:variant>
      <vt:variant>
        <vt:lpwstr/>
      </vt:variant>
      <vt:variant>
        <vt:lpwstr>_Toc226190773</vt:lpwstr>
      </vt:variant>
      <vt:variant>
        <vt:i4>1245242</vt:i4>
      </vt:variant>
      <vt:variant>
        <vt:i4>356</vt:i4>
      </vt:variant>
      <vt:variant>
        <vt:i4>0</vt:i4>
      </vt:variant>
      <vt:variant>
        <vt:i4>5</vt:i4>
      </vt:variant>
      <vt:variant>
        <vt:lpwstr/>
      </vt:variant>
      <vt:variant>
        <vt:lpwstr>_Toc226190772</vt:lpwstr>
      </vt:variant>
      <vt:variant>
        <vt:i4>1245242</vt:i4>
      </vt:variant>
      <vt:variant>
        <vt:i4>350</vt:i4>
      </vt:variant>
      <vt:variant>
        <vt:i4>0</vt:i4>
      </vt:variant>
      <vt:variant>
        <vt:i4>5</vt:i4>
      </vt:variant>
      <vt:variant>
        <vt:lpwstr/>
      </vt:variant>
      <vt:variant>
        <vt:lpwstr>_Toc226190771</vt:lpwstr>
      </vt:variant>
      <vt:variant>
        <vt:i4>1245242</vt:i4>
      </vt:variant>
      <vt:variant>
        <vt:i4>344</vt:i4>
      </vt:variant>
      <vt:variant>
        <vt:i4>0</vt:i4>
      </vt:variant>
      <vt:variant>
        <vt:i4>5</vt:i4>
      </vt:variant>
      <vt:variant>
        <vt:lpwstr/>
      </vt:variant>
      <vt:variant>
        <vt:lpwstr>_Toc226190770</vt:lpwstr>
      </vt:variant>
      <vt:variant>
        <vt:i4>1179706</vt:i4>
      </vt:variant>
      <vt:variant>
        <vt:i4>338</vt:i4>
      </vt:variant>
      <vt:variant>
        <vt:i4>0</vt:i4>
      </vt:variant>
      <vt:variant>
        <vt:i4>5</vt:i4>
      </vt:variant>
      <vt:variant>
        <vt:lpwstr/>
      </vt:variant>
      <vt:variant>
        <vt:lpwstr>_Toc226190769</vt:lpwstr>
      </vt:variant>
      <vt:variant>
        <vt:i4>1179706</vt:i4>
      </vt:variant>
      <vt:variant>
        <vt:i4>332</vt:i4>
      </vt:variant>
      <vt:variant>
        <vt:i4>0</vt:i4>
      </vt:variant>
      <vt:variant>
        <vt:i4>5</vt:i4>
      </vt:variant>
      <vt:variant>
        <vt:lpwstr/>
      </vt:variant>
      <vt:variant>
        <vt:lpwstr>_Toc226190768</vt:lpwstr>
      </vt:variant>
      <vt:variant>
        <vt:i4>1179706</vt:i4>
      </vt:variant>
      <vt:variant>
        <vt:i4>326</vt:i4>
      </vt:variant>
      <vt:variant>
        <vt:i4>0</vt:i4>
      </vt:variant>
      <vt:variant>
        <vt:i4>5</vt:i4>
      </vt:variant>
      <vt:variant>
        <vt:lpwstr/>
      </vt:variant>
      <vt:variant>
        <vt:lpwstr>_Toc226190767</vt:lpwstr>
      </vt:variant>
      <vt:variant>
        <vt:i4>1179706</vt:i4>
      </vt:variant>
      <vt:variant>
        <vt:i4>320</vt:i4>
      </vt:variant>
      <vt:variant>
        <vt:i4>0</vt:i4>
      </vt:variant>
      <vt:variant>
        <vt:i4>5</vt:i4>
      </vt:variant>
      <vt:variant>
        <vt:lpwstr/>
      </vt:variant>
      <vt:variant>
        <vt:lpwstr>_Toc226190766</vt:lpwstr>
      </vt:variant>
      <vt:variant>
        <vt:i4>1179706</vt:i4>
      </vt:variant>
      <vt:variant>
        <vt:i4>314</vt:i4>
      </vt:variant>
      <vt:variant>
        <vt:i4>0</vt:i4>
      </vt:variant>
      <vt:variant>
        <vt:i4>5</vt:i4>
      </vt:variant>
      <vt:variant>
        <vt:lpwstr/>
      </vt:variant>
      <vt:variant>
        <vt:lpwstr>_Toc226190765</vt:lpwstr>
      </vt:variant>
      <vt:variant>
        <vt:i4>1179706</vt:i4>
      </vt:variant>
      <vt:variant>
        <vt:i4>308</vt:i4>
      </vt:variant>
      <vt:variant>
        <vt:i4>0</vt:i4>
      </vt:variant>
      <vt:variant>
        <vt:i4>5</vt:i4>
      </vt:variant>
      <vt:variant>
        <vt:lpwstr/>
      </vt:variant>
      <vt:variant>
        <vt:lpwstr>_Toc226190764</vt:lpwstr>
      </vt:variant>
      <vt:variant>
        <vt:i4>1179706</vt:i4>
      </vt:variant>
      <vt:variant>
        <vt:i4>302</vt:i4>
      </vt:variant>
      <vt:variant>
        <vt:i4>0</vt:i4>
      </vt:variant>
      <vt:variant>
        <vt:i4>5</vt:i4>
      </vt:variant>
      <vt:variant>
        <vt:lpwstr/>
      </vt:variant>
      <vt:variant>
        <vt:lpwstr>_Toc226190763</vt:lpwstr>
      </vt:variant>
      <vt:variant>
        <vt:i4>1179706</vt:i4>
      </vt:variant>
      <vt:variant>
        <vt:i4>296</vt:i4>
      </vt:variant>
      <vt:variant>
        <vt:i4>0</vt:i4>
      </vt:variant>
      <vt:variant>
        <vt:i4>5</vt:i4>
      </vt:variant>
      <vt:variant>
        <vt:lpwstr/>
      </vt:variant>
      <vt:variant>
        <vt:lpwstr>_Toc226190762</vt:lpwstr>
      </vt:variant>
      <vt:variant>
        <vt:i4>1179706</vt:i4>
      </vt:variant>
      <vt:variant>
        <vt:i4>290</vt:i4>
      </vt:variant>
      <vt:variant>
        <vt:i4>0</vt:i4>
      </vt:variant>
      <vt:variant>
        <vt:i4>5</vt:i4>
      </vt:variant>
      <vt:variant>
        <vt:lpwstr/>
      </vt:variant>
      <vt:variant>
        <vt:lpwstr>_Toc226190761</vt:lpwstr>
      </vt:variant>
      <vt:variant>
        <vt:i4>1179706</vt:i4>
      </vt:variant>
      <vt:variant>
        <vt:i4>284</vt:i4>
      </vt:variant>
      <vt:variant>
        <vt:i4>0</vt:i4>
      </vt:variant>
      <vt:variant>
        <vt:i4>5</vt:i4>
      </vt:variant>
      <vt:variant>
        <vt:lpwstr/>
      </vt:variant>
      <vt:variant>
        <vt:lpwstr>_Toc226190760</vt:lpwstr>
      </vt:variant>
      <vt:variant>
        <vt:i4>1114170</vt:i4>
      </vt:variant>
      <vt:variant>
        <vt:i4>278</vt:i4>
      </vt:variant>
      <vt:variant>
        <vt:i4>0</vt:i4>
      </vt:variant>
      <vt:variant>
        <vt:i4>5</vt:i4>
      </vt:variant>
      <vt:variant>
        <vt:lpwstr/>
      </vt:variant>
      <vt:variant>
        <vt:lpwstr>_Toc226190759</vt:lpwstr>
      </vt:variant>
      <vt:variant>
        <vt:i4>1114170</vt:i4>
      </vt:variant>
      <vt:variant>
        <vt:i4>272</vt:i4>
      </vt:variant>
      <vt:variant>
        <vt:i4>0</vt:i4>
      </vt:variant>
      <vt:variant>
        <vt:i4>5</vt:i4>
      </vt:variant>
      <vt:variant>
        <vt:lpwstr/>
      </vt:variant>
      <vt:variant>
        <vt:lpwstr>_Toc226190758</vt:lpwstr>
      </vt:variant>
      <vt:variant>
        <vt:i4>1114170</vt:i4>
      </vt:variant>
      <vt:variant>
        <vt:i4>266</vt:i4>
      </vt:variant>
      <vt:variant>
        <vt:i4>0</vt:i4>
      </vt:variant>
      <vt:variant>
        <vt:i4>5</vt:i4>
      </vt:variant>
      <vt:variant>
        <vt:lpwstr/>
      </vt:variant>
      <vt:variant>
        <vt:lpwstr>_Toc226190757</vt:lpwstr>
      </vt:variant>
      <vt:variant>
        <vt:i4>1114170</vt:i4>
      </vt:variant>
      <vt:variant>
        <vt:i4>260</vt:i4>
      </vt:variant>
      <vt:variant>
        <vt:i4>0</vt:i4>
      </vt:variant>
      <vt:variant>
        <vt:i4>5</vt:i4>
      </vt:variant>
      <vt:variant>
        <vt:lpwstr/>
      </vt:variant>
      <vt:variant>
        <vt:lpwstr>_Toc226190756</vt:lpwstr>
      </vt:variant>
      <vt:variant>
        <vt:i4>1114170</vt:i4>
      </vt:variant>
      <vt:variant>
        <vt:i4>254</vt:i4>
      </vt:variant>
      <vt:variant>
        <vt:i4>0</vt:i4>
      </vt:variant>
      <vt:variant>
        <vt:i4>5</vt:i4>
      </vt:variant>
      <vt:variant>
        <vt:lpwstr/>
      </vt:variant>
      <vt:variant>
        <vt:lpwstr>_Toc226190755</vt:lpwstr>
      </vt:variant>
      <vt:variant>
        <vt:i4>1114170</vt:i4>
      </vt:variant>
      <vt:variant>
        <vt:i4>248</vt:i4>
      </vt:variant>
      <vt:variant>
        <vt:i4>0</vt:i4>
      </vt:variant>
      <vt:variant>
        <vt:i4>5</vt:i4>
      </vt:variant>
      <vt:variant>
        <vt:lpwstr/>
      </vt:variant>
      <vt:variant>
        <vt:lpwstr>_Toc226190754</vt:lpwstr>
      </vt:variant>
      <vt:variant>
        <vt:i4>1114170</vt:i4>
      </vt:variant>
      <vt:variant>
        <vt:i4>242</vt:i4>
      </vt:variant>
      <vt:variant>
        <vt:i4>0</vt:i4>
      </vt:variant>
      <vt:variant>
        <vt:i4>5</vt:i4>
      </vt:variant>
      <vt:variant>
        <vt:lpwstr/>
      </vt:variant>
      <vt:variant>
        <vt:lpwstr>_Toc226190753</vt:lpwstr>
      </vt:variant>
      <vt:variant>
        <vt:i4>1114170</vt:i4>
      </vt:variant>
      <vt:variant>
        <vt:i4>236</vt:i4>
      </vt:variant>
      <vt:variant>
        <vt:i4>0</vt:i4>
      </vt:variant>
      <vt:variant>
        <vt:i4>5</vt:i4>
      </vt:variant>
      <vt:variant>
        <vt:lpwstr/>
      </vt:variant>
      <vt:variant>
        <vt:lpwstr>_Toc226190752</vt:lpwstr>
      </vt:variant>
      <vt:variant>
        <vt:i4>1114170</vt:i4>
      </vt:variant>
      <vt:variant>
        <vt:i4>230</vt:i4>
      </vt:variant>
      <vt:variant>
        <vt:i4>0</vt:i4>
      </vt:variant>
      <vt:variant>
        <vt:i4>5</vt:i4>
      </vt:variant>
      <vt:variant>
        <vt:lpwstr/>
      </vt:variant>
      <vt:variant>
        <vt:lpwstr>_Toc226190751</vt:lpwstr>
      </vt:variant>
      <vt:variant>
        <vt:i4>1114170</vt:i4>
      </vt:variant>
      <vt:variant>
        <vt:i4>224</vt:i4>
      </vt:variant>
      <vt:variant>
        <vt:i4>0</vt:i4>
      </vt:variant>
      <vt:variant>
        <vt:i4>5</vt:i4>
      </vt:variant>
      <vt:variant>
        <vt:lpwstr/>
      </vt:variant>
      <vt:variant>
        <vt:lpwstr>_Toc226190750</vt:lpwstr>
      </vt:variant>
      <vt:variant>
        <vt:i4>1048634</vt:i4>
      </vt:variant>
      <vt:variant>
        <vt:i4>218</vt:i4>
      </vt:variant>
      <vt:variant>
        <vt:i4>0</vt:i4>
      </vt:variant>
      <vt:variant>
        <vt:i4>5</vt:i4>
      </vt:variant>
      <vt:variant>
        <vt:lpwstr/>
      </vt:variant>
      <vt:variant>
        <vt:lpwstr>_Toc226190749</vt:lpwstr>
      </vt:variant>
      <vt:variant>
        <vt:i4>1048634</vt:i4>
      </vt:variant>
      <vt:variant>
        <vt:i4>212</vt:i4>
      </vt:variant>
      <vt:variant>
        <vt:i4>0</vt:i4>
      </vt:variant>
      <vt:variant>
        <vt:i4>5</vt:i4>
      </vt:variant>
      <vt:variant>
        <vt:lpwstr/>
      </vt:variant>
      <vt:variant>
        <vt:lpwstr>_Toc226190748</vt:lpwstr>
      </vt:variant>
      <vt:variant>
        <vt:i4>1048634</vt:i4>
      </vt:variant>
      <vt:variant>
        <vt:i4>206</vt:i4>
      </vt:variant>
      <vt:variant>
        <vt:i4>0</vt:i4>
      </vt:variant>
      <vt:variant>
        <vt:i4>5</vt:i4>
      </vt:variant>
      <vt:variant>
        <vt:lpwstr/>
      </vt:variant>
      <vt:variant>
        <vt:lpwstr>_Toc226190747</vt:lpwstr>
      </vt:variant>
      <vt:variant>
        <vt:i4>1048634</vt:i4>
      </vt:variant>
      <vt:variant>
        <vt:i4>200</vt:i4>
      </vt:variant>
      <vt:variant>
        <vt:i4>0</vt:i4>
      </vt:variant>
      <vt:variant>
        <vt:i4>5</vt:i4>
      </vt:variant>
      <vt:variant>
        <vt:lpwstr/>
      </vt:variant>
      <vt:variant>
        <vt:lpwstr>_Toc226190746</vt:lpwstr>
      </vt:variant>
      <vt:variant>
        <vt:i4>1048634</vt:i4>
      </vt:variant>
      <vt:variant>
        <vt:i4>194</vt:i4>
      </vt:variant>
      <vt:variant>
        <vt:i4>0</vt:i4>
      </vt:variant>
      <vt:variant>
        <vt:i4>5</vt:i4>
      </vt:variant>
      <vt:variant>
        <vt:lpwstr/>
      </vt:variant>
      <vt:variant>
        <vt:lpwstr>_Toc226190745</vt:lpwstr>
      </vt:variant>
      <vt:variant>
        <vt:i4>1048634</vt:i4>
      </vt:variant>
      <vt:variant>
        <vt:i4>188</vt:i4>
      </vt:variant>
      <vt:variant>
        <vt:i4>0</vt:i4>
      </vt:variant>
      <vt:variant>
        <vt:i4>5</vt:i4>
      </vt:variant>
      <vt:variant>
        <vt:lpwstr/>
      </vt:variant>
      <vt:variant>
        <vt:lpwstr>_Toc226190744</vt:lpwstr>
      </vt:variant>
      <vt:variant>
        <vt:i4>1048634</vt:i4>
      </vt:variant>
      <vt:variant>
        <vt:i4>182</vt:i4>
      </vt:variant>
      <vt:variant>
        <vt:i4>0</vt:i4>
      </vt:variant>
      <vt:variant>
        <vt:i4>5</vt:i4>
      </vt:variant>
      <vt:variant>
        <vt:lpwstr/>
      </vt:variant>
      <vt:variant>
        <vt:lpwstr>_Toc226190743</vt:lpwstr>
      </vt:variant>
      <vt:variant>
        <vt:i4>1048634</vt:i4>
      </vt:variant>
      <vt:variant>
        <vt:i4>176</vt:i4>
      </vt:variant>
      <vt:variant>
        <vt:i4>0</vt:i4>
      </vt:variant>
      <vt:variant>
        <vt:i4>5</vt:i4>
      </vt:variant>
      <vt:variant>
        <vt:lpwstr/>
      </vt:variant>
      <vt:variant>
        <vt:lpwstr>_Toc226190742</vt:lpwstr>
      </vt:variant>
      <vt:variant>
        <vt:i4>1048634</vt:i4>
      </vt:variant>
      <vt:variant>
        <vt:i4>170</vt:i4>
      </vt:variant>
      <vt:variant>
        <vt:i4>0</vt:i4>
      </vt:variant>
      <vt:variant>
        <vt:i4>5</vt:i4>
      </vt:variant>
      <vt:variant>
        <vt:lpwstr/>
      </vt:variant>
      <vt:variant>
        <vt:lpwstr>_Toc226190741</vt:lpwstr>
      </vt:variant>
      <vt:variant>
        <vt:i4>1048634</vt:i4>
      </vt:variant>
      <vt:variant>
        <vt:i4>164</vt:i4>
      </vt:variant>
      <vt:variant>
        <vt:i4>0</vt:i4>
      </vt:variant>
      <vt:variant>
        <vt:i4>5</vt:i4>
      </vt:variant>
      <vt:variant>
        <vt:lpwstr/>
      </vt:variant>
      <vt:variant>
        <vt:lpwstr>_Toc226190740</vt:lpwstr>
      </vt:variant>
      <vt:variant>
        <vt:i4>1507386</vt:i4>
      </vt:variant>
      <vt:variant>
        <vt:i4>158</vt:i4>
      </vt:variant>
      <vt:variant>
        <vt:i4>0</vt:i4>
      </vt:variant>
      <vt:variant>
        <vt:i4>5</vt:i4>
      </vt:variant>
      <vt:variant>
        <vt:lpwstr/>
      </vt:variant>
      <vt:variant>
        <vt:lpwstr>_Toc226190739</vt:lpwstr>
      </vt:variant>
      <vt:variant>
        <vt:i4>1507386</vt:i4>
      </vt:variant>
      <vt:variant>
        <vt:i4>152</vt:i4>
      </vt:variant>
      <vt:variant>
        <vt:i4>0</vt:i4>
      </vt:variant>
      <vt:variant>
        <vt:i4>5</vt:i4>
      </vt:variant>
      <vt:variant>
        <vt:lpwstr/>
      </vt:variant>
      <vt:variant>
        <vt:lpwstr>_Toc226190738</vt:lpwstr>
      </vt:variant>
      <vt:variant>
        <vt:i4>1507386</vt:i4>
      </vt:variant>
      <vt:variant>
        <vt:i4>146</vt:i4>
      </vt:variant>
      <vt:variant>
        <vt:i4>0</vt:i4>
      </vt:variant>
      <vt:variant>
        <vt:i4>5</vt:i4>
      </vt:variant>
      <vt:variant>
        <vt:lpwstr/>
      </vt:variant>
      <vt:variant>
        <vt:lpwstr>_Toc226190737</vt:lpwstr>
      </vt:variant>
      <vt:variant>
        <vt:i4>1507386</vt:i4>
      </vt:variant>
      <vt:variant>
        <vt:i4>140</vt:i4>
      </vt:variant>
      <vt:variant>
        <vt:i4>0</vt:i4>
      </vt:variant>
      <vt:variant>
        <vt:i4>5</vt:i4>
      </vt:variant>
      <vt:variant>
        <vt:lpwstr/>
      </vt:variant>
      <vt:variant>
        <vt:lpwstr>_Toc226190736</vt:lpwstr>
      </vt:variant>
      <vt:variant>
        <vt:i4>1507386</vt:i4>
      </vt:variant>
      <vt:variant>
        <vt:i4>134</vt:i4>
      </vt:variant>
      <vt:variant>
        <vt:i4>0</vt:i4>
      </vt:variant>
      <vt:variant>
        <vt:i4>5</vt:i4>
      </vt:variant>
      <vt:variant>
        <vt:lpwstr/>
      </vt:variant>
      <vt:variant>
        <vt:lpwstr>_Toc226190735</vt:lpwstr>
      </vt:variant>
      <vt:variant>
        <vt:i4>1507386</vt:i4>
      </vt:variant>
      <vt:variant>
        <vt:i4>128</vt:i4>
      </vt:variant>
      <vt:variant>
        <vt:i4>0</vt:i4>
      </vt:variant>
      <vt:variant>
        <vt:i4>5</vt:i4>
      </vt:variant>
      <vt:variant>
        <vt:lpwstr/>
      </vt:variant>
      <vt:variant>
        <vt:lpwstr>_Toc226190734</vt:lpwstr>
      </vt:variant>
      <vt:variant>
        <vt:i4>1507386</vt:i4>
      </vt:variant>
      <vt:variant>
        <vt:i4>122</vt:i4>
      </vt:variant>
      <vt:variant>
        <vt:i4>0</vt:i4>
      </vt:variant>
      <vt:variant>
        <vt:i4>5</vt:i4>
      </vt:variant>
      <vt:variant>
        <vt:lpwstr/>
      </vt:variant>
      <vt:variant>
        <vt:lpwstr>_Toc226190733</vt:lpwstr>
      </vt:variant>
      <vt:variant>
        <vt:i4>1507386</vt:i4>
      </vt:variant>
      <vt:variant>
        <vt:i4>116</vt:i4>
      </vt:variant>
      <vt:variant>
        <vt:i4>0</vt:i4>
      </vt:variant>
      <vt:variant>
        <vt:i4>5</vt:i4>
      </vt:variant>
      <vt:variant>
        <vt:lpwstr/>
      </vt:variant>
      <vt:variant>
        <vt:lpwstr>_Toc226190732</vt:lpwstr>
      </vt:variant>
      <vt:variant>
        <vt:i4>1507386</vt:i4>
      </vt:variant>
      <vt:variant>
        <vt:i4>110</vt:i4>
      </vt:variant>
      <vt:variant>
        <vt:i4>0</vt:i4>
      </vt:variant>
      <vt:variant>
        <vt:i4>5</vt:i4>
      </vt:variant>
      <vt:variant>
        <vt:lpwstr/>
      </vt:variant>
      <vt:variant>
        <vt:lpwstr>_Toc226190731</vt:lpwstr>
      </vt:variant>
      <vt:variant>
        <vt:i4>1507386</vt:i4>
      </vt:variant>
      <vt:variant>
        <vt:i4>104</vt:i4>
      </vt:variant>
      <vt:variant>
        <vt:i4>0</vt:i4>
      </vt:variant>
      <vt:variant>
        <vt:i4>5</vt:i4>
      </vt:variant>
      <vt:variant>
        <vt:lpwstr/>
      </vt:variant>
      <vt:variant>
        <vt:lpwstr>_Toc226190730</vt:lpwstr>
      </vt:variant>
      <vt:variant>
        <vt:i4>1441850</vt:i4>
      </vt:variant>
      <vt:variant>
        <vt:i4>98</vt:i4>
      </vt:variant>
      <vt:variant>
        <vt:i4>0</vt:i4>
      </vt:variant>
      <vt:variant>
        <vt:i4>5</vt:i4>
      </vt:variant>
      <vt:variant>
        <vt:lpwstr/>
      </vt:variant>
      <vt:variant>
        <vt:lpwstr>_Toc226190729</vt:lpwstr>
      </vt:variant>
      <vt:variant>
        <vt:i4>1441850</vt:i4>
      </vt:variant>
      <vt:variant>
        <vt:i4>92</vt:i4>
      </vt:variant>
      <vt:variant>
        <vt:i4>0</vt:i4>
      </vt:variant>
      <vt:variant>
        <vt:i4>5</vt:i4>
      </vt:variant>
      <vt:variant>
        <vt:lpwstr/>
      </vt:variant>
      <vt:variant>
        <vt:lpwstr>_Toc226190728</vt:lpwstr>
      </vt:variant>
      <vt:variant>
        <vt:i4>1441850</vt:i4>
      </vt:variant>
      <vt:variant>
        <vt:i4>86</vt:i4>
      </vt:variant>
      <vt:variant>
        <vt:i4>0</vt:i4>
      </vt:variant>
      <vt:variant>
        <vt:i4>5</vt:i4>
      </vt:variant>
      <vt:variant>
        <vt:lpwstr/>
      </vt:variant>
      <vt:variant>
        <vt:lpwstr>_Toc226190727</vt:lpwstr>
      </vt:variant>
      <vt:variant>
        <vt:i4>1441850</vt:i4>
      </vt:variant>
      <vt:variant>
        <vt:i4>80</vt:i4>
      </vt:variant>
      <vt:variant>
        <vt:i4>0</vt:i4>
      </vt:variant>
      <vt:variant>
        <vt:i4>5</vt:i4>
      </vt:variant>
      <vt:variant>
        <vt:lpwstr/>
      </vt:variant>
      <vt:variant>
        <vt:lpwstr>_Toc226190726</vt:lpwstr>
      </vt:variant>
      <vt:variant>
        <vt:i4>1441850</vt:i4>
      </vt:variant>
      <vt:variant>
        <vt:i4>74</vt:i4>
      </vt:variant>
      <vt:variant>
        <vt:i4>0</vt:i4>
      </vt:variant>
      <vt:variant>
        <vt:i4>5</vt:i4>
      </vt:variant>
      <vt:variant>
        <vt:lpwstr/>
      </vt:variant>
      <vt:variant>
        <vt:lpwstr>_Toc226190725</vt:lpwstr>
      </vt:variant>
      <vt:variant>
        <vt:i4>1441850</vt:i4>
      </vt:variant>
      <vt:variant>
        <vt:i4>68</vt:i4>
      </vt:variant>
      <vt:variant>
        <vt:i4>0</vt:i4>
      </vt:variant>
      <vt:variant>
        <vt:i4>5</vt:i4>
      </vt:variant>
      <vt:variant>
        <vt:lpwstr/>
      </vt:variant>
      <vt:variant>
        <vt:lpwstr>_Toc226190724</vt:lpwstr>
      </vt:variant>
      <vt:variant>
        <vt:i4>1441850</vt:i4>
      </vt:variant>
      <vt:variant>
        <vt:i4>62</vt:i4>
      </vt:variant>
      <vt:variant>
        <vt:i4>0</vt:i4>
      </vt:variant>
      <vt:variant>
        <vt:i4>5</vt:i4>
      </vt:variant>
      <vt:variant>
        <vt:lpwstr/>
      </vt:variant>
      <vt:variant>
        <vt:lpwstr>_Toc226190723</vt:lpwstr>
      </vt:variant>
      <vt:variant>
        <vt:i4>1441850</vt:i4>
      </vt:variant>
      <vt:variant>
        <vt:i4>56</vt:i4>
      </vt:variant>
      <vt:variant>
        <vt:i4>0</vt:i4>
      </vt:variant>
      <vt:variant>
        <vt:i4>5</vt:i4>
      </vt:variant>
      <vt:variant>
        <vt:lpwstr/>
      </vt:variant>
      <vt:variant>
        <vt:lpwstr>_Toc226190722</vt:lpwstr>
      </vt:variant>
      <vt:variant>
        <vt:i4>1441850</vt:i4>
      </vt:variant>
      <vt:variant>
        <vt:i4>50</vt:i4>
      </vt:variant>
      <vt:variant>
        <vt:i4>0</vt:i4>
      </vt:variant>
      <vt:variant>
        <vt:i4>5</vt:i4>
      </vt:variant>
      <vt:variant>
        <vt:lpwstr/>
      </vt:variant>
      <vt:variant>
        <vt:lpwstr>_Toc226190721</vt:lpwstr>
      </vt:variant>
      <vt:variant>
        <vt:i4>1441850</vt:i4>
      </vt:variant>
      <vt:variant>
        <vt:i4>44</vt:i4>
      </vt:variant>
      <vt:variant>
        <vt:i4>0</vt:i4>
      </vt:variant>
      <vt:variant>
        <vt:i4>5</vt:i4>
      </vt:variant>
      <vt:variant>
        <vt:lpwstr/>
      </vt:variant>
      <vt:variant>
        <vt:lpwstr>_Toc226190720</vt:lpwstr>
      </vt:variant>
      <vt:variant>
        <vt:i4>1376314</vt:i4>
      </vt:variant>
      <vt:variant>
        <vt:i4>38</vt:i4>
      </vt:variant>
      <vt:variant>
        <vt:i4>0</vt:i4>
      </vt:variant>
      <vt:variant>
        <vt:i4>5</vt:i4>
      </vt:variant>
      <vt:variant>
        <vt:lpwstr/>
      </vt:variant>
      <vt:variant>
        <vt:lpwstr>_Toc226190719</vt:lpwstr>
      </vt:variant>
      <vt:variant>
        <vt:i4>1376314</vt:i4>
      </vt:variant>
      <vt:variant>
        <vt:i4>32</vt:i4>
      </vt:variant>
      <vt:variant>
        <vt:i4>0</vt:i4>
      </vt:variant>
      <vt:variant>
        <vt:i4>5</vt:i4>
      </vt:variant>
      <vt:variant>
        <vt:lpwstr/>
      </vt:variant>
      <vt:variant>
        <vt:lpwstr>_Toc226190718</vt:lpwstr>
      </vt:variant>
      <vt:variant>
        <vt:i4>1376314</vt:i4>
      </vt:variant>
      <vt:variant>
        <vt:i4>26</vt:i4>
      </vt:variant>
      <vt:variant>
        <vt:i4>0</vt:i4>
      </vt:variant>
      <vt:variant>
        <vt:i4>5</vt:i4>
      </vt:variant>
      <vt:variant>
        <vt:lpwstr/>
      </vt:variant>
      <vt:variant>
        <vt:lpwstr>_Toc226190717</vt:lpwstr>
      </vt:variant>
      <vt:variant>
        <vt:i4>1376314</vt:i4>
      </vt:variant>
      <vt:variant>
        <vt:i4>20</vt:i4>
      </vt:variant>
      <vt:variant>
        <vt:i4>0</vt:i4>
      </vt:variant>
      <vt:variant>
        <vt:i4>5</vt:i4>
      </vt:variant>
      <vt:variant>
        <vt:lpwstr/>
      </vt:variant>
      <vt:variant>
        <vt:lpwstr>_Toc226190716</vt:lpwstr>
      </vt:variant>
      <vt:variant>
        <vt:i4>1376314</vt:i4>
      </vt:variant>
      <vt:variant>
        <vt:i4>14</vt:i4>
      </vt:variant>
      <vt:variant>
        <vt:i4>0</vt:i4>
      </vt:variant>
      <vt:variant>
        <vt:i4>5</vt:i4>
      </vt:variant>
      <vt:variant>
        <vt:lpwstr/>
      </vt:variant>
      <vt:variant>
        <vt:lpwstr>_Toc226190715</vt:lpwstr>
      </vt:variant>
      <vt:variant>
        <vt:i4>1376314</vt:i4>
      </vt:variant>
      <vt:variant>
        <vt:i4>8</vt:i4>
      </vt:variant>
      <vt:variant>
        <vt:i4>0</vt:i4>
      </vt:variant>
      <vt:variant>
        <vt:i4>5</vt:i4>
      </vt:variant>
      <vt:variant>
        <vt:lpwstr/>
      </vt:variant>
      <vt:variant>
        <vt:lpwstr>_Toc226190714</vt:lpwstr>
      </vt:variant>
      <vt:variant>
        <vt:i4>1376314</vt:i4>
      </vt:variant>
      <vt:variant>
        <vt:i4>2</vt:i4>
      </vt:variant>
      <vt:variant>
        <vt:i4>0</vt:i4>
      </vt:variant>
      <vt:variant>
        <vt:i4>5</vt:i4>
      </vt:variant>
      <vt:variant>
        <vt:lpwstr/>
      </vt:variant>
      <vt:variant>
        <vt:lpwstr>_Toc226190713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DMID Protocol Template</dc:title>
  <dc:creator>DCC</dc:creator>
  <cp:lastModifiedBy>Yusupha Ceesay</cp:lastModifiedBy>
  <cp:revision>10</cp:revision>
  <cp:lastPrinted>2014-01-03T11:22:00Z</cp:lastPrinted>
  <dcterms:created xsi:type="dcterms:W3CDTF">2022-01-21T11:25:00Z</dcterms:created>
  <dcterms:modified xsi:type="dcterms:W3CDTF">2023-09-21T14:31:00Z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d50da2ac-7133-4189-a193-263d9305b17d</vt:lpwstr>
  </property>
  <property fmtid="{D5CDD505-2E9C-101B-9397-08002B2CF9AE}" pid="3" name="ContentTypeId">
    <vt:lpwstr>0x010100ECDF125A2BE7EC4BBA5D53924D00436D</vt:lpwstr>
  </property>
</Properties>
</file>